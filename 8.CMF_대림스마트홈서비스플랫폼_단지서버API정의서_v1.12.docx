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71" w:rsidRDefault="00900271">
      <w:pPr>
        <w:pStyle w:val="af"/>
        <w:wordWrap w:val="0"/>
        <w:rPr>
          <w:rFonts w:ascii="Times New Roman" w:eastAsia="바탕"/>
          <w:kern w:val="2"/>
          <w:szCs w:val="24"/>
        </w:rPr>
      </w:pPr>
      <w:bookmarkStart w:id="0" w:name="_GoBack"/>
      <w:bookmarkEnd w:id="0"/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3306F6">
      <w:pPr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45588D3B" wp14:editId="712ED79D">
                <wp:simplePos x="0" y="0"/>
                <wp:positionH relativeFrom="column">
                  <wp:posOffset>901065</wp:posOffset>
                </wp:positionH>
                <wp:positionV relativeFrom="paragraph">
                  <wp:posOffset>457200</wp:posOffset>
                </wp:positionV>
                <wp:extent cx="4604400" cy="0"/>
                <wp:effectExtent l="0" t="0" r="24765" b="19050"/>
                <wp:wrapNone/>
                <wp:docPr id="36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0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FF1BD0" id="Line 2" o:spid="_x0000_s1026" style="position:absolute;left:0;text-align:left;flip:y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5pt,36pt" to="433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9s4GgIAADQ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"/>
            </w:pict>
          </mc:Fallback>
        </mc:AlternateContent>
      </w:r>
      <w:r w:rsidR="000C471E" w:rsidRPr="000C471E">
        <w:rPr>
          <w:rFonts w:ascii="Times New Roman" w:hint="eastAsia"/>
          <w:b/>
          <w:noProof/>
          <w:sz w:val="36"/>
        </w:rPr>
        <w:t>대림</w:t>
      </w:r>
      <w:r w:rsidR="000C471E" w:rsidRPr="000C471E">
        <w:rPr>
          <w:rFonts w:ascii="Times New Roman" w:hint="eastAsia"/>
          <w:b/>
          <w:noProof/>
          <w:sz w:val="36"/>
        </w:rPr>
        <w:t xml:space="preserve"> </w:t>
      </w:r>
      <w:r w:rsidR="000C471E" w:rsidRPr="000C471E">
        <w:rPr>
          <w:rFonts w:ascii="Times New Roman" w:hint="eastAsia"/>
          <w:b/>
          <w:noProof/>
          <w:sz w:val="36"/>
        </w:rPr>
        <w:t>스마트홈</w:t>
      </w:r>
      <w:r w:rsidR="000C471E">
        <w:rPr>
          <w:rFonts w:ascii="Times New Roman" w:hint="eastAsia"/>
          <w:b/>
          <w:noProof/>
          <w:sz w:val="36"/>
        </w:rPr>
        <w:t xml:space="preserve"> </w:t>
      </w:r>
      <w:r w:rsidR="000C471E" w:rsidRPr="000C471E">
        <w:rPr>
          <w:rFonts w:ascii="Times New Roman" w:hint="eastAsia"/>
          <w:b/>
          <w:noProof/>
          <w:sz w:val="36"/>
        </w:rPr>
        <w:t>서비스</w:t>
      </w:r>
      <w:r w:rsidR="000C471E">
        <w:rPr>
          <w:rFonts w:ascii="Times New Roman" w:hint="eastAsia"/>
          <w:b/>
          <w:noProof/>
          <w:sz w:val="36"/>
        </w:rPr>
        <w:t xml:space="preserve"> </w:t>
      </w:r>
      <w:r w:rsidR="000C471E" w:rsidRPr="000C471E">
        <w:rPr>
          <w:rFonts w:ascii="Times New Roman" w:hint="eastAsia"/>
          <w:b/>
          <w:noProof/>
          <w:sz w:val="36"/>
        </w:rPr>
        <w:t>플랫폼</w:t>
      </w:r>
      <w:r w:rsidR="000C471E">
        <w:rPr>
          <w:rFonts w:ascii="Times New Roman" w:hint="eastAsia"/>
          <w:b/>
          <w:noProof/>
          <w:sz w:val="36"/>
        </w:rPr>
        <w:t xml:space="preserve"> 2</w:t>
      </w:r>
      <w:r w:rsidR="000C471E">
        <w:rPr>
          <w:rFonts w:ascii="Times New Roman" w:hint="eastAsia"/>
          <w:b/>
          <w:noProof/>
          <w:sz w:val="36"/>
        </w:rPr>
        <w:t>단계</w:t>
      </w:r>
    </w:p>
    <w:p w:rsidR="00900271" w:rsidRDefault="000C471E">
      <w:pPr>
        <w:jc w:val="right"/>
        <w:rPr>
          <w:rFonts w:ascii="Times New Roman"/>
          <w:b/>
          <w:sz w:val="36"/>
        </w:rPr>
      </w:pPr>
      <w:r w:rsidRPr="000C471E">
        <w:rPr>
          <w:rFonts w:ascii="Times New Roman" w:hint="eastAsia"/>
          <w:b/>
          <w:noProof/>
          <w:sz w:val="36"/>
        </w:rPr>
        <w:t>스마트홈서비스플랫폼</w:t>
      </w:r>
      <w:r w:rsidR="003306F6" w:rsidRPr="003306F6">
        <w:rPr>
          <w:rFonts w:ascii="Times New Roman" w:hint="eastAsia"/>
          <w:b/>
          <w:noProof/>
          <w:sz w:val="36"/>
        </w:rPr>
        <w:t xml:space="preserve"> </w:t>
      </w:r>
      <w:r w:rsidR="003306F6" w:rsidRPr="003306F6">
        <w:rPr>
          <w:rFonts w:ascii="Times New Roman" w:hint="eastAsia"/>
          <w:b/>
          <w:noProof/>
          <w:sz w:val="36"/>
        </w:rPr>
        <w:t>↔</w:t>
      </w:r>
      <w:r w:rsidR="003306F6" w:rsidRPr="003306F6">
        <w:rPr>
          <w:rFonts w:ascii="Times New Roman" w:hint="eastAsia"/>
          <w:b/>
          <w:noProof/>
          <w:sz w:val="36"/>
        </w:rPr>
        <w:t xml:space="preserve"> </w:t>
      </w:r>
      <w:r>
        <w:rPr>
          <w:rFonts w:ascii="Times New Roman"/>
          <w:b/>
          <w:noProof/>
          <w:sz w:val="36"/>
        </w:rPr>
        <w:t>CMF</w:t>
      </w:r>
      <w:r w:rsidR="00293662">
        <w:rPr>
          <w:rFonts w:ascii="Times New Roman"/>
          <w:b/>
          <w:noProof/>
          <w:sz w:val="36"/>
        </w:rPr>
        <w:t xml:space="preserve"> </w:t>
      </w:r>
      <w:r w:rsidR="00293662">
        <w:rPr>
          <w:rFonts w:ascii="Times New Roman" w:hint="eastAsia"/>
          <w:b/>
          <w:noProof/>
          <w:sz w:val="36"/>
        </w:rPr>
        <w:t>API</w:t>
      </w:r>
      <w:r w:rsidR="00293662">
        <w:rPr>
          <w:rFonts w:ascii="Times New Roman"/>
          <w:b/>
          <w:noProof/>
          <w:sz w:val="36"/>
        </w:rPr>
        <w:t xml:space="preserve"> </w:t>
      </w:r>
      <w:r w:rsidR="00F4716C">
        <w:rPr>
          <w:rFonts w:ascii="¹ÙÅÁ" w:hAnsi="¹ÙÅÁ" w:hint="eastAsia"/>
          <w:b/>
          <w:sz w:val="36"/>
        </w:rPr>
        <w:t>정의서</w:t>
      </w:r>
    </w:p>
    <w:p w:rsidR="00900271" w:rsidRPr="00CA0C0F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Pr="002D0C50" w:rsidRDefault="00900271">
      <w:pPr>
        <w:adjustRightInd w:val="0"/>
        <w:rPr>
          <w:rFonts w:ascii="Times New Roman"/>
          <w:sz w:val="18"/>
        </w:rPr>
      </w:pPr>
    </w:p>
    <w:p w:rsidR="00900271" w:rsidRDefault="001B7A23">
      <w:pPr>
        <w:adjustRightInd w:val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July</w:t>
      </w:r>
      <w:r w:rsidR="00A91B92">
        <w:rPr>
          <w:rFonts w:ascii="Times New Roman"/>
          <w:sz w:val="18"/>
        </w:rPr>
        <w:t xml:space="preserve"> </w:t>
      </w:r>
      <w:r w:rsidR="00CC758A">
        <w:rPr>
          <w:rFonts w:ascii="Times New Roman"/>
          <w:sz w:val="18"/>
        </w:rPr>
        <w:t>2</w:t>
      </w:r>
      <w:r w:rsidR="00A710E1">
        <w:rPr>
          <w:rFonts w:ascii="Times New Roman"/>
          <w:sz w:val="18"/>
        </w:rPr>
        <w:t>0</w:t>
      </w:r>
      <w:r w:rsidR="00126225">
        <w:rPr>
          <w:rFonts w:ascii="Times New Roman"/>
          <w:sz w:val="18"/>
        </w:rPr>
        <w:t>, 2020</w:t>
      </w:r>
    </w:p>
    <w:p w:rsidR="00900271" w:rsidRDefault="00BF69E9">
      <w:pPr>
        <w:adjustRightInd w:val="0"/>
        <w:jc w:val="right"/>
        <w:rPr>
          <w:rFonts w:ascii="Times New Roman"/>
          <w:sz w:val="18"/>
        </w:rPr>
      </w:pPr>
      <w:r>
        <w:rPr>
          <w:rFonts w:ascii="Times New Roman"/>
          <w:sz w:val="18"/>
        </w:rPr>
        <w:t>Ver</w:t>
      </w:r>
      <w:r w:rsidR="002D26BF">
        <w:rPr>
          <w:rFonts w:ascii="Times New Roman"/>
          <w:sz w:val="18"/>
        </w:rPr>
        <w:t xml:space="preserve"> </w:t>
      </w:r>
      <w:r>
        <w:rPr>
          <w:rFonts w:ascii="Times New Roman"/>
          <w:sz w:val="18"/>
        </w:rPr>
        <w:t>1.</w:t>
      </w:r>
      <w:r w:rsidR="00A710E1">
        <w:rPr>
          <w:rFonts w:ascii="Times New Roman"/>
          <w:sz w:val="18"/>
        </w:rPr>
        <w:t>11</w:t>
      </w: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3306F6" w:rsidRDefault="003306F6">
      <w:pPr>
        <w:adjustRightInd w:val="0"/>
        <w:rPr>
          <w:rFonts w:ascii="Times New Roman"/>
          <w:sz w:val="18"/>
        </w:rPr>
      </w:pPr>
    </w:p>
    <w:p w:rsidR="003306F6" w:rsidRDefault="003306F6">
      <w:pPr>
        <w:adjustRightInd w:val="0"/>
        <w:rPr>
          <w:rFonts w:ascii="Times New Roman"/>
          <w:sz w:val="18"/>
        </w:rPr>
      </w:pPr>
    </w:p>
    <w:p w:rsidR="003306F6" w:rsidRDefault="003306F6">
      <w:pPr>
        <w:adjustRightInd w:val="0"/>
        <w:rPr>
          <w:rFonts w:ascii="Times New Roman"/>
          <w:sz w:val="18"/>
        </w:rPr>
      </w:pPr>
    </w:p>
    <w:p w:rsidR="00900271" w:rsidRDefault="00900271">
      <w:pPr>
        <w:adjustRightInd w:val="0"/>
        <w:rPr>
          <w:rFonts w:ascii="Times New Roman"/>
          <w:sz w:val="18"/>
        </w:rPr>
      </w:pPr>
    </w:p>
    <w:p w:rsidR="00900271" w:rsidRDefault="003842B3">
      <w:pPr>
        <w:jc w:val="right"/>
        <w:rPr>
          <w:rFonts w:ascii="Times New Roman"/>
          <w:b/>
          <w:sz w:val="32"/>
        </w:rPr>
      </w:pPr>
      <w:r>
        <w:rPr>
          <w:rFonts w:ascii="Times New Roman"/>
          <w:b/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0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342900</wp:posOffset>
                </wp:positionV>
                <wp:extent cx="1108710" cy="0"/>
                <wp:effectExtent l="0" t="0" r="0" b="0"/>
                <wp:wrapNone/>
                <wp:docPr id="360" name="Lin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A26117" id="Line 601" o:spid="_x0000_s1026" style="position:absolute;left:0;text-align:lef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7pt,27pt" to="42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" o:allowincell="f"/>
            </w:pict>
          </mc:Fallback>
        </mc:AlternateContent>
      </w:r>
      <w:r w:rsidR="003306F6">
        <w:rPr>
          <w:rFonts w:ascii="Times New Roman" w:hint="eastAsia"/>
          <w:b/>
          <w:sz w:val="32"/>
        </w:rPr>
        <w:t>기술연구소</w:t>
      </w:r>
    </w:p>
    <w:p w:rsidR="00900271" w:rsidRDefault="00900271">
      <w:pPr>
        <w:adjustRightInd w:val="0"/>
        <w:jc w:val="right"/>
        <w:rPr>
          <w:rFonts w:ascii="Times New Roman"/>
          <w:sz w:val="18"/>
        </w:rPr>
      </w:pPr>
    </w:p>
    <w:p w:rsidR="00900271" w:rsidRDefault="00900271">
      <w:pPr>
        <w:adjustRightInd w:val="0"/>
        <w:jc w:val="right"/>
        <w:rPr>
          <w:rFonts w:ascii="Times New Roman"/>
          <w:sz w:val="18"/>
        </w:rPr>
      </w:pPr>
    </w:p>
    <w:p w:rsidR="007765EE" w:rsidRDefault="007765EE" w:rsidP="008D2B59">
      <w:pPr>
        <w:rPr>
          <w:rFonts w:ascii="Arial" w:hAnsi="Arial"/>
          <w:b/>
          <w:sz w:val="28"/>
          <w:szCs w:val="28"/>
          <w:u w:val="single"/>
        </w:rPr>
        <w:sectPr w:rsidR="007765EE">
          <w:headerReference w:type="default" r:id="rId8"/>
          <w:footerReference w:type="even" r:id="rId9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A06C9D" w:rsidRPr="00417C47" w:rsidRDefault="00A06C9D" w:rsidP="00A06C9D">
      <w:pPr>
        <w:spacing w:line="500" w:lineRule="exact"/>
        <w:jc w:val="center"/>
        <w:rPr>
          <w:rFonts w:ascii="HY헤드라인M" w:eastAsia="HY헤드라인M"/>
          <w:b/>
          <w:sz w:val="32"/>
          <w:szCs w:val="32"/>
          <w:u w:val="single"/>
        </w:rPr>
      </w:pP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lastRenderedPageBreak/>
        <w:t>개</w:t>
      </w:r>
      <w:r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 xml:space="preserve"> 정 </w:t>
      </w:r>
      <w:r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 xml:space="preserve">내 </w:t>
      </w:r>
      <w:r>
        <w:rPr>
          <w:rFonts w:ascii="HY헤드라인M" w:eastAsia="HY헤드라인M" w:hint="eastAsia"/>
          <w:b/>
          <w:sz w:val="32"/>
          <w:szCs w:val="32"/>
          <w:u w:val="single"/>
        </w:rPr>
        <w:t xml:space="preserve"> </w:t>
      </w:r>
      <w:r w:rsidRPr="00417C47">
        <w:rPr>
          <w:rFonts w:ascii="HY헤드라인M" w:eastAsia="HY헤드라인M" w:hint="eastAsia"/>
          <w:b/>
          <w:sz w:val="32"/>
          <w:szCs w:val="32"/>
          <w:u w:val="single"/>
        </w:rPr>
        <w:t>역</w:t>
      </w:r>
    </w:p>
    <w:p w:rsidR="00A06C9D" w:rsidRDefault="00A06C9D" w:rsidP="00A06C9D">
      <w:pPr>
        <w:pStyle w:val="af7"/>
        <w:spacing w:after="24"/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8"/>
        <w:gridCol w:w="1335"/>
        <w:gridCol w:w="6663"/>
      </w:tblGrid>
      <w:tr w:rsidR="007651E0" w:rsidTr="007651E0">
        <w:tc>
          <w:tcPr>
            <w:tcW w:w="1608" w:type="dxa"/>
          </w:tcPr>
          <w:p w:rsidR="00A06C9D" w:rsidRPr="00A26A53" w:rsidRDefault="00A06C9D" w:rsidP="00A06C9D">
            <w:pPr>
              <w:pStyle w:val="af7"/>
              <w:spacing w:after="24"/>
              <w:jc w:val="center"/>
              <w:rPr>
                <w:rFonts w:ascii="바탕" w:eastAsia="바탕" w:hAnsi="바탕"/>
                <w:b/>
              </w:rPr>
            </w:pPr>
            <w:r w:rsidRPr="00A26A53">
              <w:rPr>
                <w:rFonts w:ascii="바탕" w:eastAsia="바탕" w:hAnsi="바탕" w:hint="eastAsia"/>
                <w:b/>
              </w:rPr>
              <w:t>날짜</w:t>
            </w:r>
          </w:p>
        </w:tc>
        <w:tc>
          <w:tcPr>
            <w:tcW w:w="1335" w:type="dxa"/>
          </w:tcPr>
          <w:p w:rsidR="00A06C9D" w:rsidRPr="00A26A53" w:rsidRDefault="00A06C9D" w:rsidP="00A06C9D">
            <w:pPr>
              <w:pStyle w:val="af7"/>
              <w:spacing w:after="24"/>
              <w:jc w:val="center"/>
              <w:rPr>
                <w:rFonts w:ascii="바탕" w:eastAsia="바탕" w:hAnsi="바탕"/>
                <w:b/>
              </w:rPr>
            </w:pPr>
            <w:r w:rsidRPr="00A26A53">
              <w:rPr>
                <w:rFonts w:ascii="바탕" w:eastAsia="바탕" w:hAnsi="바탕" w:hint="eastAsia"/>
                <w:b/>
              </w:rPr>
              <w:t>Rev.</w:t>
            </w:r>
          </w:p>
        </w:tc>
        <w:tc>
          <w:tcPr>
            <w:tcW w:w="6663" w:type="dxa"/>
          </w:tcPr>
          <w:p w:rsidR="00A06C9D" w:rsidRPr="00A26A53" w:rsidRDefault="00A06C9D" w:rsidP="00A06C9D">
            <w:pPr>
              <w:pStyle w:val="af7"/>
              <w:spacing w:after="24"/>
              <w:jc w:val="center"/>
              <w:rPr>
                <w:rFonts w:ascii="바탕" w:eastAsia="바탕" w:hAnsi="바탕"/>
                <w:b/>
              </w:rPr>
            </w:pPr>
            <w:r w:rsidRPr="00A26A53">
              <w:rPr>
                <w:rFonts w:ascii="바탕" w:eastAsia="바탕" w:hAnsi="바탕" w:hint="eastAsia"/>
                <w:b/>
              </w:rPr>
              <w:t>개정내역</w:t>
            </w:r>
          </w:p>
        </w:tc>
      </w:tr>
      <w:tr w:rsidR="007651E0" w:rsidTr="007651E0">
        <w:tc>
          <w:tcPr>
            <w:tcW w:w="1608" w:type="dxa"/>
            <w:vAlign w:val="center"/>
          </w:tcPr>
          <w:p w:rsidR="00A06C9D" w:rsidRPr="00A26A53" w:rsidRDefault="003306F6" w:rsidP="003D42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 w:rsidR="003D429B"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 w:rsidR="003D429B">
              <w:rPr>
                <w:rFonts w:ascii="바탕" w:eastAsia="바탕" w:hAnsi="바탕"/>
              </w:rPr>
              <w:t>1</w:t>
            </w:r>
            <w:r w:rsidRPr="00A26A53">
              <w:rPr>
                <w:rFonts w:ascii="바탕" w:eastAsia="바탕" w:hAnsi="바탕" w:hint="eastAsia"/>
              </w:rPr>
              <w:t>-</w:t>
            </w:r>
            <w:r w:rsidR="003D429B">
              <w:rPr>
                <w:rFonts w:ascii="바탕" w:eastAsia="바탕" w:hAnsi="바탕"/>
              </w:rPr>
              <w:t>30</w:t>
            </w:r>
          </w:p>
        </w:tc>
        <w:tc>
          <w:tcPr>
            <w:tcW w:w="1335" w:type="dxa"/>
            <w:vAlign w:val="center"/>
          </w:tcPr>
          <w:p w:rsidR="00A06C9D" w:rsidRPr="00A26A53" w:rsidRDefault="00A06C9D" w:rsidP="003D42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="003306F6" w:rsidRPr="00A26A53">
              <w:rPr>
                <w:rFonts w:ascii="바탕" w:eastAsia="바탕" w:hAnsi="바탕"/>
              </w:rPr>
              <w:t>.0.</w:t>
            </w:r>
            <w:r w:rsidR="003D429B">
              <w:rPr>
                <w:rFonts w:ascii="바탕" w:eastAsia="바탕" w:hAnsi="바탕"/>
              </w:rPr>
              <w:t>5</w:t>
            </w:r>
          </w:p>
        </w:tc>
        <w:tc>
          <w:tcPr>
            <w:tcW w:w="6663" w:type="dxa"/>
            <w:vAlign w:val="center"/>
          </w:tcPr>
          <w:p w:rsidR="00A06C9D" w:rsidRPr="00A26A53" w:rsidRDefault="003306F6" w:rsidP="003D429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최초</w:t>
            </w:r>
            <w:r w:rsidR="003D429B">
              <w:rPr>
                <w:rFonts w:ascii="바탕" w:eastAsia="바탕" w:hAnsi="바탕" w:hint="eastAsia"/>
              </w:rPr>
              <w:t xml:space="preserve"> </w:t>
            </w:r>
            <w:r w:rsidR="003D429B">
              <w:rPr>
                <w:rFonts w:ascii="바탕" w:eastAsia="바탕" w:hAnsi="바탕"/>
              </w:rPr>
              <w:t>초안</w:t>
            </w:r>
            <w:r w:rsidRPr="00A26A53">
              <w:rPr>
                <w:rFonts w:ascii="바탕" w:eastAsia="바탕" w:hAnsi="바탕" w:hint="eastAsia"/>
              </w:rPr>
              <w:t xml:space="preserve"> 작성</w:t>
            </w:r>
          </w:p>
        </w:tc>
      </w:tr>
      <w:tr w:rsidR="00536E9B" w:rsidTr="004E0DA6">
        <w:tc>
          <w:tcPr>
            <w:tcW w:w="1608" w:type="dxa"/>
            <w:vAlign w:val="center"/>
          </w:tcPr>
          <w:p w:rsidR="00536E9B" w:rsidRPr="00A26A53" w:rsidRDefault="00536E9B" w:rsidP="00536E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>
              <w:rPr>
                <w:rFonts w:ascii="바탕" w:eastAsia="바탕" w:hAnsi="바탕"/>
              </w:rPr>
              <w:t>2</w:t>
            </w:r>
            <w:r w:rsidRPr="00A26A53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09</w:t>
            </w:r>
          </w:p>
        </w:tc>
        <w:tc>
          <w:tcPr>
            <w:tcW w:w="1335" w:type="dxa"/>
            <w:vAlign w:val="center"/>
          </w:tcPr>
          <w:p w:rsidR="00536E9B" w:rsidRPr="00A26A53" w:rsidRDefault="00536E9B" w:rsidP="00536E9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5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6</w:t>
            </w:r>
          </w:p>
        </w:tc>
        <w:tc>
          <w:tcPr>
            <w:tcW w:w="6663" w:type="dxa"/>
            <w:vAlign w:val="center"/>
          </w:tcPr>
          <w:p w:rsidR="00536E9B" w:rsidRDefault="00536E9B" w:rsidP="00536E9B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전체 기본 항목 정의.</w:t>
            </w:r>
          </w:p>
          <w:p w:rsidR="00536E9B" w:rsidRDefault="00536E9B" w:rsidP="00536E9B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Message Format 정의.</w:t>
            </w:r>
            <w:r>
              <w:rPr>
                <w:rFonts w:ascii="바탕" w:eastAsia="바탕" w:hAnsi="바탕"/>
              </w:rPr>
              <w:t xml:space="preserve"> </w:t>
            </w:r>
          </w:p>
          <w:p w:rsidR="00536E9B" w:rsidRPr="00A26A53" w:rsidRDefault="006865AB" w:rsidP="00536E9B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1</w:t>
            </w:r>
            <w:r>
              <w:rPr>
                <w:rFonts w:ascii="바탕" w:eastAsia="바탕" w:hAnsi="바탕"/>
              </w:rPr>
              <w:t>차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="00536E9B">
              <w:rPr>
                <w:rFonts w:ascii="바탕" w:eastAsia="바탕" w:hAnsi="바탕" w:hint="eastAsia"/>
              </w:rPr>
              <w:t>검토용.</w:t>
            </w:r>
          </w:p>
        </w:tc>
      </w:tr>
      <w:tr w:rsidR="005D7AAE" w:rsidTr="00151C72">
        <w:tc>
          <w:tcPr>
            <w:tcW w:w="1608" w:type="dxa"/>
            <w:vAlign w:val="center"/>
          </w:tcPr>
          <w:p w:rsidR="005D7AAE" w:rsidRPr="00A26A53" w:rsidRDefault="005D7AAE" w:rsidP="005D7AA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>
              <w:rPr>
                <w:rFonts w:ascii="바탕" w:eastAsia="바탕" w:hAnsi="바탕"/>
              </w:rPr>
              <w:t>2</w:t>
            </w:r>
            <w:r w:rsidRPr="00A26A53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17</w:t>
            </w:r>
          </w:p>
        </w:tc>
        <w:tc>
          <w:tcPr>
            <w:tcW w:w="1335" w:type="dxa"/>
            <w:vAlign w:val="center"/>
          </w:tcPr>
          <w:p w:rsidR="005D7AAE" w:rsidRPr="00A26A53" w:rsidRDefault="005D7AAE" w:rsidP="005D7AA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5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7</w:t>
            </w:r>
          </w:p>
        </w:tc>
        <w:tc>
          <w:tcPr>
            <w:tcW w:w="6663" w:type="dxa"/>
            <w:vAlign w:val="center"/>
          </w:tcPr>
          <w:p w:rsidR="005D7AAE" w:rsidRDefault="005D7AAE" w:rsidP="005D7AAE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맞춤설정,</w:t>
            </w:r>
            <w:r>
              <w:rPr>
                <w:rFonts w:ascii="바탕" w:eastAsia="바탕" w:hAnsi="바탕"/>
              </w:rPr>
              <w:t xml:space="preserve"> Push </w:t>
            </w:r>
            <w:r>
              <w:rPr>
                <w:rFonts w:ascii="바탕" w:eastAsia="바탕" w:hAnsi="바탕" w:hint="eastAsia"/>
              </w:rPr>
              <w:t xml:space="preserve">메시지를 제외한 전체 항목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정의.</w:t>
            </w:r>
          </w:p>
          <w:p w:rsidR="00950ACF" w:rsidRDefault="00950ACF" w:rsidP="005D7AAE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2.0 </w:t>
            </w:r>
            <w:r>
              <w:rPr>
                <w:rFonts w:ascii="바탕" w:eastAsia="바탕" w:hAnsi="바탕" w:hint="eastAsia"/>
              </w:rPr>
              <w:t>버전의 전체 기능 포함.</w:t>
            </w:r>
          </w:p>
          <w:p w:rsidR="005D7AAE" w:rsidRPr="00A26A53" w:rsidRDefault="005D7AAE" w:rsidP="005D7AAE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2차 검토용.</w:t>
            </w:r>
          </w:p>
        </w:tc>
      </w:tr>
      <w:tr w:rsidR="00126225" w:rsidTr="00151C72">
        <w:tc>
          <w:tcPr>
            <w:tcW w:w="1608" w:type="dxa"/>
            <w:vAlign w:val="center"/>
          </w:tcPr>
          <w:p w:rsidR="00126225" w:rsidRPr="00A26A53" w:rsidRDefault="00126225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20</w:t>
            </w:r>
            <w:r>
              <w:rPr>
                <w:rFonts w:ascii="바탕" w:eastAsia="바탕" w:hAnsi="바탕"/>
              </w:rPr>
              <w:t>20</w:t>
            </w:r>
            <w:r w:rsidRPr="00A26A53">
              <w:rPr>
                <w:rFonts w:ascii="바탕" w:eastAsia="바탕" w:hAnsi="바탕" w:hint="eastAsia"/>
              </w:rPr>
              <w:t>-0</w:t>
            </w:r>
            <w:r>
              <w:rPr>
                <w:rFonts w:ascii="바탕" w:eastAsia="바탕" w:hAnsi="바탕"/>
              </w:rPr>
              <w:t>3</w:t>
            </w:r>
            <w:r w:rsidRPr="00A26A53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09</w:t>
            </w:r>
          </w:p>
        </w:tc>
        <w:tc>
          <w:tcPr>
            <w:tcW w:w="1335" w:type="dxa"/>
            <w:vAlign w:val="center"/>
          </w:tcPr>
          <w:p w:rsidR="00126225" w:rsidRPr="00A26A53" w:rsidRDefault="00126225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6A53">
              <w:rPr>
                <w:rFonts w:ascii="바탕" w:eastAsia="바탕" w:hAnsi="바탕" w:hint="eastAsia"/>
              </w:rPr>
              <w:t>Rev.0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6</w:t>
            </w:r>
            <w:r w:rsidRPr="00A26A53">
              <w:rPr>
                <w:rFonts w:ascii="바탕" w:eastAsia="바탕" w:hAnsi="바탕"/>
              </w:rPr>
              <w:t>.</w:t>
            </w:r>
            <w:r>
              <w:rPr>
                <w:rFonts w:ascii="바탕" w:eastAsia="바탕" w:hAnsi="바탕"/>
              </w:rPr>
              <w:t>8</w:t>
            </w:r>
          </w:p>
        </w:tc>
        <w:tc>
          <w:tcPr>
            <w:tcW w:w="6663" w:type="dxa"/>
            <w:vAlign w:val="center"/>
          </w:tcPr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3</w:t>
            </w:r>
            <w:r>
              <w:rPr>
                <w:rFonts w:ascii="바탕" w:eastAsia="바탕" w:hAnsi="바탕"/>
              </w:rPr>
              <w:t xml:space="preserve">.1 회원 </w:t>
            </w:r>
            <w:r>
              <w:rPr>
                <w:rFonts w:ascii="바탕" w:eastAsia="바탕" w:hAnsi="바탕" w:hint="eastAsia"/>
              </w:rPr>
              <w:t xml:space="preserve">정보 관련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일부 재정의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전체 조회/제어 </w:t>
            </w:r>
            <w:r>
              <w:rPr>
                <w:rFonts w:ascii="바탕" w:eastAsia="바탕" w:hAnsi="바탕"/>
              </w:rPr>
              <w:t>API</w:t>
            </w:r>
            <w:r>
              <w:rPr>
                <w:rFonts w:ascii="바탕" w:eastAsia="바탕" w:hAnsi="바탕" w:hint="eastAsia"/>
              </w:rPr>
              <w:t xml:space="preserve">에 </w:t>
            </w:r>
            <w:r>
              <w:rPr>
                <w:rFonts w:ascii="바탕" w:eastAsia="바탕" w:hAnsi="바탕"/>
              </w:rPr>
              <w:t xml:space="preserve">roomkey </w:t>
            </w:r>
            <w:r>
              <w:rPr>
                <w:rFonts w:ascii="바탕" w:eastAsia="바탕" w:hAnsi="바탕" w:hint="eastAsia"/>
              </w:rPr>
              <w:t>추가.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3.8 </w:t>
            </w:r>
            <w:r>
              <w:rPr>
                <w:rFonts w:ascii="바탕" w:eastAsia="바탕" w:hAnsi="바탕" w:hint="eastAsia"/>
              </w:rPr>
              <w:t xml:space="preserve">사용자 모드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정의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3.9 상태 이벤트 삭제 </w:t>
            </w:r>
            <w:r>
              <w:rPr>
                <w:rFonts w:ascii="바탕" w:eastAsia="바탕" w:hAnsi="바탕"/>
              </w:rPr>
              <w:t>(</w:t>
            </w:r>
            <w:r w:rsidRPr="00126225">
              <w:rPr>
                <w:rFonts w:ascii="바탕" w:eastAsia="바탕" w:hAnsi="바탕" w:hint="eastAsia"/>
              </w:rPr>
              <w:t>DFCC_CMF_클라우드 API 정의서’로 이동.</w:t>
            </w:r>
            <w:r>
              <w:rPr>
                <w:rFonts w:ascii="바탕" w:eastAsia="바탕" w:hAnsi="바탕"/>
              </w:rPr>
              <w:t>)</w:t>
            </w:r>
          </w:p>
          <w:p w:rsid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3.10 </w:t>
            </w:r>
            <w:r>
              <w:rPr>
                <w:rFonts w:ascii="바탕" w:eastAsia="바탕" w:hAnsi="바탕" w:hint="eastAsia"/>
              </w:rPr>
              <w:t xml:space="preserve">관리자 데이터 </w:t>
            </w:r>
            <w:r>
              <w:rPr>
                <w:rFonts w:ascii="바탕" w:eastAsia="바탕" w:hAnsi="바탕"/>
              </w:rPr>
              <w:t xml:space="preserve">API </w:t>
            </w:r>
            <w:r>
              <w:rPr>
                <w:rFonts w:ascii="바탕" w:eastAsia="바탕" w:hAnsi="바탕" w:hint="eastAsia"/>
              </w:rPr>
              <w:t>추가.</w:t>
            </w:r>
          </w:p>
          <w:p w:rsidR="00126225" w:rsidRPr="00126225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4. Push Message </w:t>
            </w:r>
            <w:r>
              <w:rPr>
                <w:rFonts w:ascii="바탕" w:eastAsia="바탕" w:hAnsi="바탕" w:hint="eastAsia"/>
              </w:rPr>
              <w:t>추가</w:t>
            </w:r>
          </w:p>
          <w:p w:rsidR="00126225" w:rsidRPr="00A26A53" w:rsidRDefault="00126225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3</w:t>
            </w:r>
            <w:r>
              <w:rPr>
                <w:rFonts w:ascii="바탕" w:eastAsia="바탕" w:hAnsi="바탕" w:hint="eastAsia"/>
              </w:rPr>
              <w:t>차 검토용.</w:t>
            </w:r>
          </w:p>
        </w:tc>
      </w:tr>
      <w:tr w:rsidR="00126225" w:rsidTr="007651E0">
        <w:tc>
          <w:tcPr>
            <w:tcW w:w="1608" w:type="dxa"/>
          </w:tcPr>
          <w:p w:rsidR="00126225" w:rsidRPr="00A26A53" w:rsidRDefault="00A91B92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2020-03-17</w:t>
            </w:r>
          </w:p>
        </w:tc>
        <w:tc>
          <w:tcPr>
            <w:tcW w:w="1335" w:type="dxa"/>
          </w:tcPr>
          <w:p w:rsidR="00126225" w:rsidRPr="00A26A53" w:rsidRDefault="00A91B92" w:rsidP="00126225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Rev.0.6.9</w:t>
            </w:r>
          </w:p>
        </w:tc>
        <w:tc>
          <w:tcPr>
            <w:tcW w:w="6663" w:type="dxa"/>
          </w:tcPr>
          <w:p w:rsidR="00126225" w:rsidRPr="00C22418" w:rsidRDefault="00A91B92" w:rsidP="00126225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목록번호 재설정</w:t>
            </w:r>
          </w:p>
        </w:tc>
      </w:tr>
      <w:tr w:rsidR="000D363B" w:rsidTr="007651E0">
        <w:tc>
          <w:tcPr>
            <w:tcW w:w="1608" w:type="dxa"/>
          </w:tcPr>
          <w:p w:rsidR="000D363B" w:rsidRPr="005A4EEC" w:rsidRDefault="000D363B" w:rsidP="000D363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2020-03-</w:t>
            </w:r>
            <w:r w:rsidRPr="005A4EEC">
              <w:rPr>
                <w:rFonts w:ascii="바탕" w:eastAsia="바탕" w:hAnsi="바탕"/>
              </w:rPr>
              <w:t>24</w:t>
            </w:r>
          </w:p>
        </w:tc>
        <w:tc>
          <w:tcPr>
            <w:tcW w:w="1335" w:type="dxa"/>
          </w:tcPr>
          <w:p w:rsidR="000D363B" w:rsidRPr="005A4EEC" w:rsidRDefault="000D363B" w:rsidP="000D363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Rev.0.</w:t>
            </w:r>
            <w:r w:rsidRPr="005A4EEC">
              <w:rPr>
                <w:rFonts w:ascii="바탕" w:eastAsia="바탕" w:hAnsi="바탕"/>
              </w:rPr>
              <w:t>8</w:t>
            </w:r>
            <w:r w:rsidRPr="005A4EEC">
              <w:rPr>
                <w:rFonts w:ascii="바탕" w:eastAsia="바탕" w:hAnsi="바탕" w:hint="eastAsia"/>
              </w:rPr>
              <w:t>.</w:t>
            </w:r>
            <w:r w:rsidRPr="005A4EEC">
              <w:rPr>
                <w:rFonts w:ascii="바탕" w:eastAsia="바탕" w:hAnsi="바탕"/>
              </w:rPr>
              <w:t>10</w:t>
            </w:r>
          </w:p>
        </w:tc>
        <w:tc>
          <w:tcPr>
            <w:tcW w:w="6663" w:type="dxa"/>
          </w:tcPr>
          <w:p w:rsidR="000D363B" w:rsidRPr="005A4EEC" w:rsidRDefault="000D363B" w:rsidP="000D363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스마트홈3.0_프로세스_API_ERD_내용검토_V0.3_취합본_cvnet_200317_검토취합_검토회의(200318).xlsx</w:t>
            </w:r>
            <w:r w:rsidRPr="005A4EEC">
              <w:rPr>
                <w:rFonts w:ascii="바탕" w:eastAsia="바탕" w:hAnsi="바탕"/>
              </w:rPr>
              <w:t xml:space="preserve"> </w:t>
            </w:r>
            <w:r w:rsidRPr="005A4EEC">
              <w:rPr>
                <w:rFonts w:ascii="바탕" w:eastAsia="바탕" w:hAnsi="바탕" w:hint="eastAsia"/>
              </w:rPr>
              <w:t>파일의 모든 내용 반영.</w:t>
            </w:r>
          </w:p>
          <w:p w:rsidR="000D363B" w:rsidRPr="005A4EEC" w:rsidRDefault="000D363B" w:rsidP="000D363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3.10.11~12 관리자 데이터에 세대 구성원 정보 조회 추가.</w:t>
            </w:r>
          </w:p>
          <w:p w:rsidR="000D363B" w:rsidRPr="005A4EEC" w:rsidRDefault="000D363B" w:rsidP="000D363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 xml:space="preserve">4.1.1~4 </w:t>
            </w:r>
            <w:r w:rsidRPr="005A4EEC">
              <w:rPr>
                <w:rFonts w:ascii="바탕" w:eastAsia="바탕" w:hAnsi="바탕"/>
              </w:rPr>
              <w:t xml:space="preserve">Push Message </w:t>
            </w:r>
            <w:r w:rsidRPr="005A4EEC">
              <w:rPr>
                <w:rFonts w:ascii="바탕" w:eastAsia="바탕" w:hAnsi="바탕" w:hint="eastAsia"/>
              </w:rPr>
              <w:t>사용 여부 조회/설정 추가.</w:t>
            </w:r>
          </w:p>
        </w:tc>
      </w:tr>
      <w:tr w:rsidR="004C5C0E" w:rsidTr="007651E0">
        <w:tc>
          <w:tcPr>
            <w:tcW w:w="1608" w:type="dxa"/>
          </w:tcPr>
          <w:p w:rsidR="004C5C0E" w:rsidRPr="005A4EEC" w:rsidRDefault="004C5C0E" w:rsidP="004C5C0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2020-03-</w:t>
            </w:r>
            <w:r w:rsidRPr="005A4EEC">
              <w:rPr>
                <w:rFonts w:ascii="바탕" w:eastAsia="바탕" w:hAnsi="바탕"/>
              </w:rPr>
              <w:t>25</w:t>
            </w:r>
          </w:p>
        </w:tc>
        <w:tc>
          <w:tcPr>
            <w:tcW w:w="1335" w:type="dxa"/>
          </w:tcPr>
          <w:p w:rsidR="004C5C0E" w:rsidRPr="005A4EEC" w:rsidRDefault="004C5C0E" w:rsidP="004C5C0E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Rev.0.</w:t>
            </w:r>
            <w:r w:rsidRPr="005A4EEC">
              <w:rPr>
                <w:rFonts w:ascii="바탕" w:eastAsia="바탕" w:hAnsi="바탕"/>
              </w:rPr>
              <w:t>8</w:t>
            </w:r>
            <w:r w:rsidRPr="005A4EEC">
              <w:rPr>
                <w:rFonts w:ascii="바탕" w:eastAsia="바탕" w:hAnsi="바탕" w:hint="eastAsia"/>
              </w:rPr>
              <w:t>.</w:t>
            </w:r>
            <w:r w:rsidRPr="005A4EEC">
              <w:rPr>
                <w:rFonts w:ascii="바탕" w:eastAsia="바탕" w:hAnsi="바탕"/>
              </w:rPr>
              <w:t>11</w:t>
            </w:r>
          </w:p>
        </w:tc>
        <w:tc>
          <w:tcPr>
            <w:tcW w:w="6663" w:type="dxa"/>
          </w:tcPr>
          <w:p w:rsidR="004C5C0E" w:rsidRPr="005A4EEC" w:rsidRDefault="004C5C0E" w:rsidP="004C5C0E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3.2.2 전체 기기 구성 정보 수정</w:t>
            </w:r>
          </w:p>
          <w:p w:rsidR="004C5C0E" w:rsidRPr="005A4EEC" w:rsidRDefault="004C5C0E" w:rsidP="004C5C0E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3.3.2 조명상태 응답 수정</w:t>
            </w:r>
          </w:p>
          <w:p w:rsidR="004C5C0E" w:rsidRPr="005A4EEC" w:rsidRDefault="004C5C0E" w:rsidP="004C5C0E">
            <w:pPr>
              <w:pStyle w:val="af7"/>
              <w:spacing w:after="24"/>
              <w:rPr>
                <w:rFonts w:ascii="바탕" w:eastAsia="바탕" w:hAnsi="바탕"/>
              </w:rPr>
            </w:pPr>
            <w:r w:rsidRPr="005A4EEC">
              <w:rPr>
                <w:rFonts w:ascii="바탕" w:eastAsia="바탕" w:hAnsi="바탕" w:hint="eastAsia"/>
              </w:rPr>
              <w:t>3.10.13~14 관리자 데이터용 평형별 기기 구성 정보 추가</w:t>
            </w:r>
          </w:p>
        </w:tc>
      </w:tr>
      <w:tr w:rsidR="002F7333" w:rsidTr="007651E0">
        <w:tc>
          <w:tcPr>
            <w:tcW w:w="1608" w:type="dxa"/>
          </w:tcPr>
          <w:p w:rsidR="002F7333" w:rsidRPr="00BD3027" w:rsidRDefault="002F7333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2020-03-</w:t>
            </w:r>
            <w:r w:rsidRPr="00BD3027">
              <w:rPr>
                <w:rFonts w:ascii="바탕" w:eastAsia="바탕" w:hAnsi="바탕"/>
              </w:rPr>
              <w:t>30</w:t>
            </w:r>
          </w:p>
        </w:tc>
        <w:tc>
          <w:tcPr>
            <w:tcW w:w="1335" w:type="dxa"/>
          </w:tcPr>
          <w:p w:rsidR="002F7333" w:rsidRPr="00BD3027" w:rsidRDefault="002F7333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Rev.0.</w:t>
            </w:r>
            <w:r w:rsidRPr="00BD3027">
              <w:rPr>
                <w:rFonts w:ascii="바탕" w:eastAsia="바탕" w:hAnsi="바탕"/>
              </w:rPr>
              <w:t>8</w:t>
            </w:r>
            <w:r w:rsidRPr="00BD3027">
              <w:rPr>
                <w:rFonts w:ascii="바탕" w:eastAsia="바탕" w:hAnsi="바탕" w:hint="eastAsia"/>
              </w:rPr>
              <w:t>.</w:t>
            </w:r>
            <w:r w:rsidRPr="00BD3027">
              <w:rPr>
                <w:rFonts w:ascii="바탕" w:eastAsia="바탕" w:hAnsi="바탕"/>
              </w:rPr>
              <w:t>12</w:t>
            </w:r>
          </w:p>
        </w:tc>
        <w:tc>
          <w:tcPr>
            <w:tcW w:w="6663" w:type="dxa"/>
          </w:tcPr>
          <w:p w:rsidR="002F7333" w:rsidRPr="00BD3027" w:rsidRDefault="002F7333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3.</w:t>
            </w:r>
            <w:r w:rsidRPr="00BD3027">
              <w:rPr>
                <w:rFonts w:ascii="바탕" w:eastAsia="바탕" w:hAnsi="바탕"/>
              </w:rPr>
              <w:t>7</w:t>
            </w:r>
            <w:r w:rsidRPr="00BD3027">
              <w:rPr>
                <w:rFonts w:ascii="바탕" w:eastAsia="바탕" w:hAnsi="바탕" w:hint="eastAsia"/>
              </w:rPr>
              <w:t>.</w:t>
            </w:r>
            <w:r w:rsidRPr="00BD3027">
              <w:rPr>
                <w:rFonts w:ascii="바탕" w:eastAsia="바탕" w:hAnsi="바탕"/>
              </w:rPr>
              <w:t>6</w:t>
            </w:r>
            <w:r w:rsidRPr="00BD3027">
              <w:rPr>
                <w:rFonts w:ascii="바탕" w:eastAsia="바탕" w:hAnsi="바탕" w:hint="eastAsia"/>
              </w:rPr>
              <w:t xml:space="preserve"> </w:t>
            </w:r>
            <w:r w:rsidR="00BD3027" w:rsidRPr="00BD3027">
              <w:rPr>
                <w:rFonts w:ascii="바탕" w:eastAsia="바탕" w:hAnsi="바탕" w:hint="eastAsia"/>
              </w:rPr>
              <w:t>연간</w:t>
            </w:r>
            <w:r w:rsidRPr="00BD3027">
              <w:rPr>
                <w:rFonts w:ascii="바탕" w:eastAsia="바탕" w:hAnsi="바탕" w:hint="eastAsia"/>
              </w:rPr>
              <w:t xml:space="preserve"> 동평형 순위 추가</w:t>
            </w:r>
          </w:p>
          <w:p w:rsidR="002F7333" w:rsidRPr="00BD3027" w:rsidRDefault="002F7333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 w:rsidRPr="00BD3027">
              <w:rPr>
                <w:rFonts w:ascii="바탕" w:eastAsia="바탕" w:hAnsi="바탕" w:hint="eastAsia"/>
              </w:rPr>
              <w:t>3.</w:t>
            </w:r>
            <w:r w:rsidRPr="00BD3027">
              <w:rPr>
                <w:rFonts w:ascii="바탕" w:eastAsia="바탕" w:hAnsi="바탕"/>
              </w:rPr>
              <w:t>8</w:t>
            </w:r>
            <w:r w:rsidRPr="00BD3027">
              <w:rPr>
                <w:rFonts w:ascii="바탕" w:eastAsia="바탕" w:hAnsi="바탕" w:hint="eastAsia"/>
              </w:rPr>
              <w:t>.</w:t>
            </w:r>
            <w:r w:rsidRPr="00BD3027">
              <w:rPr>
                <w:rFonts w:ascii="바탕" w:eastAsia="바탕" w:hAnsi="바탕"/>
              </w:rPr>
              <w:t>11~12</w:t>
            </w:r>
            <w:r w:rsidRPr="00BD3027">
              <w:rPr>
                <w:rFonts w:ascii="바탕" w:eastAsia="바탕" w:hAnsi="바탕" w:hint="eastAsia"/>
              </w:rPr>
              <w:t xml:space="preserve"> 모드 실행 설정 추가</w:t>
            </w:r>
          </w:p>
        </w:tc>
      </w:tr>
      <w:tr w:rsidR="002F7333" w:rsidTr="007651E0">
        <w:tc>
          <w:tcPr>
            <w:tcW w:w="1608" w:type="dxa"/>
          </w:tcPr>
          <w:p w:rsidR="002F7333" w:rsidRPr="00A26A53" w:rsidRDefault="00F35996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2020-04-10</w:t>
            </w:r>
          </w:p>
        </w:tc>
        <w:tc>
          <w:tcPr>
            <w:tcW w:w="1335" w:type="dxa"/>
          </w:tcPr>
          <w:p w:rsidR="002F7333" w:rsidRPr="00A26A53" w:rsidRDefault="00BF69E9" w:rsidP="002F7333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Ver 1.1</w:t>
            </w:r>
          </w:p>
        </w:tc>
        <w:tc>
          <w:tcPr>
            <w:tcW w:w="6663" w:type="dxa"/>
          </w:tcPr>
          <w:p w:rsidR="002F7333" w:rsidRDefault="00F35996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2.11 제어/조회 </w:t>
            </w:r>
            <w:r>
              <w:rPr>
                <w:rFonts w:ascii="바탕" w:eastAsia="바탕" w:hAnsi="바탕"/>
              </w:rPr>
              <w:t xml:space="preserve">sequence </w:t>
            </w:r>
            <w:r>
              <w:rPr>
                <w:rFonts w:ascii="바탕" w:eastAsia="바탕" w:hAnsi="바탕" w:hint="eastAsia"/>
              </w:rPr>
              <w:t>추가</w:t>
            </w:r>
          </w:p>
          <w:p w:rsidR="00F35996" w:rsidRPr="00A26A53" w:rsidRDefault="00F35996" w:rsidP="002F7333">
            <w:pPr>
              <w:pStyle w:val="af7"/>
              <w:spacing w:after="24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2.5 데이터 규</w:t>
            </w:r>
            <w:r w:rsidR="004236CE">
              <w:rPr>
                <w:rFonts w:ascii="바탕" w:eastAsia="바탕" w:hAnsi="바탕" w:hint="eastAsia"/>
              </w:rPr>
              <w:t xml:space="preserve">격 내 암호화 </w:t>
            </w:r>
            <w:r>
              <w:rPr>
                <w:rFonts w:ascii="바탕" w:eastAsia="바탕" w:hAnsi="바탕" w:hint="eastAsia"/>
              </w:rPr>
              <w:t xml:space="preserve">수정 </w:t>
            </w:r>
            <w:r>
              <w:rPr>
                <w:rFonts w:ascii="바탕" w:eastAsia="바탕" w:hAnsi="바탕"/>
              </w:rPr>
              <w:t>: AES -&gt; ARIA</w:t>
            </w:r>
          </w:p>
        </w:tc>
      </w:tr>
      <w:tr w:rsidR="001A69AD" w:rsidRPr="00A26A53" w:rsidTr="007C5EEF">
        <w:tc>
          <w:tcPr>
            <w:tcW w:w="1608" w:type="dxa"/>
          </w:tcPr>
          <w:p w:rsidR="001A69AD" w:rsidRPr="00D63ECB" w:rsidRDefault="001A69AD" w:rsidP="001A69AD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2020-04-</w:t>
            </w:r>
            <w:r w:rsidRPr="00D63ECB">
              <w:rPr>
                <w:rFonts w:ascii="바탕" w:eastAsia="바탕" w:hAnsi="바탕"/>
              </w:rPr>
              <w:t>2</w:t>
            </w:r>
            <w:r w:rsidRPr="00D63ECB">
              <w:rPr>
                <w:rFonts w:ascii="바탕" w:eastAsia="바탕" w:hAnsi="바탕" w:hint="eastAsia"/>
              </w:rPr>
              <w:t>0</w:t>
            </w:r>
          </w:p>
        </w:tc>
        <w:tc>
          <w:tcPr>
            <w:tcW w:w="1335" w:type="dxa"/>
          </w:tcPr>
          <w:p w:rsidR="001A69AD" w:rsidRPr="00D63ECB" w:rsidRDefault="001A69AD" w:rsidP="00654F5F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>Ver 1.</w:t>
            </w:r>
            <w:r w:rsidR="00654F5F" w:rsidRPr="00D63ECB">
              <w:rPr>
                <w:rFonts w:ascii="바탕" w:eastAsia="바탕" w:hAnsi="바탕"/>
              </w:rPr>
              <w:t>3</w:t>
            </w:r>
          </w:p>
        </w:tc>
        <w:tc>
          <w:tcPr>
            <w:tcW w:w="6663" w:type="dxa"/>
          </w:tcPr>
          <w:p w:rsidR="001A69AD" w:rsidRPr="00D63ECB" w:rsidRDefault="009D1986" w:rsidP="001A69AD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>3</w:t>
            </w:r>
            <w:r w:rsidR="001A69AD" w:rsidRPr="00D63ECB">
              <w:rPr>
                <w:rFonts w:ascii="바탕" w:eastAsia="바탕" w:hAnsi="바탕" w:hint="eastAsia"/>
              </w:rPr>
              <w:t>.</w:t>
            </w:r>
            <w:r w:rsidRPr="00D63ECB">
              <w:rPr>
                <w:rFonts w:ascii="바탕" w:eastAsia="바탕" w:hAnsi="바탕"/>
              </w:rPr>
              <w:t xml:space="preserve">7.8 </w:t>
            </w:r>
            <w:r w:rsidRPr="00D63ECB">
              <w:rPr>
                <w:rFonts w:ascii="바탕" w:eastAsia="바탕" w:hAnsi="바탕" w:hint="eastAsia"/>
              </w:rPr>
              <w:t>연간 사용량 테이블 응답에 연간 목표량 추가</w:t>
            </w:r>
          </w:p>
          <w:p w:rsidR="009D1986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 xml:space="preserve">3.7.3~4 월간 사용량 그래프 </w:t>
            </w:r>
            <w:r w:rsidRPr="00D63ECB">
              <w:rPr>
                <w:rFonts w:ascii="바탕" w:eastAsia="바탕" w:hAnsi="바탕"/>
              </w:rPr>
              <w:t xml:space="preserve">-&gt; </w:t>
            </w:r>
            <w:r w:rsidRPr="00D63ECB">
              <w:rPr>
                <w:rFonts w:ascii="바탕" w:eastAsia="바탕" w:hAnsi="바탕" w:hint="eastAsia"/>
              </w:rPr>
              <w:t>월간 사용량 테이블로 명칭 수정 &amp;</w:t>
            </w:r>
          </w:p>
          <w:p w:rsidR="009D1986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 xml:space="preserve">Type code </w:t>
            </w:r>
            <w:r w:rsidRPr="00D63ECB">
              <w:rPr>
                <w:rFonts w:ascii="바탕" w:eastAsia="바탕" w:hAnsi="바탕" w:hint="eastAsia"/>
              </w:rPr>
              <w:t>수정</w:t>
            </w:r>
          </w:p>
          <w:p w:rsidR="001A69AD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t>3.7.19~20</w:t>
            </w:r>
            <w:r w:rsidR="001A69AD" w:rsidRPr="00D63ECB">
              <w:rPr>
                <w:rFonts w:ascii="바탕" w:eastAsia="바탕" w:hAnsi="바탕" w:hint="eastAsia"/>
              </w:rPr>
              <w:t xml:space="preserve"> </w:t>
            </w:r>
            <w:r w:rsidRPr="00D63ECB">
              <w:rPr>
                <w:rFonts w:ascii="바탕" w:eastAsia="바탕" w:hAnsi="바탕" w:hint="eastAsia"/>
              </w:rPr>
              <w:t>월간 사용량 그래프 요청/응답 추가</w:t>
            </w:r>
          </w:p>
          <w:p w:rsidR="009D1986" w:rsidRPr="00D63ECB" w:rsidRDefault="009D1986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3.10.15~16 검침일자 정보 요청/응답 추가</w:t>
            </w:r>
          </w:p>
          <w:p w:rsidR="008178C5" w:rsidRPr="00D63ECB" w:rsidRDefault="008178C5" w:rsidP="009D1986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3.5.47~52 방문차량 즐겨찾기 조회/등록/삭제 추가</w:t>
            </w:r>
          </w:p>
          <w:p w:rsidR="008178C5" w:rsidRPr="00D63ECB" w:rsidRDefault="008178C5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>3.5.</w:t>
            </w:r>
            <w:r w:rsidRPr="00D63ECB">
              <w:rPr>
                <w:rFonts w:ascii="바탕" w:eastAsia="바탕" w:hAnsi="바탕"/>
              </w:rPr>
              <w:t>53</w:t>
            </w:r>
            <w:r w:rsidRPr="00D63ECB">
              <w:rPr>
                <w:rFonts w:ascii="바탕" w:eastAsia="바탕" w:hAnsi="바탕" w:hint="eastAsia"/>
              </w:rPr>
              <w:t>~5</w:t>
            </w:r>
            <w:r w:rsidRPr="00D63ECB">
              <w:rPr>
                <w:rFonts w:ascii="바탕" w:eastAsia="바탕" w:hAnsi="바탕"/>
              </w:rPr>
              <w:t>8</w:t>
            </w:r>
            <w:r w:rsidRPr="00D63ECB">
              <w:rPr>
                <w:rFonts w:ascii="바탕" w:eastAsia="바탕" w:hAnsi="바탕" w:hint="eastAsia"/>
              </w:rPr>
              <w:t xml:space="preserve"> 비상연락처 조회/등록/삭제 추가</w:t>
            </w:r>
          </w:p>
          <w:p w:rsidR="008178C5" w:rsidRPr="00D63ECB" w:rsidRDefault="008178C5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 xml:space="preserve">기기구성정보 중 display_name 키를 </w:t>
            </w:r>
            <w:r w:rsidRPr="00D63ECB">
              <w:rPr>
                <w:rFonts w:ascii="바탕" w:eastAsia="바탕" w:hAnsi="바탕"/>
              </w:rPr>
              <w:t>location_name</w:t>
            </w:r>
            <w:r w:rsidRPr="00D63ECB">
              <w:rPr>
                <w:rFonts w:ascii="바탕" w:eastAsia="바탕" w:hAnsi="바탕" w:hint="eastAsia"/>
              </w:rPr>
              <w:t>으로 변경</w:t>
            </w:r>
          </w:p>
          <w:p w:rsidR="008178C5" w:rsidRPr="00D63ECB" w:rsidRDefault="008178C5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 w:hint="eastAsia"/>
              </w:rPr>
              <w:t xml:space="preserve">2.7 </w:t>
            </w:r>
            <w:r w:rsidRPr="00D63ECB">
              <w:rPr>
                <w:rFonts w:ascii="바탕" w:eastAsia="바탕" w:hAnsi="바탕"/>
              </w:rPr>
              <w:t xml:space="preserve">Result Code </w:t>
            </w:r>
            <w:r w:rsidRPr="00D63ECB">
              <w:rPr>
                <w:rFonts w:ascii="바탕" w:eastAsia="바탕" w:hAnsi="바탕" w:hint="eastAsia"/>
              </w:rPr>
              <w:t>방문차량 즐겨찾기,</w:t>
            </w:r>
            <w:r w:rsidRPr="00D63ECB">
              <w:rPr>
                <w:rFonts w:ascii="바탕" w:eastAsia="바탕" w:hAnsi="바탕"/>
              </w:rPr>
              <w:t xml:space="preserve"> </w:t>
            </w:r>
            <w:r w:rsidRPr="00D63ECB">
              <w:rPr>
                <w:rFonts w:ascii="바탕" w:eastAsia="바탕" w:hAnsi="바탕" w:hint="eastAsia"/>
              </w:rPr>
              <w:t>비상연락처 중복 등록 추가.</w:t>
            </w:r>
          </w:p>
          <w:p w:rsidR="00037702" w:rsidRPr="00D63ECB" w:rsidRDefault="00037702" w:rsidP="008178C5">
            <w:pPr>
              <w:pStyle w:val="af7"/>
              <w:spacing w:after="24"/>
              <w:rPr>
                <w:rFonts w:ascii="바탕" w:eastAsia="바탕" w:hAnsi="바탕"/>
              </w:rPr>
            </w:pPr>
            <w:r w:rsidRPr="00D63ECB">
              <w:rPr>
                <w:rFonts w:ascii="바탕" w:eastAsia="바탕" w:hAnsi="바탕"/>
              </w:rPr>
              <w:lastRenderedPageBreak/>
              <w:t xml:space="preserve">2.10 API </w:t>
            </w:r>
            <w:r w:rsidRPr="00D63ECB">
              <w:rPr>
                <w:rFonts w:ascii="바탕" w:eastAsia="바탕" w:hAnsi="바탕" w:hint="eastAsia"/>
              </w:rPr>
              <w:t>리스트 업데이트</w:t>
            </w:r>
          </w:p>
        </w:tc>
      </w:tr>
      <w:tr w:rsidR="001A69AD" w:rsidTr="007651E0">
        <w:tc>
          <w:tcPr>
            <w:tcW w:w="1608" w:type="dxa"/>
          </w:tcPr>
          <w:p w:rsidR="001A69AD" w:rsidRPr="00A23A48" w:rsidRDefault="00D63ECB" w:rsidP="00D63EC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lastRenderedPageBreak/>
              <w:t>2020-0</w:t>
            </w:r>
            <w:r w:rsidRPr="00A23A48">
              <w:rPr>
                <w:rFonts w:ascii="바탕" w:eastAsia="바탕" w:hAnsi="바탕"/>
              </w:rPr>
              <w:t>5</w:t>
            </w:r>
            <w:r w:rsidRPr="00A23A48">
              <w:rPr>
                <w:rFonts w:ascii="바탕" w:eastAsia="바탕" w:hAnsi="바탕" w:hint="eastAsia"/>
              </w:rPr>
              <w:t>-</w:t>
            </w:r>
            <w:r w:rsidRPr="00A23A48">
              <w:rPr>
                <w:rFonts w:ascii="바탕" w:eastAsia="바탕" w:hAnsi="바탕"/>
              </w:rPr>
              <w:t>11</w:t>
            </w:r>
          </w:p>
        </w:tc>
        <w:tc>
          <w:tcPr>
            <w:tcW w:w="1335" w:type="dxa"/>
          </w:tcPr>
          <w:p w:rsidR="001A69AD" w:rsidRPr="00A23A48" w:rsidRDefault="00D63ECB" w:rsidP="00D63ECB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/>
              </w:rPr>
              <w:t>Ver 1.4</w:t>
            </w:r>
          </w:p>
        </w:tc>
        <w:tc>
          <w:tcPr>
            <w:tcW w:w="6663" w:type="dxa"/>
          </w:tcPr>
          <w:p w:rsidR="001A69AD" w:rsidRPr="00A23A48" w:rsidRDefault="00D63ECB" w:rsidP="00D63EC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 xml:space="preserve">3.1절 </w:t>
            </w:r>
            <w:r w:rsidRPr="00A23A48">
              <w:rPr>
                <w:rFonts w:ascii="바탕" w:eastAsia="바탕" w:hAnsi="바탕"/>
              </w:rPr>
              <w:t xml:space="preserve">Error Result Case </w:t>
            </w:r>
            <w:r w:rsidRPr="00A23A48">
              <w:rPr>
                <w:rFonts w:ascii="바탕" w:eastAsia="바탕" w:hAnsi="바탕" w:hint="eastAsia"/>
              </w:rPr>
              <w:t>추가.</w:t>
            </w:r>
          </w:p>
          <w:p w:rsidR="00D63ECB" w:rsidRPr="00A23A48" w:rsidRDefault="00D63ECB" w:rsidP="00D63ECB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>회원정보에서 전화번호 부분 모두 삭제.</w:t>
            </w:r>
          </w:p>
          <w:p w:rsidR="007B20BA" w:rsidRPr="00A23A48" w:rsidRDefault="0052365F" w:rsidP="0052365F">
            <w:pPr>
              <w:pStyle w:val="af7"/>
              <w:spacing w:after="24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 xml:space="preserve">2.5 데이터 규격 내 암호화 수정 </w:t>
            </w:r>
            <w:r w:rsidRPr="00A23A48">
              <w:rPr>
                <w:rFonts w:ascii="바탕" w:eastAsia="바탕" w:hAnsi="바탕"/>
              </w:rPr>
              <w:t xml:space="preserve">: </w:t>
            </w:r>
            <w:r w:rsidRPr="00A23A48">
              <w:rPr>
                <w:rFonts w:ascii="바탕" w:eastAsia="바탕" w:hAnsi="바탕" w:hint="eastAsia"/>
              </w:rPr>
              <w:t>ARIA</w:t>
            </w:r>
            <w:r w:rsidRPr="00A23A48">
              <w:rPr>
                <w:rFonts w:ascii="바탕" w:eastAsia="바탕" w:hAnsi="바탕"/>
              </w:rPr>
              <w:t xml:space="preserve"> -&gt; AES</w:t>
            </w:r>
          </w:p>
        </w:tc>
      </w:tr>
      <w:tr w:rsidR="00A23A48" w:rsidTr="007651E0">
        <w:tc>
          <w:tcPr>
            <w:tcW w:w="1608" w:type="dxa"/>
          </w:tcPr>
          <w:p w:rsidR="00A23A48" w:rsidRPr="00A23A48" w:rsidRDefault="00A23A48" w:rsidP="00A23A48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 w:hint="eastAsia"/>
              </w:rPr>
              <w:t>2020-0</w:t>
            </w:r>
            <w:r>
              <w:rPr>
                <w:rFonts w:ascii="바탕" w:eastAsia="바탕" w:hAnsi="바탕"/>
              </w:rPr>
              <w:t>6</w:t>
            </w:r>
            <w:r w:rsidRPr="00A23A48">
              <w:rPr>
                <w:rFonts w:ascii="바탕" w:eastAsia="바탕" w:hAnsi="바탕" w:hint="eastAsia"/>
              </w:rPr>
              <w:t>-</w:t>
            </w:r>
            <w:r>
              <w:rPr>
                <w:rFonts w:ascii="바탕" w:eastAsia="바탕" w:hAnsi="바탕"/>
              </w:rPr>
              <w:t>2</w:t>
            </w:r>
            <w:r w:rsidR="00394A9A">
              <w:rPr>
                <w:rFonts w:ascii="바탕" w:eastAsia="바탕" w:hAnsi="바탕"/>
              </w:rPr>
              <w:t>3</w:t>
            </w:r>
          </w:p>
        </w:tc>
        <w:tc>
          <w:tcPr>
            <w:tcW w:w="1335" w:type="dxa"/>
          </w:tcPr>
          <w:p w:rsidR="00A23A48" w:rsidRPr="00A23A48" w:rsidRDefault="00A23A48" w:rsidP="00A23A48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  <w:r w:rsidRPr="00A23A48">
              <w:rPr>
                <w:rFonts w:ascii="바탕" w:eastAsia="바탕" w:hAnsi="바탕"/>
              </w:rPr>
              <w:t>Ver 1.</w:t>
            </w:r>
            <w:r w:rsidR="00394A9A">
              <w:rPr>
                <w:rFonts w:ascii="바탕" w:eastAsia="바탕" w:hAnsi="바탕"/>
              </w:rPr>
              <w:t>9</w:t>
            </w:r>
          </w:p>
        </w:tc>
        <w:tc>
          <w:tcPr>
            <w:tcW w:w="6663" w:type="dxa"/>
          </w:tcPr>
          <w:p w:rsidR="00A23A48" w:rsidRPr="00E84B79" w:rsidRDefault="00A23A48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4.1.2 </w:t>
            </w:r>
            <w:r w:rsidRPr="00E84B79">
              <w:rPr>
                <w:rFonts w:ascii="바탕" w:eastAsia="바탕" w:hAnsi="바탕" w:hint="eastAsia"/>
              </w:rPr>
              <w:t>Push Message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>Key Value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 xml:space="preserve">테이블에 </w:t>
            </w:r>
            <w:r w:rsidRPr="00E84B79">
              <w:rPr>
                <w:rFonts w:ascii="바탕" w:eastAsia="바탕" w:hAnsi="바탕"/>
              </w:rPr>
              <w:t>m</w:t>
            </w:r>
            <w:r w:rsidRPr="00E84B79">
              <w:rPr>
                <w:rFonts w:ascii="바탕" w:eastAsia="바탕" w:hAnsi="바탕" w:hint="eastAsia"/>
              </w:rPr>
              <w:t>o</w:t>
            </w:r>
            <w:r w:rsidRPr="00E84B79">
              <w:rPr>
                <w:rFonts w:ascii="바탕" w:eastAsia="바탕" w:hAnsi="바탕"/>
              </w:rPr>
              <w:t>derun (</w:t>
            </w:r>
            <w:r w:rsidRPr="00E84B79">
              <w:rPr>
                <w:rFonts w:ascii="바탕" w:eastAsia="바탕" w:hAnsi="바탕" w:hint="eastAsia"/>
              </w:rPr>
              <w:t>사용자 모드 실행 시 푸시 전송 여부)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>추가</w:t>
            </w:r>
          </w:p>
          <w:p w:rsidR="00A23A48" w:rsidRPr="00E84B79" w:rsidRDefault="00A23A48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 w:hint="eastAsia"/>
              </w:rPr>
              <w:t>3.5.10, 3.5.12 배터리,</w:t>
            </w:r>
            <w:r w:rsidRPr="00E84B79">
              <w:rPr>
                <w:rFonts w:ascii="바탕" w:eastAsia="바탕" w:hAnsi="바탕"/>
              </w:rPr>
              <w:t xml:space="preserve"> </w:t>
            </w:r>
            <w:r w:rsidRPr="00E84B79">
              <w:rPr>
                <w:rFonts w:ascii="바탕" w:eastAsia="바탕" w:hAnsi="바탕" w:hint="eastAsia"/>
              </w:rPr>
              <w:t>단지내 존재여부 데이터 추가</w:t>
            </w:r>
          </w:p>
          <w:p w:rsidR="0034518C" w:rsidRPr="00E84B79" w:rsidRDefault="0034518C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 w:hint="eastAsia"/>
              </w:rPr>
              <w:t xml:space="preserve">3.10.6 세대 정보 응답에서 기존 </w:t>
            </w:r>
            <w:r w:rsidRPr="00E84B79">
              <w:rPr>
                <w:rFonts w:ascii="바탕" w:eastAsia="바탕" w:hAnsi="바탕"/>
              </w:rPr>
              <w:t>floor</w:t>
            </w:r>
            <w:r w:rsidRPr="00E84B79">
              <w:rPr>
                <w:rFonts w:ascii="바탕" w:eastAsia="바탕" w:hAnsi="바탕" w:hint="eastAsia"/>
              </w:rPr>
              <w:t>를 ho로 변경.</w:t>
            </w:r>
          </w:p>
          <w:p w:rsidR="004B273B" w:rsidRPr="00E84B79" w:rsidRDefault="004B273B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3.8.7 </w:t>
            </w:r>
            <w:r w:rsidRPr="00E84B79">
              <w:rPr>
                <w:rFonts w:ascii="바탕" w:eastAsia="바탕" w:hAnsi="바탕" w:hint="eastAsia"/>
              </w:rPr>
              <w:t xml:space="preserve">모드수정요청에 </w:t>
            </w:r>
            <w:r w:rsidRPr="00E84B79">
              <w:rPr>
                <w:rFonts w:ascii="바탕" w:eastAsia="바탕" w:hAnsi="바탕"/>
              </w:rPr>
              <w:t xml:space="preserve">mode_index </w:t>
            </w:r>
            <w:r w:rsidRPr="00E84B79">
              <w:rPr>
                <w:rFonts w:ascii="바탕" w:eastAsia="바탕" w:hAnsi="바탕" w:hint="eastAsia"/>
              </w:rPr>
              <w:t>추가.</w:t>
            </w:r>
          </w:p>
          <w:p w:rsidR="004B3C53" w:rsidRPr="00E84B79" w:rsidRDefault="004B3C53" w:rsidP="00A23A48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3.5.45~46 </w:t>
            </w:r>
            <w:r w:rsidRPr="00E84B79">
              <w:rPr>
                <w:rFonts w:ascii="바탕" w:eastAsia="바탕" w:hAnsi="바탕" w:hint="eastAsia"/>
              </w:rPr>
              <w:t>주민투표 결과조회 추가.</w:t>
            </w:r>
          </w:p>
          <w:p w:rsidR="0013561C" w:rsidRPr="00E84B79" w:rsidRDefault="0013561C" w:rsidP="0013561C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3.3.15~16 </w:t>
            </w:r>
            <w:r w:rsidRPr="00E84B79">
              <w:rPr>
                <w:rFonts w:ascii="바탕" w:eastAsia="바탕" w:hAnsi="바탕" w:hint="eastAsia"/>
              </w:rPr>
              <w:t>환기시스템 상태조회 및 제어 세부 기능 추가.</w:t>
            </w:r>
          </w:p>
          <w:p w:rsidR="0048156C" w:rsidRPr="00E84B79" w:rsidRDefault="0048156C" w:rsidP="0013561C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3.1.33~34 </w:t>
            </w:r>
            <w:r w:rsidRPr="00E84B79">
              <w:rPr>
                <w:rFonts w:ascii="바탕" w:eastAsia="바탕" w:hAnsi="바탕" w:hint="eastAsia"/>
              </w:rPr>
              <w:t>세대 데이터 초기화 기능 추가.</w:t>
            </w:r>
          </w:p>
          <w:p w:rsidR="000E2B59" w:rsidRPr="00E84B79" w:rsidRDefault="000E2B59" w:rsidP="000E2B59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3.3.29~32 </w:t>
            </w:r>
            <w:r w:rsidRPr="00E84B79">
              <w:rPr>
                <w:rFonts w:ascii="바탕" w:eastAsia="바탕" w:hAnsi="바탕" w:hint="eastAsia"/>
              </w:rPr>
              <w:t>커튼/블라인드 상태조회 및 제어 기능 추가.</w:t>
            </w:r>
          </w:p>
          <w:p w:rsidR="009B68E5" w:rsidRPr="00E84B79" w:rsidRDefault="009B68E5" w:rsidP="000E2B59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3.10.17~18 </w:t>
            </w:r>
            <w:r w:rsidRPr="00E84B79">
              <w:rPr>
                <w:rFonts w:ascii="바탕" w:eastAsia="바탕" w:hAnsi="바탕" w:hint="eastAsia"/>
              </w:rPr>
              <w:t>단지전체 방문차량 등록 정보 조회 기능 추가.</w:t>
            </w:r>
          </w:p>
          <w:p w:rsidR="005A6972" w:rsidRPr="00E84B79" w:rsidRDefault="005A6972" w:rsidP="000E2B59">
            <w:pPr>
              <w:pStyle w:val="af7"/>
              <w:spacing w:after="24"/>
              <w:rPr>
                <w:rFonts w:ascii="바탕" w:eastAsia="바탕" w:hAnsi="바탕"/>
              </w:rPr>
            </w:pPr>
            <w:r w:rsidRPr="00E84B79">
              <w:rPr>
                <w:rFonts w:ascii="바탕" w:eastAsia="바탕" w:hAnsi="바탕"/>
              </w:rPr>
              <w:t xml:space="preserve">2.5 AES256 </w:t>
            </w:r>
            <w:r w:rsidRPr="00E84B79">
              <w:rPr>
                <w:rFonts w:ascii="바탕" w:eastAsia="바탕" w:hAnsi="바탕" w:hint="eastAsia"/>
              </w:rPr>
              <w:t>사양 추가</w:t>
            </w:r>
          </w:p>
          <w:p w:rsidR="00394A9A" w:rsidRPr="00A23A48" w:rsidRDefault="00394A9A" w:rsidP="000E2B5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 w:hint="eastAsia"/>
              </w:rPr>
              <w:t>2.8 Device UID 추가</w:t>
            </w:r>
          </w:p>
        </w:tc>
      </w:tr>
      <w:tr w:rsidR="00E84B79" w:rsidTr="007651E0">
        <w:tc>
          <w:tcPr>
            <w:tcW w:w="1608" w:type="dxa"/>
          </w:tcPr>
          <w:p w:rsidR="00E84B79" w:rsidRPr="00E84B79" w:rsidRDefault="00E84B79" w:rsidP="001B7A23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 w:hint="eastAsia"/>
                <w:color w:val="FF0000"/>
              </w:rPr>
              <w:t>2020-0</w:t>
            </w:r>
            <w:r w:rsidRPr="00E84B79">
              <w:rPr>
                <w:rFonts w:ascii="바탕" w:eastAsia="바탕" w:hAnsi="바탕"/>
                <w:color w:val="FF0000"/>
              </w:rPr>
              <w:t>7</w:t>
            </w:r>
            <w:r w:rsidRPr="00E84B79">
              <w:rPr>
                <w:rFonts w:ascii="바탕" w:eastAsia="바탕" w:hAnsi="바탕" w:hint="eastAsia"/>
                <w:color w:val="FF0000"/>
              </w:rPr>
              <w:t>-</w:t>
            </w:r>
            <w:r w:rsidRPr="00E84B79">
              <w:rPr>
                <w:rFonts w:ascii="바탕" w:eastAsia="바탕" w:hAnsi="바탕"/>
                <w:color w:val="FF0000"/>
              </w:rPr>
              <w:t>0</w:t>
            </w:r>
            <w:r w:rsidR="001B7A23">
              <w:rPr>
                <w:rFonts w:ascii="바탕" w:eastAsia="바탕" w:hAnsi="바탕"/>
                <w:color w:val="FF0000"/>
              </w:rPr>
              <w:t>6</w:t>
            </w:r>
          </w:p>
        </w:tc>
        <w:tc>
          <w:tcPr>
            <w:tcW w:w="1335" w:type="dxa"/>
          </w:tcPr>
          <w:p w:rsidR="00E84B79" w:rsidRPr="00E84B79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/>
                <w:color w:val="FF0000"/>
              </w:rPr>
              <w:t>Ver 1.10</w:t>
            </w:r>
          </w:p>
        </w:tc>
        <w:tc>
          <w:tcPr>
            <w:tcW w:w="6663" w:type="dxa"/>
          </w:tcPr>
          <w:p w:rsidR="00E84B79" w:rsidRDefault="00E84B79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 w:rsidRPr="00E84B79">
              <w:rPr>
                <w:rFonts w:ascii="바탕" w:eastAsia="바탕" w:hAnsi="바탕" w:hint="eastAsia"/>
                <w:color w:val="FF0000"/>
              </w:rPr>
              <w:t>3</w:t>
            </w:r>
            <w:r w:rsidRPr="00E84B79">
              <w:rPr>
                <w:rFonts w:ascii="바탕" w:eastAsia="바탕" w:hAnsi="바탕"/>
                <w:color w:val="FF0000"/>
              </w:rPr>
              <w:t xml:space="preserve">.10.18 </w:t>
            </w:r>
            <w:r w:rsidRPr="00E84B79">
              <w:rPr>
                <w:rFonts w:ascii="바탕" w:eastAsia="바탕" w:hAnsi="바탕" w:hint="eastAsia"/>
                <w:color w:val="FF0000"/>
              </w:rPr>
              <w:t xml:space="preserve">단지전체 방문차량 등록 정보 </w:t>
            </w:r>
            <w:r w:rsidRPr="00E84B79">
              <w:rPr>
                <w:rFonts w:ascii="바탕" w:eastAsia="바탕" w:hAnsi="바탕"/>
                <w:color w:val="FF0000"/>
              </w:rPr>
              <w:t>응답에</w:t>
            </w:r>
            <w:r w:rsidRPr="00E84B79">
              <w:rPr>
                <w:rFonts w:ascii="바탕" w:eastAsia="바탕" w:hAnsi="바탕" w:hint="eastAsia"/>
                <w:color w:val="FF0000"/>
              </w:rPr>
              <w:t xml:space="preserve"> </w:t>
            </w:r>
            <w:r w:rsidRPr="00E84B79">
              <w:rPr>
                <w:rFonts w:ascii="바탕" w:eastAsia="바탕" w:hAnsi="바탕"/>
                <w:color w:val="FF0000"/>
              </w:rPr>
              <w:t>r</w:t>
            </w:r>
            <w:r w:rsidRPr="00E84B79">
              <w:rPr>
                <w:rFonts w:ascii="바탕" w:eastAsia="바탕" w:hAnsi="바탕" w:hint="eastAsia"/>
                <w:color w:val="FF0000"/>
              </w:rPr>
              <w:t>oom</w:t>
            </w:r>
            <w:r w:rsidRPr="00E84B79">
              <w:rPr>
                <w:rFonts w:ascii="바탕" w:eastAsia="바탕" w:hAnsi="바탕"/>
                <w:color w:val="FF0000"/>
              </w:rPr>
              <w:t>k</w:t>
            </w:r>
            <w:r w:rsidRPr="00E84B79">
              <w:rPr>
                <w:rFonts w:ascii="바탕" w:eastAsia="바탕" w:hAnsi="바탕" w:hint="eastAsia"/>
                <w:color w:val="FF0000"/>
              </w:rPr>
              <w:t>ey 추가</w:t>
            </w:r>
          </w:p>
          <w:p w:rsidR="00EE3220" w:rsidRDefault="00EE3220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 xml:space="preserve">4.1.2 푸시 사용여부 설정에 </w:t>
            </w:r>
            <w:r>
              <w:rPr>
                <w:rFonts w:ascii="바탕" w:eastAsia="바탕" w:hAnsi="바탕"/>
                <w:color w:val="FF0000"/>
              </w:rPr>
              <w:t xml:space="preserve">curtain </w:t>
            </w:r>
            <w:r>
              <w:rPr>
                <w:rFonts w:ascii="바탕" w:eastAsia="바탕" w:hAnsi="바탕" w:hint="eastAsia"/>
                <w:color w:val="FF0000"/>
              </w:rPr>
              <w:t>추가</w:t>
            </w:r>
          </w:p>
          <w:p w:rsidR="00AB0FE2" w:rsidRDefault="00AB0FE2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 xml:space="preserve">3.8 사용자모드 </w:t>
            </w:r>
            <w:r>
              <w:rPr>
                <w:rFonts w:ascii="바탕" w:eastAsia="바탕" w:hAnsi="바탕"/>
                <w:color w:val="FF0000"/>
              </w:rPr>
              <w:t>–</w:t>
            </w:r>
            <w:r>
              <w:rPr>
                <w:rFonts w:ascii="바탕" w:eastAsia="바탕" w:hAnsi="바탕" w:hint="eastAsia"/>
                <w:color w:val="FF0000"/>
              </w:rPr>
              <w:t xml:space="preserve"> 에어컨 별칭 누락 추가,</w:t>
            </w:r>
            <w:r>
              <w:rPr>
                <w:rFonts w:ascii="바탕" w:eastAsia="바탕" w:hAnsi="바탕"/>
                <w:color w:val="FF0000"/>
              </w:rPr>
              <w:t xml:space="preserve"> </w:t>
            </w:r>
            <w:r>
              <w:rPr>
                <w:rFonts w:ascii="바탕" w:eastAsia="바탕" w:hAnsi="바탕" w:hint="eastAsia"/>
                <w:color w:val="FF0000"/>
              </w:rPr>
              <w:t xml:space="preserve">가스제어 </w:t>
            </w:r>
            <w:r>
              <w:rPr>
                <w:rFonts w:ascii="바탕" w:eastAsia="바탕" w:hAnsi="바탕"/>
                <w:color w:val="FF0000"/>
              </w:rPr>
              <w:t>close</w:t>
            </w:r>
            <w:r>
              <w:rPr>
                <w:rFonts w:ascii="바탕" w:eastAsia="바탕" w:hAnsi="바탕" w:hint="eastAsia"/>
                <w:color w:val="FF0000"/>
              </w:rPr>
              <w:t>만 가능,</w:t>
            </w:r>
            <w:r>
              <w:rPr>
                <w:rFonts w:ascii="바탕" w:eastAsia="바탕" w:hAnsi="바탕"/>
                <w:color w:val="FF0000"/>
              </w:rPr>
              <w:t xml:space="preserve"> </w:t>
            </w:r>
            <w:r>
              <w:rPr>
                <w:rFonts w:ascii="바탕" w:eastAsia="바탕" w:hAnsi="바탕" w:hint="eastAsia"/>
                <w:color w:val="FF0000"/>
              </w:rPr>
              <w:t>커튼/블라인드 추가</w:t>
            </w:r>
          </w:p>
          <w:p w:rsidR="001B7A23" w:rsidRPr="00E84B79" w:rsidRDefault="001B7A23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>3.10.19~20 다중 동호수 요청/응답 기능 추가</w:t>
            </w:r>
          </w:p>
        </w:tc>
      </w:tr>
      <w:tr w:rsidR="00E84B79" w:rsidTr="007651E0">
        <w:tc>
          <w:tcPr>
            <w:tcW w:w="1608" w:type="dxa"/>
          </w:tcPr>
          <w:p w:rsidR="00E84B79" w:rsidRPr="00E84B79" w:rsidRDefault="00A710E1" w:rsidP="00E84B79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A710E1">
              <w:rPr>
                <w:rFonts w:ascii="바탕" w:eastAsia="바탕" w:hAnsi="바탕"/>
                <w:color w:val="FF0000"/>
              </w:rPr>
              <w:t>2020-07-10</w:t>
            </w:r>
          </w:p>
        </w:tc>
        <w:tc>
          <w:tcPr>
            <w:tcW w:w="1335" w:type="dxa"/>
          </w:tcPr>
          <w:p w:rsidR="00E84B79" w:rsidRPr="00E84B79" w:rsidRDefault="00A710E1" w:rsidP="00E84B79">
            <w:pPr>
              <w:pStyle w:val="af7"/>
              <w:spacing w:after="24"/>
              <w:jc w:val="center"/>
              <w:rPr>
                <w:rFonts w:ascii="바탕" w:eastAsia="바탕" w:hAnsi="바탕"/>
                <w:color w:val="FF0000"/>
              </w:rPr>
            </w:pPr>
            <w:r w:rsidRPr="00A710E1">
              <w:rPr>
                <w:rFonts w:ascii="바탕" w:eastAsia="바탕" w:hAnsi="바탕"/>
                <w:color w:val="FF0000"/>
              </w:rPr>
              <w:t>Ver 1.11</w:t>
            </w:r>
          </w:p>
        </w:tc>
        <w:tc>
          <w:tcPr>
            <w:tcW w:w="6663" w:type="dxa"/>
          </w:tcPr>
          <w:p w:rsidR="00E84B79" w:rsidRDefault="00A710E1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 w:rsidRPr="00A710E1">
              <w:rPr>
                <w:rFonts w:ascii="바탕" w:eastAsia="바탕" w:hAnsi="바탕" w:hint="eastAsia"/>
                <w:color w:val="FF0000"/>
              </w:rPr>
              <w:t>2.7 Result Code에 사용 불가 비밀번호 추가</w:t>
            </w:r>
          </w:p>
          <w:p w:rsidR="000E5AF2" w:rsidRDefault="000E5AF2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 w:hint="eastAsia"/>
                <w:color w:val="FF0000"/>
              </w:rPr>
              <w:t xml:space="preserve">4.1.2 </w:t>
            </w:r>
            <w:r w:rsidRPr="000E5AF2">
              <w:rPr>
                <w:rFonts w:ascii="바탕" w:eastAsia="바탕" w:hAnsi="바탕" w:hint="eastAsia"/>
                <w:color w:val="FF0000"/>
              </w:rPr>
              <w:t>Push Message 사용 여부 조회 응답</w:t>
            </w:r>
            <w:r>
              <w:rPr>
                <w:rFonts w:ascii="바탕" w:eastAsia="바탕" w:hAnsi="바탕" w:hint="eastAsia"/>
                <w:color w:val="FF0000"/>
              </w:rPr>
              <w:t>(curtain -&gt; blind</w:t>
            </w:r>
            <w:r>
              <w:rPr>
                <w:rFonts w:ascii="바탕" w:eastAsia="바탕" w:hAnsi="바탕"/>
                <w:color w:val="FF0000"/>
              </w:rPr>
              <w:t xml:space="preserve"> </w:t>
            </w:r>
            <w:r>
              <w:rPr>
                <w:rFonts w:ascii="바탕" w:eastAsia="바탕" w:hAnsi="바탕" w:hint="eastAsia"/>
                <w:color w:val="FF0000"/>
              </w:rPr>
              <w:t>변경)</w:t>
            </w:r>
          </w:p>
          <w:p w:rsidR="00CC758A" w:rsidRPr="00E84B79" w:rsidRDefault="00CC758A" w:rsidP="00E84B79">
            <w:pPr>
              <w:pStyle w:val="af7"/>
              <w:spacing w:after="24"/>
              <w:rPr>
                <w:rFonts w:ascii="바탕" w:eastAsia="바탕" w:hAnsi="바탕"/>
                <w:color w:val="FF0000"/>
              </w:rPr>
            </w:pPr>
            <w:r>
              <w:rPr>
                <w:rFonts w:ascii="바탕" w:eastAsia="바탕" w:hAnsi="바탕"/>
                <w:color w:val="FF0000"/>
              </w:rPr>
              <w:t xml:space="preserve">3.2.3~6 </w:t>
            </w:r>
            <w:r>
              <w:rPr>
                <w:rFonts w:ascii="바탕" w:eastAsia="바탕" w:hAnsi="바탕" w:hint="eastAsia"/>
                <w:color w:val="FF0000"/>
              </w:rPr>
              <w:t>방 이름 조회 및 설정 추가.</w:t>
            </w: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  <w:tr w:rsidR="00E84B79" w:rsidTr="007651E0">
        <w:tc>
          <w:tcPr>
            <w:tcW w:w="1608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1335" w:type="dxa"/>
          </w:tcPr>
          <w:p w:rsidR="00E84B79" w:rsidRPr="00A26A53" w:rsidRDefault="00E84B79" w:rsidP="00E84B79">
            <w:pPr>
              <w:pStyle w:val="af7"/>
              <w:spacing w:after="24"/>
              <w:jc w:val="center"/>
              <w:rPr>
                <w:rFonts w:ascii="바탕" w:eastAsia="바탕" w:hAnsi="바탕"/>
              </w:rPr>
            </w:pPr>
          </w:p>
        </w:tc>
        <w:tc>
          <w:tcPr>
            <w:tcW w:w="6663" w:type="dxa"/>
          </w:tcPr>
          <w:p w:rsidR="00E84B79" w:rsidRPr="00A26A53" w:rsidRDefault="00E84B79" w:rsidP="00E84B79">
            <w:pPr>
              <w:pStyle w:val="af7"/>
              <w:spacing w:after="24"/>
              <w:rPr>
                <w:rFonts w:ascii="바탕" w:eastAsia="바탕" w:hAnsi="바탕"/>
              </w:rPr>
            </w:pPr>
          </w:p>
        </w:tc>
      </w:tr>
    </w:tbl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9D1986" w:rsidRDefault="009D1986" w:rsidP="008D2B59">
      <w:pPr>
        <w:rPr>
          <w:rFonts w:ascii="Arial" w:hAnsi="Arial"/>
          <w:b/>
          <w:sz w:val="28"/>
          <w:szCs w:val="28"/>
          <w:u w:val="single"/>
        </w:rPr>
      </w:pPr>
    </w:p>
    <w:p w:rsidR="008D2B59" w:rsidRPr="008D2B59" w:rsidRDefault="008D2B59" w:rsidP="008D2B59">
      <w:pPr>
        <w:rPr>
          <w:rFonts w:ascii="Arial" w:hAnsi="Arial"/>
          <w:b/>
          <w:sz w:val="28"/>
          <w:szCs w:val="28"/>
          <w:u w:val="single"/>
        </w:rPr>
      </w:pPr>
      <w:r w:rsidRPr="008D2B59">
        <w:rPr>
          <w:rFonts w:ascii="Arial" w:hAnsi="Arial"/>
          <w:b/>
          <w:sz w:val="28"/>
          <w:szCs w:val="28"/>
          <w:u w:val="single"/>
        </w:rPr>
        <w:lastRenderedPageBreak/>
        <w:t>Table Of Contents</w:t>
      </w:r>
    </w:p>
    <w:p w:rsidR="00900271" w:rsidRDefault="00900271">
      <w:pPr>
        <w:wordWrap/>
        <w:adjustRightInd w:val="0"/>
        <w:jc w:val="left"/>
        <w:rPr>
          <w:rFonts w:ascii="Times New Roman"/>
          <w:b/>
          <w:kern w:val="0"/>
        </w:rPr>
      </w:pPr>
    </w:p>
    <w:p w:rsidR="00191EA3" w:rsidRDefault="00900271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TOC \o "1-3" \h \z </w:instrText>
      </w:r>
      <w:r>
        <w:rPr>
          <w:kern w:val="0"/>
        </w:rPr>
        <w:fldChar w:fldCharType="separate"/>
      </w:r>
      <w:hyperlink w:anchor="_Toc46158676" w:history="1">
        <w:r w:rsidR="00191EA3" w:rsidRPr="00053152">
          <w:rPr>
            <w:rStyle w:val="a6"/>
          </w:rPr>
          <w:t>1.</w:t>
        </w:r>
        <w:r w:rsidR="00191EA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191EA3" w:rsidRPr="00053152">
          <w:rPr>
            <w:rStyle w:val="a6"/>
          </w:rPr>
          <w:t>개요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_Toc46158676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77" w:history="1">
        <w:r w:rsidR="00191EA3" w:rsidRPr="00053152">
          <w:rPr>
            <w:rStyle w:val="a6"/>
            <w:noProof/>
          </w:rPr>
          <w:t>1.1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목적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_Toc46158677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10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78" w:history="1">
        <w:r w:rsidR="00191EA3" w:rsidRPr="00053152">
          <w:rPr>
            <w:rStyle w:val="a6"/>
            <w:noProof/>
          </w:rPr>
          <w:t>1.2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적용 범위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_Toc46158678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11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46158679" w:history="1">
        <w:r w:rsidR="00191EA3" w:rsidRPr="00053152">
          <w:rPr>
            <w:rStyle w:val="a6"/>
          </w:rPr>
          <w:t>2.</w:t>
        </w:r>
        <w:r w:rsidR="00191EA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191EA3" w:rsidRPr="00053152">
          <w:rPr>
            <w:rStyle w:val="a6"/>
          </w:rPr>
          <w:t>인터페이스</w:t>
        </w:r>
        <w:r w:rsidR="00191EA3" w:rsidRPr="00053152">
          <w:rPr>
            <w:rStyle w:val="a6"/>
          </w:rPr>
          <w:t xml:space="preserve"> </w:t>
        </w:r>
        <w:r w:rsidR="00191EA3" w:rsidRPr="00053152">
          <w:rPr>
            <w:rStyle w:val="a6"/>
          </w:rPr>
          <w:t>개요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_Toc46158679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0" w:history="1">
        <w:r w:rsidR="00191EA3" w:rsidRPr="00053152">
          <w:rPr>
            <w:rStyle w:val="a6"/>
            <w:noProof/>
          </w:rPr>
          <w:t>2.1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시스템 구성도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_Toc46158680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11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1" w:history="1">
        <w:r w:rsidR="00191EA3" w:rsidRPr="00053152">
          <w:rPr>
            <w:rStyle w:val="a6"/>
            <w:noProof/>
          </w:rPr>
          <w:t>2.2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API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_Toc46158681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12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2" w:history="1">
        <w:r w:rsidR="00191EA3" w:rsidRPr="00053152">
          <w:rPr>
            <w:rStyle w:val="a6"/>
            <w:noProof/>
          </w:rPr>
          <w:t>2.3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네트워크 규격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_Toc46158682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12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3" w:history="1">
        <w:r w:rsidR="00191EA3" w:rsidRPr="00053152">
          <w:rPr>
            <w:rStyle w:val="a6"/>
            <w:noProof/>
          </w:rPr>
          <w:t>2.4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Method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_Toc46158683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12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4" w:history="1">
        <w:r w:rsidR="00191EA3" w:rsidRPr="00053152">
          <w:rPr>
            <w:rStyle w:val="a6"/>
            <w:noProof/>
          </w:rPr>
          <w:t>2.5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데이터 규격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_Toc46158684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13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5" w:history="1">
        <w:r w:rsidR="00191EA3" w:rsidRPr="00053152">
          <w:rPr>
            <w:rStyle w:val="a6"/>
            <w:noProof/>
          </w:rPr>
          <w:t>2.6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에러 코드 정의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_Toc46158685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13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6" w:history="1">
        <w:r w:rsidR="00191EA3" w:rsidRPr="00053152">
          <w:rPr>
            <w:rStyle w:val="a6"/>
            <w:noProof/>
          </w:rPr>
          <w:t>2.7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Result 코드 정의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_Toc46158686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14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7" w:history="1">
        <w:r w:rsidR="00191EA3" w:rsidRPr="00053152">
          <w:rPr>
            <w:rStyle w:val="a6"/>
            <w:noProof/>
          </w:rPr>
          <w:t>2.8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Device UID 정의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_Toc46158687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16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88" w:history="1">
        <w:r w:rsidR="00191EA3" w:rsidRPr="00053152">
          <w:rPr>
            <w:rStyle w:val="a6"/>
            <w:noProof/>
          </w:rPr>
          <w:t>2.9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HTTP Header 정의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_Toc46158688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17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89" w:history="1">
        <w:r w:rsidR="00191EA3" w:rsidRPr="00053152">
          <w:rPr>
            <w:rStyle w:val="a6"/>
          </w:rPr>
          <w:t>2.9.1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요청 Header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_Toc46158689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90" w:history="1">
        <w:r w:rsidR="00191EA3" w:rsidRPr="00053152">
          <w:rPr>
            <w:rStyle w:val="a6"/>
          </w:rPr>
          <w:t>2.9.2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응답 Header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91" w:history="1">
        <w:r w:rsidR="00191EA3" w:rsidRPr="00053152">
          <w:rPr>
            <w:rStyle w:val="a6"/>
            <w:noProof/>
          </w:rPr>
          <w:t>2.10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API List (99개)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_Toc46158691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18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92" w:history="1">
        <w:r w:rsidR="00191EA3" w:rsidRPr="00053152">
          <w:rPr>
            <w:rStyle w:val="a6"/>
            <w:noProof/>
          </w:rPr>
          <w:t>2.11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통신 Sequence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_Toc46158692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21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93" w:history="1">
        <w:r w:rsidR="00191EA3" w:rsidRPr="00053152">
          <w:rPr>
            <w:rStyle w:val="a6"/>
          </w:rPr>
          <w:t>2.11.1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 기기 제어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94" w:history="1">
        <w:r w:rsidR="00191EA3" w:rsidRPr="00053152">
          <w:rPr>
            <w:rStyle w:val="a6"/>
          </w:rPr>
          <w:t>2.11.2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 기기 상태 조회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46158695" w:history="1">
        <w:r w:rsidR="00191EA3" w:rsidRPr="00053152">
          <w:rPr>
            <w:rStyle w:val="a6"/>
          </w:rPr>
          <w:t>3.</w:t>
        </w:r>
        <w:r w:rsidR="00191EA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191EA3" w:rsidRPr="00053152">
          <w:rPr>
            <w:rStyle w:val="a6"/>
          </w:rPr>
          <w:t xml:space="preserve">API </w:t>
        </w:r>
        <w:r w:rsidR="00191EA3" w:rsidRPr="00053152">
          <w:rPr>
            <w:rStyle w:val="a6"/>
          </w:rPr>
          <w:t>정의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696" w:history="1">
        <w:r w:rsidR="00191EA3" w:rsidRPr="00053152">
          <w:rPr>
            <w:rStyle w:val="a6"/>
            <w:noProof/>
          </w:rPr>
          <w:t>3.1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회원가입, 인증 및 로그인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_Toc46158696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22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97" w:history="1">
        <w:r w:rsidR="00191EA3" w:rsidRPr="00053152">
          <w:rPr>
            <w:rStyle w:val="a6"/>
          </w:rPr>
          <w:t>3.1.1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가입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98" w:history="1">
        <w:r w:rsidR="00191EA3" w:rsidRPr="00053152">
          <w:rPr>
            <w:rStyle w:val="a6"/>
          </w:rPr>
          <w:t>3.1.2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가입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699" w:history="1">
        <w:r w:rsidR="00191EA3" w:rsidRPr="00053152">
          <w:rPr>
            <w:rStyle w:val="a6"/>
          </w:rPr>
          <w:t>3.1.3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세대주 ID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_Toc46158699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0" w:history="1">
        <w:r w:rsidR="00191EA3" w:rsidRPr="00053152">
          <w:rPr>
            <w:rStyle w:val="a6"/>
          </w:rPr>
          <w:t>3.1.4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세대주 ID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1" w:history="1">
        <w:r w:rsidR="00191EA3" w:rsidRPr="00053152">
          <w:rPr>
            <w:rStyle w:val="a6"/>
          </w:rPr>
          <w:t>3.1.5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세대주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2" w:history="1">
        <w:r w:rsidR="00191EA3" w:rsidRPr="00053152">
          <w:rPr>
            <w:rStyle w:val="a6"/>
          </w:rPr>
          <w:t>3.1.6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세대주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3" w:history="1">
        <w:r w:rsidR="00191EA3" w:rsidRPr="00053152">
          <w:rPr>
            <w:rStyle w:val="a6"/>
          </w:rPr>
          <w:t>3.1.7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세대주 제거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4" w:history="1">
        <w:r w:rsidR="00191EA3" w:rsidRPr="00053152">
          <w:rPr>
            <w:rStyle w:val="a6"/>
          </w:rPr>
          <w:t>3.1.8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세대주 제거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5" w:history="1">
        <w:r w:rsidR="00191EA3" w:rsidRPr="00053152">
          <w:rPr>
            <w:rStyle w:val="a6"/>
          </w:rPr>
          <w:t>3.1.9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월패드 인증키 팝업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6" w:history="1">
        <w:r w:rsidR="00191EA3" w:rsidRPr="00053152">
          <w:rPr>
            <w:rStyle w:val="a6"/>
          </w:rPr>
          <w:t>3.1.10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월패드 인증키 팝업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7" w:history="1">
        <w:r w:rsidR="00191EA3" w:rsidRPr="00053152">
          <w:rPr>
            <w:rStyle w:val="a6"/>
          </w:rPr>
          <w:t>3.1.11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인증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8" w:history="1">
        <w:r w:rsidR="00191EA3" w:rsidRPr="00053152">
          <w:rPr>
            <w:rStyle w:val="a6"/>
          </w:rPr>
          <w:t>3.1.12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인증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09" w:history="1">
        <w:r w:rsidR="00191EA3" w:rsidRPr="00053152">
          <w:rPr>
            <w:rStyle w:val="a6"/>
          </w:rPr>
          <w:t>3.1.13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인증 취소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_Toc46158709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0" w:history="1">
        <w:r w:rsidR="00191EA3" w:rsidRPr="00053152">
          <w:rPr>
            <w:rStyle w:val="a6"/>
          </w:rPr>
          <w:t>3.1.14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인증 취소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29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1" w:history="1">
        <w:r w:rsidR="00191EA3" w:rsidRPr="00053152">
          <w:rPr>
            <w:rStyle w:val="a6"/>
          </w:rPr>
          <w:t>3.1.15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로그인 정보 등록 요청 (클라우드에서 로그인 성공 시 전송)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2" w:history="1">
        <w:r w:rsidR="00191EA3" w:rsidRPr="00053152">
          <w:rPr>
            <w:rStyle w:val="a6"/>
          </w:rPr>
          <w:t>3.1.16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로그인 정보 등록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3" w:history="1">
        <w:r w:rsidR="00191EA3" w:rsidRPr="00053152">
          <w:rPr>
            <w:rStyle w:val="a6"/>
          </w:rPr>
          <w:t>3.1.17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4" w:history="1">
        <w:r w:rsidR="00191EA3" w:rsidRPr="00053152">
          <w:rPr>
            <w:rStyle w:val="a6"/>
          </w:rPr>
          <w:t>3.1.18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5" w:history="1">
        <w:r w:rsidR="00191EA3" w:rsidRPr="00053152">
          <w:rPr>
            <w:rStyle w:val="a6"/>
          </w:rPr>
          <w:t>3.1.19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정보 수정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6" w:history="1">
        <w:r w:rsidR="00191EA3" w:rsidRPr="00053152">
          <w:rPr>
            <w:rStyle w:val="a6"/>
          </w:rPr>
          <w:t>3.1.20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정보 수정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7" w:history="1">
        <w:r w:rsidR="00191EA3" w:rsidRPr="00053152">
          <w:rPr>
            <w:rStyle w:val="a6"/>
          </w:rPr>
          <w:t>3.1.21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탈퇴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8" w:history="1">
        <w:r w:rsidR="00191EA3" w:rsidRPr="00053152">
          <w:rPr>
            <w:rStyle w:val="a6"/>
          </w:rPr>
          <w:t>3.1.22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탈퇴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19" w:history="1">
        <w:r w:rsidR="00191EA3" w:rsidRPr="00053152">
          <w:rPr>
            <w:rStyle w:val="a6"/>
          </w:rPr>
          <w:t>3.1.23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동호수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_Toc46158719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0" w:history="1">
        <w:r w:rsidR="00191EA3" w:rsidRPr="00053152">
          <w:rPr>
            <w:rStyle w:val="a6"/>
          </w:rPr>
          <w:t>3.1.24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동호수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1" w:history="1">
        <w:r w:rsidR="00191EA3" w:rsidRPr="00053152">
          <w:rPr>
            <w:rStyle w:val="a6"/>
          </w:rPr>
          <w:t>3.1.25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roomkey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2" w:history="1">
        <w:r w:rsidR="00191EA3" w:rsidRPr="00053152">
          <w:rPr>
            <w:rStyle w:val="a6"/>
          </w:rPr>
          <w:t>3.1.26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roomkey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3" w:history="1">
        <w:r w:rsidR="00191EA3" w:rsidRPr="00053152">
          <w:rPr>
            <w:rStyle w:val="a6"/>
          </w:rPr>
          <w:t>3.1.27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ID 찾기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4" w:history="1">
        <w:r w:rsidR="00191EA3" w:rsidRPr="00053152">
          <w:rPr>
            <w:rStyle w:val="a6"/>
          </w:rPr>
          <w:t>3.1.28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회원 ID 찾기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5" w:history="1">
        <w:r w:rsidR="00191EA3" w:rsidRPr="00053152">
          <w:rPr>
            <w:rStyle w:val="a6"/>
          </w:rPr>
          <w:t>3.1.29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세대원 정보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6" w:history="1">
        <w:r w:rsidR="00191EA3" w:rsidRPr="00053152">
          <w:rPr>
            <w:rStyle w:val="a6"/>
          </w:rPr>
          <w:t>3.1.30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세대원 정보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7" w:history="1">
        <w:r w:rsidR="00191EA3" w:rsidRPr="00053152">
          <w:rPr>
            <w:rStyle w:val="a6"/>
          </w:rPr>
          <w:t>3.1.31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비밀번호 재설정용 월패드 재인증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8" w:history="1">
        <w:r w:rsidR="00191EA3" w:rsidRPr="00053152">
          <w:rPr>
            <w:rStyle w:val="a6"/>
          </w:rPr>
          <w:t>3.1.32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비밀번호 재설정용 월패드 재인증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29" w:history="1">
        <w:r w:rsidR="00191EA3" w:rsidRPr="00053152">
          <w:rPr>
            <w:rStyle w:val="a6"/>
          </w:rPr>
          <w:t>3.1.33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 데이터 초기화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_Toc46158729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0" w:history="1">
        <w:r w:rsidR="00191EA3" w:rsidRPr="00053152">
          <w:rPr>
            <w:rStyle w:val="a6"/>
          </w:rPr>
          <w:t>3.1.34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 데이터 초기화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39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731" w:history="1">
        <w:r w:rsidR="00191EA3" w:rsidRPr="00053152">
          <w:rPr>
            <w:rStyle w:val="a6"/>
            <w:noProof/>
          </w:rPr>
          <w:t>3.2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기기 구성 정보 조회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_Toc46158731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40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2" w:history="1">
        <w:r w:rsidR="00191EA3" w:rsidRPr="00053152">
          <w:rPr>
            <w:rStyle w:val="a6"/>
          </w:rPr>
          <w:t>3.2.1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전체 기기 구성 정보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3" w:history="1">
        <w:r w:rsidR="00191EA3" w:rsidRPr="00053152">
          <w:rPr>
            <w:rStyle w:val="a6"/>
          </w:rPr>
          <w:t>3.2.2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전체 기기 구성 정보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4" w:history="1">
        <w:r w:rsidR="00191EA3" w:rsidRPr="00053152">
          <w:rPr>
            <w:rStyle w:val="a6"/>
          </w:rPr>
          <w:t>3.2.3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 이름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5" w:history="1">
        <w:r w:rsidR="00191EA3" w:rsidRPr="00053152">
          <w:rPr>
            <w:rStyle w:val="a6"/>
          </w:rPr>
          <w:t>3.2.4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 이름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6" w:history="1">
        <w:r w:rsidR="00191EA3" w:rsidRPr="00053152">
          <w:rPr>
            <w:rStyle w:val="a6"/>
          </w:rPr>
          <w:t>3.2.5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 이름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7" w:history="1">
        <w:r w:rsidR="00191EA3" w:rsidRPr="00053152">
          <w:rPr>
            <w:rStyle w:val="a6"/>
          </w:rPr>
          <w:t>3.2.6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 이름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738" w:history="1">
        <w:r w:rsidR="00191EA3" w:rsidRPr="00053152">
          <w:rPr>
            <w:rStyle w:val="a6"/>
            <w:noProof/>
          </w:rPr>
          <w:t>3.3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기기 상태 조회, 제어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_Toc46158738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44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39" w:history="1">
        <w:r w:rsidR="00191EA3" w:rsidRPr="00053152">
          <w:rPr>
            <w:rStyle w:val="a6"/>
          </w:rPr>
          <w:t>3.3.1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조명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_Toc46158739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0" w:history="1">
        <w:r w:rsidR="00191EA3" w:rsidRPr="00053152">
          <w:rPr>
            <w:rStyle w:val="a6"/>
          </w:rPr>
          <w:t>3.3.2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조명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1" w:history="1">
        <w:r w:rsidR="00191EA3" w:rsidRPr="00053152">
          <w:rPr>
            <w:rStyle w:val="a6"/>
          </w:rPr>
          <w:t>3.3.3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조명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2" w:history="1">
        <w:r w:rsidR="00191EA3" w:rsidRPr="00053152">
          <w:rPr>
            <w:rStyle w:val="a6"/>
          </w:rPr>
          <w:t>3.3.4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조명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3" w:history="1">
        <w:r w:rsidR="00191EA3" w:rsidRPr="00053152">
          <w:rPr>
            <w:rStyle w:val="a6"/>
          </w:rPr>
          <w:t>3.3.5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가스밸브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4" w:history="1">
        <w:r w:rsidR="00191EA3" w:rsidRPr="00053152">
          <w:rPr>
            <w:rStyle w:val="a6"/>
          </w:rPr>
          <w:t>3.3.6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가스밸브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5" w:history="1">
        <w:r w:rsidR="00191EA3" w:rsidRPr="00053152">
          <w:rPr>
            <w:rStyle w:val="a6"/>
          </w:rPr>
          <w:t>3.3.7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가스밸브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6" w:history="1">
        <w:r w:rsidR="00191EA3" w:rsidRPr="00053152">
          <w:rPr>
            <w:rStyle w:val="a6"/>
          </w:rPr>
          <w:t>3.3.8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가스밸브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7" w:history="1">
        <w:r w:rsidR="00191EA3" w:rsidRPr="00053152">
          <w:rPr>
            <w:rStyle w:val="a6"/>
          </w:rPr>
          <w:t>3.3.9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난방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8" w:history="1">
        <w:r w:rsidR="00191EA3" w:rsidRPr="00053152">
          <w:rPr>
            <w:rStyle w:val="a6"/>
          </w:rPr>
          <w:t>3.3.10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난방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49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49" w:history="1">
        <w:r w:rsidR="00191EA3" w:rsidRPr="00053152">
          <w:rPr>
            <w:rStyle w:val="a6"/>
          </w:rPr>
          <w:t>3.3.11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난방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_Toc46158749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0" w:history="1">
        <w:r w:rsidR="00191EA3" w:rsidRPr="00053152">
          <w:rPr>
            <w:rStyle w:val="a6"/>
          </w:rPr>
          <w:t>3.3.12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난방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1" w:history="1">
        <w:r w:rsidR="00191EA3" w:rsidRPr="00053152">
          <w:rPr>
            <w:rStyle w:val="a6"/>
          </w:rPr>
          <w:t>3.3.13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환기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2" w:history="1">
        <w:r w:rsidR="00191EA3" w:rsidRPr="00053152">
          <w:rPr>
            <w:rStyle w:val="a6"/>
          </w:rPr>
          <w:t>3.3.14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환기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3" w:history="1">
        <w:r w:rsidR="00191EA3" w:rsidRPr="00053152">
          <w:rPr>
            <w:rStyle w:val="a6"/>
          </w:rPr>
          <w:t>3.3.15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환기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4" w:history="1">
        <w:r w:rsidR="00191EA3" w:rsidRPr="00053152">
          <w:rPr>
            <w:rStyle w:val="a6"/>
          </w:rPr>
          <w:t>3.3.16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환기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5" w:history="1">
        <w:r w:rsidR="00191EA3" w:rsidRPr="00053152">
          <w:rPr>
            <w:rStyle w:val="a6"/>
          </w:rPr>
          <w:t>3.3.17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대기전력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6" w:history="1">
        <w:r w:rsidR="00191EA3" w:rsidRPr="00053152">
          <w:rPr>
            <w:rStyle w:val="a6"/>
          </w:rPr>
          <w:t>3.3.18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대기전력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7" w:history="1">
        <w:r w:rsidR="00191EA3" w:rsidRPr="00053152">
          <w:rPr>
            <w:rStyle w:val="a6"/>
          </w:rPr>
          <w:t>3.3.19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대기전력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8" w:history="1">
        <w:r w:rsidR="00191EA3" w:rsidRPr="00053152">
          <w:rPr>
            <w:rStyle w:val="a6"/>
          </w:rPr>
          <w:t>3.3.20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대기전력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59" w:history="1">
        <w:r w:rsidR="00191EA3" w:rsidRPr="00053152">
          <w:rPr>
            <w:rStyle w:val="a6"/>
          </w:rPr>
          <w:t>3.3.21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에어컨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_Toc46158759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0" w:history="1">
        <w:r w:rsidR="00191EA3" w:rsidRPr="00053152">
          <w:rPr>
            <w:rStyle w:val="a6"/>
          </w:rPr>
          <w:t>3.3.22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에어컨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1" w:history="1">
        <w:r w:rsidR="00191EA3" w:rsidRPr="00053152">
          <w:rPr>
            <w:rStyle w:val="a6"/>
          </w:rPr>
          <w:t>3.3.23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에어컨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2" w:history="1">
        <w:r w:rsidR="00191EA3" w:rsidRPr="00053152">
          <w:rPr>
            <w:rStyle w:val="a6"/>
          </w:rPr>
          <w:t>3.3.24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에어컨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3" w:history="1">
        <w:r w:rsidR="00191EA3" w:rsidRPr="00053152">
          <w:rPr>
            <w:rStyle w:val="a6"/>
          </w:rPr>
          <w:t>3.3.25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일괄소등 스위치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4" w:history="1">
        <w:r w:rsidR="00191EA3" w:rsidRPr="00053152">
          <w:rPr>
            <w:rStyle w:val="a6"/>
          </w:rPr>
          <w:t>3.3.26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일괄소등 스위치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5" w:history="1">
        <w:r w:rsidR="00191EA3" w:rsidRPr="00053152">
          <w:rPr>
            <w:rStyle w:val="a6"/>
          </w:rPr>
          <w:t>3.3.27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일괄소등 스위치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6" w:history="1">
        <w:r w:rsidR="00191EA3" w:rsidRPr="00053152">
          <w:rPr>
            <w:rStyle w:val="a6"/>
          </w:rPr>
          <w:t>3.3.28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일괄소등 스위치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7" w:history="1">
        <w:r w:rsidR="00191EA3" w:rsidRPr="00053152">
          <w:rPr>
            <w:rStyle w:val="a6"/>
          </w:rPr>
          <w:t>3.3.29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커튼/블라인드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8" w:history="1">
        <w:r w:rsidR="00191EA3" w:rsidRPr="00053152">
          <w:rPr>
            <w:rStyle w:val="a6"/>
          </w:rPr>
          <w:t>3.3.30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커튼/블라인드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59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69" w:history="1">
        <w:r w:rsidR="00191EA3" w:rsidRPr="00053152">
          <w:rPr>
            <w:rStyle w:val="a6"/>
          </w:rPr>
          <w:t>3.3.31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커튼/블라인드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_Toc46158769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0" w:history="1">
        <w:r w:rsidR="00191EA3" w:rsidRPr="00053152">
          <w:rPr>
            <w:rStyle w:val="a6"/>
          </w:rPr>
          <w:t>3.3.32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커튼/블라인드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771" w:history="1">
        <w:r w:rsidR="00191EA3" w:rsidRPr="00053152">
          <w:rPr>
            <w:rStyle w:val="a6"/>
            <w:noProof/>
          </w:rPr>
          <w:t>3.4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방범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_Toc46158771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61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2" w:history="1">
        <w:r w:rsidR="00191EA3" w:rsidRPr="00053152">
          <w:rPr>
            <w:rStyle w:val="a6"/>
          </w:rPr>
          <w:t>3.4.1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3" w:history="1">
        <w:r w:rsidR="00191EA3" w:rsidRPr="00053152">
          <w:rPr>
            <w:rStyle w:val="a6"/>
          </w:rPr>
          <w:t>3.4.2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4" w:history="1">
        <w:r w:rsidR="00191EA3" w:rsidRPr="00053152">
          <w:rPr>
            <w:rStyle w:val="a6"/>
          </w:rPr>
          <w:t>3.4.3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방범모드 제어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5" w:history="1">
        <w:r w:rsidR="00191EA3" w:rsidRPr="00053152">
          <w:rPr>
            <w:rStyle w:val="a6"/>
          </w:rPr>
          <w:t>3.4.4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방범모드 제어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6" w:history="1">
        <w:r w:rsidR="00191EA3" w:rsidRPr="00053152">
          <w:rPr>
            <w:rStyle w:val="a6"/>
          </w:rPr>
          <w:t>3.4.5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7" w:history="1">
        <w:r w:rsidR="00191EA3" w:rsidRPr="00053152">
          <w:rPr>
            <w:rStyle w:val="a6"/>
          </w:rPr>
          <w:t>3.4.6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8" w:history="1">
        <w:r w:rsidR="00191EA3" w:rsidRPr="00053152">
          <w:rPr>
            <w:rStyle w:val="a6"/>
          </w:rPr>
          <w:t>3.4.7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동작 시간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79" w:history="1">
        <w:r w:rsidR="00191EA3" w:rsidRPr="00053152">
          <w:rPr>
            <w:rStyle w:val="a6"/>
          </w:rPr>
          <w:t>3.4.8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동작 시간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_Toc46158779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0" w:history="1">
        <w:r w:rsidR="00191EA3" w:rsidRPr="00053152">
          <w:rPr>
            <w:rStyle w:val="a6"/>
          </w:rPr>
          <w:t>3.4.9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동작 시간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1" w:history="1">
        <w:r w:rsidR="00191EA3" w:rsidRPr="00053152">
          <w:rPr>
            <w:rStyle w:val="a6"/>
          </w:rPr>
          <w:t>3.4.10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동작 시간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2" w:history="1">
        <w:r w:rsidR="00191EA3" w:rsidRPr="00053152">
          <w:rPr>
            <w:rStyle w:val="a6"/>
          </w:rPr>
          <w:t>3.4.11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비밀번호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3" w:history="1">
        <w:r w:rsidR="00191EA3" w:rsidRPr="00053152">
          <w:rPr>
            <w:rStyle w:val="a6"/>
          </w:rPr>
          <w:t>3.4.12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방범 비밀번호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4" w:history="1">
        <w:r w:rsidR="00191EA3" w:rsidRPr="00053152">
          <w:rPr>
            <w:rStyle w:val="a6"/>
          </w:rPr>
          <w:t>3.4.13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공동현관 비밀번호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5" w:history="1">
        <w:r w:rsidR="00191EA3" w:rsidRPr="00053152">
          <w:rPr>
            <w:rStyle w:val="a6"/>
          </w:rPr>
          <w:t>3.4.14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공동현관 비밀번호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786" w:history="1">
        <w:r w:rsidR="00191EA3" w:rsidRPr="00053152">
          <w:rPr>
            <w:rStyle w:val="a6"/>
            <w:noProof/>
          </w:rPr>
          <w:t>3.5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게시판 및 서비스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_Toc46158786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68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7" w:history="1">
        <w:r w:rsidR="00191EA3" w:rsidRPr="00053152">
          <w:rPr>
            <w:rStyle w:val="a6"/>
          </w:rPr>
          <w:t>3.5.1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방문자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8" w:history="1">
        <w:r w:rsidR="00191EA3" w:rsidRPr="00053152">
          <w:rPr>
            <w:rStyle w:val="a6"/>
          </w:rPr>
          <w:t>3.5.2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방문자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89" w:history="1">
        <w:r w:rsidR="00191EA3" w:rsidRPr="00053152">
          <w:rPr>
            <w:rStyle w:val="a6"/>
          </w:rPr>
          <w:t>3.5.3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공지사항 목록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_Toc46158789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0" w:history="1">
        <w:r w:rsidR="00191EA3" w:rsidRPr="00053152">
          <w:rPr>
            <w:rStyle w:val="a6"/>
          </w:rPr>
          <w:t>3.5.4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공지사항 목록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69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1" w:history="1">
        <w:r w:rsidR="00191EA3" w:rsidRPr="00053152">
          <w:rPr>
            <w:rStyle w:val="a6"/>
          </w:rPr>
          <w:t>3.5.5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공지사항 본문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2" w:history="1">
        <w:r w:rsidR="00191EA3" w:rsidRPr="00053152">
          <w:rPr>
            <w:rStyle w:val="a6"/>
          </w:rPr>
          <w:t>3.5.6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공지사항 본문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3" w:history="1">
        <w:r w:rsidR="00191EA3" w:rsidRPr="00053152">
          <w:rPr>
            <w:rStyle w:val="a6"/>
          </w:rPr>
          <w:t>3.5.7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택배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4" w:history="1">
        <w:r w:rsidR="00191EA3" w:rsidRPr="00053152">
          <w:rPr>
            <w:rStyle w:val="a6"/>
          </w:rPr>
          <w:t>3.5.8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택배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5" w:history="1">
        <w:r w:rsidR="00191EA3" w:rsidRPr="00053152">
          <w:rPr>
            <w:rStyle w:val="a6"/>
          </w:rPr>
          <w:t>3.5.9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가족위치 / 차량위치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6" w:history="1">
        <w:r w:rsidR="00191EA3" w:rsidRPr="00053152">
          <w:rPr>
            <w:rStyle w:val="a6"/>
          </w:rPr>
          <w:t>3.5.10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가족위치 / 차량위치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7" w:history="1">
        <w:r w:rsidR="00191EA3" w:rsidRPr="00053152">
          <w:rPr>
            <w:rStyle w:val="a6"/>
          </w:rPr>
          <w:t>3.5.11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가족위치 / 차량위치 맵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8" w:history="1">
        <w:r w:rsidR="00191EA3" w:rsidRPr="00053152">
          <w:rPr>
            <w:rStyle w:val="a6"/>
          </w:rPr>
          <w:t>3.5.12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가족위치 / 차량위치 맵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799" w:history="1">
        <w:r w:rsidR="00191EA3" w:rsidRPr="00053152">
          <w:rPr>
            <w:rStyle w:val="a6"/>
          </w:rPr>
          <w:t>3.5.13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입차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_Toc46158799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0" w:history="1">
        <w:r w:rsidR="00191EA3" w:rsidRPr="00053152">
          <w:rPr>
            <w:rStyle w:val="a6"/>
          </w:rPr>
          <w:t>3.5.14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입차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1" w:history="1">
        <w:r w:rsidR="00191EA3" w:rsidRPr="00053152">
          <w:rPr>
            <w:rStyle w:val="a6"/>
          </w:rPr>
          <w:t>3.5.15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2" w:history="1">
        <w:r w:rsidR="00191EA3" w:rsidRPr="00053152">
          <w:rPr>
            <w:rStyle w:val="a6"/>
          </w:rPr>
          <w:t>3.5.16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3" w:history="1">
        <w:r w:rsidR="00191EA3" w:rsidRPr="00053152">
          <w:rPr>
            <w:rStyle w:val="a6"/>
          </w:rPr>
          <w:t>3.5.17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등록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4" w:history="1">
        <w:r w:rsidR="00191EA3" w:rsidRPr="00053152">
          <w:rPr>
            <w:rStyle w:val="a6"/>
          </w:rPr>
          <w:t>3.5.18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등록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5" w:history="1">
        <w:r w:rsidR="00191EA3" w:rsidRPr="00053152">
          <w:rPr>
            <w:rStyle w:val="a6"/>
          </w:rPr>
          <w:t>3.5.19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삭제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6" w:history="1">
        <w:r w:rsidR="00191EA3" w:rsidRPr="00053152">
          <w:rPr>
            <w:rStyle w:val="a6"/>
          </w:rPr>
          <w:t>3.5.20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삭제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7" w:history="1">
        <w:r w:rsidR="00191EA3" w:rsidRPr="00053152">
          <w:rPr>
            <w:rStyle w:val="a6"/>
          </w:rPr>
          <w:t>3.5.21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월간 관리비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8" w:history="1">
        <w:r w:rsidR="00191EA3" w:rsidRPr="00053152">
          <w:rPr>
            <w:rStyle w:val="a6"/>
          </w:rPr>
          <w:t>3.5.22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월간 관리비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78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09" w:history="1">
        <w:r w:rsidR="00191EA3" w:rsidRPr="00053152">
          <w:rPr>
            <w:rStyle w:val="a6"/>
          </w:rPr>
          <w:t>3.5.23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사용 이력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_Toc46158809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0" w:history="1">
        <w:r w:rsidR="00191EA3" w:rsidRPr="00053152">
          <w:rPr>
            <w:rStyle w:val="a6"/>
          </w:rPr>
          <w:t>3.5.24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사용 이력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1" w:history="1">
        <w:r w:rsidR="00191EA3" w:rsidRPr="00053152">
          <w:rPr>
            <w:rStyle w:val="a6"/>
          </w:rPr>
          <w:t>3.5.25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CCTV 리스트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2" w:history="1">
        <w:r w:rsidR="00191EA3" w:rsidRPr="00053152">
          <w:rPr>
            <w:rStyle w:val="a6"/>
          </w:rPr>
          <w:t>3.5.26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CCTV 리스트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3" w:history="1">
        <w:r w:rsidR="00191EA3" w:rsidRPr="00053152">
          <w:rPr>
            <w:rStyle w:val="a6"/>
          </w:rPr>
          <w:t>3.5.27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주차유도 현황 / 사진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4" w:history="1">
        <w:r w:rsidR="00191EA3" w:rsidRPr="00053152">
          <w:rPr>
            <w:rStyle w:val="a6"/>
          </w:rPr>
          <w:t>3.5.28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주차유도 현황 / 사진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5" w:history="1">
        <w:r w:rsidR="00191EA3" w:rsidRPr="00053152">
          <w:rPr>
            <w:rStyle w:val="a6"/>
          </w:rPr>
          <w:t>3.5.29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실내 공기질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6" w:history="1">
        <w:r w:rsidR="00191EA3" w:rsidRPr="00053152">
          <w:rPr>
            <w:rStyle w:val="a6"/>
          </w:rPr>
          <w:t>3.5.30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실내 공기질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7" w:history="1">
        <w:r w:rsidR="00191EA3" w:rsidRPr="00053152">
          <w:rPr>
            <w:rStyle w:val="a6"/>
          </w:rPr>
          <w:t>3.5.31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실내 공기질 이력 그래프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8" w:history="1">
        <w:r w:rsidR="00191EA3" w:rsidRPr="00053152">
          <w:rPr>
            <w:rStyle w:val="a6"/>
          </w:rPr>
          <w:t>3.5.32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실내 공기질 이력 그래프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19" w:history="1">
        <w:r w:rsidR="00191EA3" w:rsidRPr="00053152">
          <w:rPr>
            <w:rStyle w:val="a6"/>
          </w:rPr>
          <w:t>3.5.33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전기차 충전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충전기 현황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_Toc46158819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0" w:history="1">
        <w:r w:rsidR="00191EA3" w:rsidRPr="00053152">
          <w:rPr>
            <w:rStyle w:val="a6"/>
          </w:rPr>
          <w:t>3.5.34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전기차 충전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충전기 현황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1" w:history="1">
        <w:r w:rsidR="00191EA3" w:rsidRPr="00053152">
          <w:rPr>
            <w:rStyle w:val="a6"/>
          </w:rPr>
          <w:t>3.5.35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전기차 충전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충전기 상세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2" w:history="1">
        <w:r w:rsidR="00191EA3" w:rsidRPr="00053152">
          <w:rPr>
            <w:rStyle w:val="a6"/>
          </w:rPr>
          <w:t>3.5.36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전기차 충전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충전기 상세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3" w:history="1">
        <w:r w:rsidR="00191EA3" w:rsidRPr="00053152">
          <w:rPr>
            <w:rStyle w:val="a6"/>
          </w:rPr>
          <w:t>3.5.37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전기차 충전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충전 이력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4" w:history="1">
        <w:r w:rsidR="00191EA3" w:rsidRPr="00053152">
          <w:rPr>
            <w:rStyle w:val="a6"/>
          </w:rPr>
          <w:t>3.5.38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전기차 충전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충전 이력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89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5" w:history="1">
        <w:r w:rsidR="00191EA3" w:rsidRPr="00053152">
          <w:rPr>
            <w:rStyle w:val="a6"/>
          </w:rPr>
          <w:t>3.5.39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안건 리스트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6" w:history="1">
        <w:r w:rsidR="00191EA3" w:rsidRPr="00053152">
          <w:rPr>
            <w:rStyle w:val="a6"/>
          </w:rPr>
          <w:t>3.5.40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안건 리스트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7" w:history="1">
        <w:r w:rsidR="00191EA3" w:rsidRPr="00053152">
          <w:rPr>
            <w:rStyle w:val="a6"/>
          </w:rPr>
          <w:t>3.5.41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안건 상세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8" w:history="1">
        <w:r w:rsidR="00191EA3" w:rsidRPr="00053152">
          <w:rPr>
            <w:rStyle w:val="a6"/>
          </w:rPr>
          <w:t>3.5.42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안건 상세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29" w:history="1">
        <w:r w:rsidR="00191EA3" w:rsidRPr="00053152">
          <w:rPr>
            <w:rStyle w:val="a6"/>
          </w:rPr>
          <w:t>3.5.43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투표 실행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_Toc46158829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0" w:history="1">
        <w:r w:rsidR="00191EA3" w:rsidRPr="00053152">
          <w:rPr>
            <w:rStyle w:val="a6"/>
          </w:rPr>
          <w:t>3.5.44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투표 실행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1" w:history="1">
        <w:r w:rsidR="00191EA3" w:rsidRPr="00053152">
          <w:rPr>
            <w:rStyle w:val="a6"/>
          </w:rPr>
          <w:t>3.5.45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결과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2" w:history="1">
        <w:r w:rsidR="00191EA3" w:rsidRPr="00053152">
          <w:rPr>
            <w:rStyle w:val="a6"/>
          </w:rPr>
          <w:t>3.5.46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주민투표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결과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3" w:history="1">
        <w:r w:rsidR="00191EA3" w:rsidRPr="00053152">
          <w:rPr>
            <w:rStyle w:val="a6"/>
          </w:rPr>
          <w:t>3.5.47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즐겨찾기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4" w:history="1">
        <w:r w:rsidR="00191EA3" w:rsidRPr="00053152">
          <w:rPr>
            <w:rStyle w:val="a6"/>
          </w:rPr>
          <w:t>3.5.48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즐겨찾기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5" w:history="1">
        <w:r w:rsidR="00191EA3" w:rsidRPr="00053152">
          <w:rPr>
            <w:rStyle w:val="a6"/>
          </w:rPr>
          <w:t>3.5.49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즐겨찾기 등록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6" w:history="1">
        <w:r w:rsidR="00191EA3" w:rsidRPr="00053152">
          <w:rPr>
            <w:rStyle w:val="a6"/>
          </w:rPr>
          <w:t>3.5.50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즐겨찾기 등록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7" w:history="1">
        <w:r w:rsidR="00191EA3" w:rsidRPr="00053152">
          <w:rPr>
            <w:rStyle w:val="a6"/>
          </w:rPr>
          <w:t>3.5.51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즐겨찾기 삭제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8" w:history="1">
        <w:r w:rsidR="00191EA3" w:rsidRPr="00053152">
          <w:rPr>
            <w:rStyle w:val="a6"/>
          </w:rPr>
          <w:t>3.5.52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방문차량 즐겨찾기 삭제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99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39" w:history="1">
        <w:r w:rsidR="00191EA3" w:rsidRPr="00053152">
          <w:rPr>
            <w:rStyle w:val="a6"/>
          </w:rPr>
          <w:t>3.5.53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비상연락처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_Toc46158839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0" w:history="1">
        <w:r w:rsidR="00191EA3" w:rsidRPr="00053152">
          <w:rPr>
            <w:rStyle w:val="a6"/>
          </w:rPr>
          <w:t>3.5.54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비상연락처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1" w:history="1">
        <w:r w:rsidR="00191EA3" w:rsidRPr="00053152">
          <w:rPr>
            <w:rStyle w:val="a6"/>
          </w:rPr>
          <w:t>3.5.55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비상연락처 등록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2" w:history="1">
        <w:r w:rsidR="00191EA3" w:rsidRPr="00053152">
          <w:rPr>
            <w:rStyle w:val="a6"/>
          </w:rPr>
          <w:t>3.5.56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비상연락처 등록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3" w:history="1">
        <w:r w:rsidR="00191EA3" w:rsidRPr="00053152">
          <w:rPr>
            <w:rStyle w:val="a6"/>
          </w:rPr>
          <w:t>3.5.57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비상연락처 삭제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4" w:history="1">
        <w:r w:rsidR="00191EA3" w:rsidRPr="00053152">
          <w:rPr>
            <w:rStyle w:val="a6"/>
          </w:rPr>
          <w:t>3.5.58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비상연락처 삭제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845" w:history="1">
        <w:r w:rsidR="00191EA3" w:rsidRPr="00053152">
          <w:rPr>
            <w:rStyle w:val="a6"/>
            <w:noProof/>
          </w:rPr>
          <w:t>3.6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공용부 제어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_Toc46158845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103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6" w:history="1">
        <w:r w:rsidR="00191EA3" w:rsidRPr="00053152">
          <w:rPr>
            <w:rStyle w:val="a6"/>
          </w:rPr>
          <w:t>3.6.1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엘리베이터 호출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7" w:history="1">
        <w:r w:rsidR="00191EA3" w:rsidRPr="00053152">
          <w:rPr>
            <w:rStyle w:val="a6"/>
          </w:rPr>
          <w:t>3.6.2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엘리베이터 호출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848" w:history="1">
        <w:r w:rsidR="00191EA3" w:rsidRPr="00053152">
          <w:rPr>
            <w:rStyle w:val="a6"/>
            <w:noProof/>
          </w:rPr>
          <w:t>3.7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EMS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_Toc46158848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104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49" w:history="1">
        <w:r w:rsidR="00191EA3" w:rsidRPr="00053152">
          <w:rPr>
            <w:rStyle w:val="a6"/>
          </w:rPr>
          <w:t>3.7.1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당월 사용량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_Toc46158849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0" w:history="1">
        <w:r w:rsidR="00191EA3" w:rsidRPr="00053152">
          <w:rPr>
            <w:rStyle w:val="a6"/>
          </w:rPr>
          <w:t>3.7.2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당월 사용량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1" w:history="1">
        <w:r w:rsidR="00191EA3" w:rsidRPr="00053152">
          <w:rPr>
            <w:rStyle w:val="a6"/>
          </w:rPr>
          <w:t>3.7.3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 사용량 테이블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2" w:history="1">
        <w:r w:rsidR="00191EA3" w:rsidRPr="00053152">
          <w:rPr>
            <w:rStyle w:val="a6"/>
          </w:rPr>
          <w:t>3.7.4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 사용량 테이블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3" w:history="1">
        <w:r w:rsidR="00191EA3" w:rsidRPr="00053152">
          <w:rPr>
            <w:rStyle w:val="a6"/>
          </w:rPr>
          <w:t>3.7.5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연간 사용량 그래프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4" w:history="1">
        <w:r w:rsidR="00191EA3" w:rsidRPr="00053152">
          <w:rPr>
            <w:rStyle w:val="a6"/>
          </w:rPr>
          <w:t>3.7.6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연간 사용량 그래프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5" w:history="1">
        <w:r w:rsidR="00191EA3" w:rsidRPr="00053152">
          <w:rPr>
            <w:rStyle w:val="a6"/>
          </w:rPr>
          <w:t>3.7.7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연간 사용량 테이블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6" w:history="1">
        <w:r w:rsidR="00191EA3" w:rsidRPr="00053152">
          <w:rPr>
            <w:rStyle w:val="a6"/>
          </w:rPr>
          <w:t>3.7.8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연간 사용량 테이블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109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7" w:history="1">
        <w:r w:rsidR="00191EA3" w:rsidRPr="00053152">
          <w:rPr>
            <w:rStyle w:val="a6"/>
          </w:rPr>
          <w:t>3.7.9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랭킹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8" w:history="1">
        <w:r w:rsidR="00191EA3" w:rsidRPr="00053152">
          <w:rPr>
            <w:rStyle w:val="a6"/>
          </w:rPr>
          <w:t>3.7.10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랭킹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59" w:history="1">
        <w:r w:rsidR="00191EA3" w:rsidRPr="00053152">
          <w:rPr>
            <w:rStyle w:val="a6"/>
          </w:rPr>
          <w:t>3.7.11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목표 사용량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_Toc46158859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0" w:history="1">
        <w:r w:rsidR="00191EA3" w:rsidRPr="00053152">
          <w:rPr>
            <w:rStyle w:val="a6"/>
          </w:rPr>
          <w:t>3.7.12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목표 사용량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1" w:history="1">
        <w:r w:rsidR="00191EA3" w:rsidRPr="00053152">
          <w:rPr>
            <w:rStyle w:val="a6"/>
          </w:rPr>
          <w:t>3.7.13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목표 사용량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2" w:history="1">
        <w:r w:rsidR="00191EA3" w:rsidRPr="00053152">
          <w:rPr>
            <w:rStyle w:val="a6"/>
          </w:rPr>
          <w:t>3.7.14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목표 사용량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3" w:history="1">
        <w:r w:rsidR="00191EA3" w:rsidRPr="00053152">
          <w:rPr>
            <w:rStyle w:val="a6"/>
          </w:rPr>
          <w:t>3.7.15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당월 예상 요금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4" w:history="1">
        <w:r w:rsidR="00191EA3" w:rsidRPr="00053152">
          <w:rPr>
            <w:rStyle w:val="a6"/>
          </w:rPr>
          <w:t>3.7.16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당월 예상 요금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5" w:history="1">
        <w:r w:rsidR="00191EA3" w:rsidRPr="00053152">
          <w:rPr>
            <w:rStyle w:val="a6"/>
          </w:rPr>
          <w:t>3.7.17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일별 시간별 사용량 요청 (전기만 가능)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6" w:history="1">
        <w:r w:rsidR="00191EA3" w:rsidRPr="00053152">
          <w:rPr>
            <w:rStyle w:val="a6"/>
          </w:rPr>
          <w:t>3.7.18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일별 시간별 사용량 응답 (전기만 가능)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7" w:history="1">
        <w:r w:rsidR="00191EA3" w:rsidRPr="00053152">
          <w:rPr>
            <w:rStyle w:val="a6"/>
          </w:rPr>
          <w:t>3.7.19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월간 사용량 그래프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68" w:history="1">
        <w:r w:rsidR="00191EA3" w:rsidRPr="00053152">
          <w:rPr>
            <w:rStyle w:val="a6"/>
          </w:rPr>
          <w:t>3.7.20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월간 사용량 그래프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_Toc46158868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869" w:history="1">
        <w:r w:rsidR="00191EA3" w:rsidRPr="00053152">
          <w:rPr>
            <w:rStyle w:val="a6"/>
            <w:noProof/>
          </w:rPr>
          <w:t>3.8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사용자 모드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_Toc46158869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118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0" w:history="1">
        <w:r w:rsidR="00191EA3" w:rsidRPr="00053152">
          <w:rPr>
            <w:rStyle w:val="a6"/>
          </w:rPr>
          <w:t>3.8.1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118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1" w:history="1">
        <w:r w:rsidR="00191EA3" w:rsidRPr="00053152">
          <w:rPr>
            <w:rStyle w:val="a6"/>
          </w:rPr>
          <w:t>3.8.2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121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2" w:history="1">
        <w:r w:rsidR="00191EA3" w:rsidRPr="00053152">
          <w:rPr>
            <w:rStyle w:val="a6"/>
          </w:rPr>
          <w:t>3.8.3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전체 리스트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122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3" w:history="1">
        <w:r w:rsidR="00191EA3" w:rsidRPr="00053152">
          <w:rPr>
            <w:rStyle w:val="a6"/>
          </w:rPr>
          <w:t>3.8.4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전체 리스트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122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4" w:history="1">
        <w:r w:rsidR="00191EA3" w:rsidRPr="00053152">
          <w:rPr>
            <w:rStyle w:val="a6"/>
          </w:rPr>
          <w:t>3.8.5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개별 모드 상세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123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5" w:history="1">
        <w:r w:rsidR="00191EA3" w:rsidRPr="00053152">
          <w:rPr>
            <w:rStyle w:val="a6"/>
          </w:rPr>
          <w:t>3.8.6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개별 모드 상세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123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6" w:history="1">
        <w:r w:rsidR="00191EA3" w:rsidRPr="00053152">
          <w:rPr>
            <w:rStyle w:val="a6"/>
          </w:rPr>
          <w:t>3.8.7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수정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127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7" w:history="1">
        <w:r w:rsidR="00191EA3" w:rsidRPr="00053152">
          <w:rPr>
            <w:rStyle w:val="a6"/>
          </w:rPr>
          <w:t>3.8.8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수정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8" w:history="1">
        <w:r w:rsidR="00191EA3" w:rsidRPr="00053152">
          <w:rPr>
            <w:rStyle w:val="a6"/>
          </w:rPr>
          <w:t>3.8.9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삭제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79" w:history="1">
        <w:r w:rsidR="00191EA3" w:rsidRPr="00053152">
          <w:rPr>
            <w:rStyle w:val="a6"/>
          </w:rPr>
          <w:t>3.8.10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삭제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_Toc46158879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0" w:history="1">
        <w:r w:rsidR="00191EA3" w:rsidRPr="00053152">
          <w:rPr>
            <w:rStyle w:val="a6"/>
          </w:rPr>
          <w:t>3.8.11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실행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1" w:history="1">
        <w:r w:rsidR="00191EA3" w:rsidRPr="00053152">
          <w:rPr>
            <w:rStyle w:val="a6"/>
          </w:rPr>
          <w:t>3.8.12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모드 실행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132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882" w:history="1">
        <w:r w:rsidR="00191EA3" w:rsidRPr="00053152">
          <w:rPr>
            <w:rStyle w:val="a6"/>
            <w:noProof/>
          </w:rPr>
          <w:t>3.9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상태 이벤트 (단지서버 -&gt; 클라우드)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_Toc46158882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133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3" w:history="1">
        <w:r w:rsidR="00191EA3" w:rsidRPr="00053152">
          <w:rPr>
            <w:rStyle w:val="a6"/>
          </w:rPr>
          <w:t>3.9.1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기기 상태 변경 이벤트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4" w:history="1">
        <w:r w:rsidR="00191EA3" w:rsidRPr="00053152">
          <w:rPr>
            <w:rStyle w:val="a6"/>
          </w:rPr>
          <w:t>3.9.2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기기 상태 변경 이벤트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5" w:history="1">
        <w:r w:rsidR="00191EA3" w:rsidRPr="00053152">
          <w:rPr>
            <w:rStyle w:val="a6"/>
          </w:rPr>
          <w:t>3.9.3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Security 이벤트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6" w:history="1">
        <w:r w:rsidR="00191EA3" w:rsidRPr="00053152">
          <w:rPr>
            <w:rStyle w:val="a6"/>
          </w:rPr>
          <w:t>3.9.4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Security 이벤트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887" w:history="1">
        <w:r w:rsidR="00191EA3" w:rsidRPr="00053152">
          <w:rPr>
            <w:rStyle w:val="a6"/>
            <w:noProof/>
          </w:rPr>
          <w:t>3.10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관리자 데이터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_Toc46158887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134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8" w:history="1">
        <w:r w:rsidR="00191EA3" w:rsidRPr="00053152">
          <w:rPr>
            <w:rStyle w:val="a6"/>
          </w:rPr>
          <w:t>3.10.1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기초 데이터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단지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89" w:history="1">
        <w:r w:rsidR="00191EA3" w:rsidRPr="00053152">
          <w:rPr>
            <w:rStyle w:val="a6"/>
          </w:rPr>
          <w:t>3.10.2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기초 데이터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단지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_Toc46158889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0" w:history="1">
        <w:r w:rsidR="00191EA3" w:rsidRPr="00053152">
          <w:rPr>
            <w:rStyle w:val="a6"/>
          </w:rPr>
          <w:t>3.10.3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기초 데이터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동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1" w:history="1">
        <w:r w:rsidR="00191EA3" w:rsidRPr="00053152">
          <w:rPr>
            <w:rStyle w:val="a6"/>
          </w:rPr>
          <w:t>3.10.4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기초 데이터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동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135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2" w:history="1">
        <w:r w:rsidR="00191EA3" w:rsidRPr="00053152">
          <w:rPr>
            <w:rStyle w:val="a6"/>
          </w:rPr>
          <w:t>3.10.5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기초 데이터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세대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3" w:history="1">
        <w:r w:rsidR="00191EA3" w:rsidRPr="00053152">
          <w:rPr>
            <w:rStyle w:val="a6"/>
          </w:rPr>
          <w:t>3.10.6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기초 데이터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세대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4" w:history="1">
        <w:r w:rsidR="00191EA3" w:rsidRPr="00053152">
          <w:rPr>
            <w:rStyle w:val="a6"/>
          </w:rPr>
          <w:t>3.10.7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로그 뷰어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Push Message Log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5" w:history="1">
        <w:r w:rsidR="00191EA3" w:rsidRPr="00053152">
          <w:rPr>
            <w:rStyle w:val="a6"/>
          </w:rPr>
          <w:t>3.10.8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 xml:space="preserve">로그 뷰어 </w:t>
        </w:r>
        <w:r w:rsidR="00191EA3" w:rsidRPr="00053152">
          <w:rPr>
            <w:rStyle w:val="a6"/>
          </w:rPr>
          <w:t>–</w:t>
        </w:r>
        <w:r w:rsidR="00191EA3" w:rsidRPr="00053152">
          <w:rPr>
            <w:rStyle w:val="a6"/>
          </w:rPr>
          <w:t xml:space="preserve"> Push Message Log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896" w:history="1">
        <w:r w:rsidR="00191EA3" w:rsidRPr="00053152">
          <w:rPr>
            <w:rStyle w:val="a6"/>
          </w:rPr>
          <w:t>3.10.9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외부 연동 시스템 상태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897" w:history="1">
        <w:r w:rsidR="00191EA3" w:rsidRPr="00053152">
          <w:rPr>
            <w:rStyle w:val="a6"/>
          </w:rPr>
          <w:t>3.10.10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외부 연동 시스템 상태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139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898" w:history="1">
        <w:r w:rsidR="00191EA3" w:rsidRPr="00053152">
          <w:rPr>
            <w:rStyle w:val="a6"/>
          </w:rPr>
          <w:t>3.10.11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 구성원 정보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899" w:history="1">
        <w:r w:rsidR="00191EA3" w:rsidRPr="00053152">
          <w:rPr>
            <w:rStyle w:val="a6"/>
          </w:rPr>
          <w:t>3.10.12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세대 구성원 정보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_Toc46158899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140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0" w:history="1">
        <w:r w:rsidR="00191EA3" w:rsidRPr="00053152">
          <w:rPr>
            <w:rStyle w:val="a6"/>
          </w:rPr>
          <w:t>3.10.13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평형별 기기 구성 정보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1" w:history="1">
        <w:r w:rsidR="00191EA3" w:rsidRPr="00053152">
          <w:rPr>
            <w:rStyle w:val="a6"/>
          </w:rPr>
          <w:t>3.10.14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평형별 기기 구성 정보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141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2" w:history="1">
        <w:r w:rsidR="00191EA3" w:rsidRPr="00053152">
          <w:rPr>
            <w:rStyle w:val="a6"/>
          </w:rPr>
          <w:t>3.10.15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검침일자 정보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3" w:history="1">
        <w:r w:rsidR="00191EA3" w:rsidRPr="00053152">
          <w:rPr>
            <w:rStyle w:val="a6"/>
          </w:rPr>
          <w:t>3.10.16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검침일자 정보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143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4" w:history="1">
        <w:r w:rsidR="00191EA3" w:rsidRPr="00053152">
          <w:rPr>
            <w:rStyle w:val="a6"/>
          </w:rPr>
          <w:t>3.10.17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단지 전체 방문차량 리스트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_Toc46158904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5" w:history="1">
        <w:r w:rsidR="00191EA3" w:rsidRPr="00053152">
          <w:rPr>
            <w:rStyle w:val="a6"/>
          </w:rPr>
          <w:t>3.10.18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단지 전체 방문차량 리스트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_Toc46158905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144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6" w:history="1">
        <w:r w:rsidR="00191EA3" w:rsidRPr="00053152">
          <w:rPr>
            <w:rStyle w:val="a6"/>
          </w:rPr>
          <w:t>3.10.19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동호수 정보 요청 (Multi)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_Toc46158906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2125"/>
        </w:tabs>
        <w:rPr>
          <w:rFonts w:asciiTheme="minorHAnsi" w:eastAsiaTheme="minorEastAsia" w:hAnsiTheme="minorHAnsi" w:cstheme="minorBidi"/>
          <w:szCs w:val="22"/>
        </w:rPr>
      </w:pPr>
      <w:hyperlink w:anchor="_Toc46158907" w:history="1">
        <w:r w:rsidR="00191EA3" w:rsidRPr="00053152">
          <w:rPr>
            <w:rStyle w:val="a6"/>
          </w:rPr>
          <w:t>3.10.20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동호수 정보 응답 (Multi)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_Toc46158907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146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10"/>
        <w:tabs>
          <w:tab w:val="left" w:pos="425"/>
        </w:tabs>
        <w:rPr>
          <w:rFonts w:asciiTheme="minorHAnsi" w:eastAsiaTheme="minorEastAsia" w:hAnsiTheme="minorHAnsi" w:cstheme="minorBidi"/>
          <w:b w:val="0"/>
          <w:sz w:val="20"/>
          <w:szCs w:val="22"/>
        </w:rPr>
      </w:pPr>
      <w:hyperlink w:anchor="_Toc46158908" w:history="1">
        <w:r w:rsidR="00191EA3" w:rsidRPr="00053152">
          <w:rPr>
            <w:rStyle w:val="a6"/>
          </w:rPr>
          <w:t>4.</w:t>
        </w:r>
        <w:r w:rsidR="00191EA3">
          <w:rPr>
            <w:rFonts w:asciiTheme="minorHAnsi" w:eastAsiaTheme="minorEastAsia" w:hAnsiTheme="minorHAnsi" w:cstheme="minorBidi"/>
            <w:b w:val="0"/>
            <w:sz w:val="20"/>
            <w:szCs w:val="22"/>
          </w:rPr>
          <w:tab/>
        </w:r>
        <w:r w:rsidR="00191EA3" w:rsidRPr="00053152">
          <w:rPr>
            <w:rStyle w:val="a6"/>
          </w:rPr>
          <w:t>Push Message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_Toc46158908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909" w:history="1">
        <w:r w:rsidR="00191EA3" w:rsidRPr="00053152">
          <w:rPr>
            <w:rStyle w:val="a6"/>
            <w:noProof/>
          </w:rPr>
          <w:t>4.1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Push Message 사용 설정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_Toc46158909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147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910" w:history="1">
        <w:r w:rsidR="00191EA3" w:rsidRPr="00053152">
          <w:rPr>
            <w:rStyle w:val="a6"/>
          </w:rPr>
          <w:t>4.1.1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Push Message 사용 여부 조회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_Toc46158910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911" w:history="1">
        <w:r w:rsidR="00191EA3" w:rsidRPr="00053152">
          <w:rPr>
            <w:rStyle w:val="a6"/>
          </w:rPr>
          <w:t>4.1.2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Push Message 사용 여부 조회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_Toc46158911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147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912" w:history="1">
        <w:r w:rsidR="00191EA3" w:rsidRPr="00053152">
          <w:rPr>
            <w:rStyle w:val="a6"/>
          </w:rPr>
          <w:t>4.1.3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Push Message 사용 여부 설정 요청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_Toc46158912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30"/>
        <w:tabs>
          <w:tab w:val="left" w:pos="1700"/>
        </w:tabs>
        <w:rPr>
          <w:rFonts w:asciiTheme="minorHAnsi" w:eastAsiaTheme="minorEastAsia" w:hAnsiTheme="minorHAnsi" w:cstheme="minorBidi"/>
          <w:szCs w:val="22"/>
        </w:rPr>
      </w:pPr>
      <w:hyperlink w:anchor="_Toc46158913" w:history="1">
        <w:r w:rsidR="00191EA3" w:rsidRPr="00053152">
          <w:rPr>
            <w:rStyle w:val="a6"/>
          </w:rPr>
          <w:t>4.1.4</w:t>
        </w:r>
        <w:r w:rsidR="00191EA3">
          <w:rPr>
            <w:rFonts w:asciiTheme="minorHAnsi" w:eastAsiaTheme="minorEastAsia" w:hAnsiTheme="minorHAnsi" w:cstheme="minorBidi"/>
            <w:szCs w:val="22"/>
          </w:rPr>
          <w:tab/>
        </w:r>
        <w:r w:rsidR="00191EA3" w:rsidRPr="00053152">
          <w:rPr>
            <w:rStyle w:val="a6"/>
          </w:rPr>
          <w:t>Push Message 사용 여부 설정 응답</w:t>
        </w:r>
        <w:r w:rsidR="00191EA3">
          <w:rPr>
            <w:webHidden/>
          </w:rPr>
          <w:tab/>
        </w:r>
        <w:r w:rsidR="00191EA3">
          <w:rPr>
            <w:webHidden/>
          </w:rPr>
          <w:fldChar w:fldCharType="begin"/>
        </w:r>
        <w:r w:rsidR="00191EA3">
          <w:rPr>
            <w:webHidden/>
          </w:rPr>
          <w:instrText xml:space="preserve"> PAGEREF _Toc46158913 \h </w:instrText>
        </w:r>
        <w:r w:rsidR="00191EA3">
          <w:rPr>
            <w:webHidden/>
          </w:rPr>
        </w:r>
        <w:r w:rsidR="00191EA3">
          <w:rPr>
            <w:webHidden/>
          </w:rPr>
          <w:fldChar w:fldCharType="separate"/>
        </w:r>
        <w:r w:rsidR="00191EA3">
          <w:rPr>
            <w:webHidden/>
          </w:rPr>
          <w:t>149</w:t>
        </w:r>
        <w:r w:rsidR="00191EA3">
          <w:rPr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158914" w:history="1">
        <w:r w:rsidR="00191EA3" w:rsidRPr="00053152">
          <w:rPr>
            <w:rStyle w:val="a6"/>
            <w:noProof/>
          </w:rPr>
          <w:t>4.2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Push Notification Method (단지서버 -&gt; FCM)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_Toc46158914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150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A71BD7">
      <w:pPr>
        <w:pStyle w:val="20"/>
        <w:tabs>
          <w:tab w:val="left" w:pos="1275"/>
          <w:tab w:val="right" w:leader="dot" w:pos="8494"/>
        </w:tabs>
        <w:ind w:left="400"/>
        <w:rPr>
          <w:rStyle w:val="a6"/>
          <w:noProof/>
        </w:rPr>
      </w:pPr>
      <w:hyperlink w:anchor="_Toc46158915" w:history="1">
        <w:r w:rsidR="00191EA3" w:rsidRPr="00053152">
          <w:rPr>
            <w:rStyle w:val="a6"/>
            <w:noProof/>
          </w:rPr>
          <w:t>4.3</w:t>
        </w:r>
        <w:r w:rsidR="00191EA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91EA3" w:rsidRPr="00053152">
          <w:rPr>
            <w:rStyle w:val="a6"/>
            <w:noProof/>
          </w:rPr>
          <w:t>Push Message 목록</w:t>
        </w:r>
        <w:r w:rsidR="00191EA3">
          <w:rPr>
            <w:noProof/>
            <w:webHidden/>
          </w:rPr>
          <w:tab/>
        </w:r>
        <w:r w:rsidR="00191EA3">
          <w:rPr>
            <w:noProof/>
            <w:webHidden/>
          </w:rPr>
          <w:fldChar w:fldCharType="begin"/>
        </w:r>
        <w:r w:rsidR="00191EA3">
          <w:rPr>
            <w:noProof/>
            <w:webHidden/>
          </w:rPr>
          <w:instrText xml:space="preserve"> PAGEREF _Toc46158915 \h </w:instrText>
        </w:r>
        <w:r w:rsidR="00191EA3">
          <w:rPr>
            <w:noProof/>
            <w:webHidden/>
          </w:rPr>
        </w:r>
        <w:r w:rsidR="00191EA3">
          <w:rPr>
            <w:noProof/>
            <w:webHidden/>
          </w:rPr>
          <w:fldChar w:fldCharType="separate"/>
        </w:r>
        <w:r w:rsidR="00191EA3">
          <w:rPr>
            <w:noProof/>
            <w:webHidden/>
          </w:rPr>
          <w:t>151</w:t>
        </w:r>
        <w:r w:rsidR="00191EA3">
          <w:rPr>
            <w:noProof/>
            <w:webHidden/>
          </w:rPr>
          <w:fldChar w:fldCharType="end"/>
        </w:r>
      </w:hyperlink>
    </w:p>
    <w:p w:rsidR="00191EA3" w:rsidRDefault="00191EA3" w:rsidP="00191EA3"/>
    <w:p w:rsidR="00191EA3" w:rsidRDefault="00191EA3" w:rsidP="00191EA3"/>
    <w:p w:rsidR="00191EA3" w:rsidRDefault="00191EA3" w:rsidP="00191EA3"/>
    <w:p w:rsidR="00191EA3" w:rsidRDefault="00191EA3" w:rsidP="00191EA3"/>
    <w:p w:rsidR="00191EA3" w:rsidRPr="00191EA3" w:rsidRDefault="00191EA3" w:rsidP="00191EA3"/>
    <w:p w:rsidR="00900271" w:rsidRPr="001E5040" w:rsidRDefault="00900271" w:rsidP="00823C4D">
      <w:pPr>
        <w:pStyle w:val="1"/>
        <w:numPr>
          <w:ilvl w:val="0"/>
          <w:numId w:val="3"/>
        </w:numPr>
      </w:pPr>
      <w:r>
        <w:rPr>
          <w:noProof/>
          <w:sz w:val="24"/>
        </w:rPr>
        <w:fldChar w:fldCharType="end"/>
      </w:r>
      <w:bookmarkStart w:id="1" w:name="_Toc46158676"/>
      <w:r w:rsidR="00F30314" w:rsidRPr="001E5040">
        <w:rPr>
          <w:rFonts w:hint="eastAsia"/>
        </w:rPr>
        <w:t>개요</w:t>
      </w:r>
      <w:bookmarkEnd w:id="1"/>
    </w:p>
    <w:p w:rsidR="003306F6" w:rsidRPr="008E623E" w:rsidRDefault="003306F6" w:rsidP="00087912">
      <w:pPr>
        <w:pStyle w:val="2"/>
      </w:pPr>
      <w:bookmarkStart w:id="2" w:name="_Toc46158677"/>
      <w:r>
        <w:rPr>
          <w:rFonts w:hint="eastAsia"/>
        </w:rPr>
        <w:t>목적</w:t>
      </w:r>
      <w:bookmarkEnd w:id="2"/>
    </w:p>
    <w:p w:rsidR="00900271" w:rsidRDefault="003306F6" w:rsidP="00B3079E">
      <w:pPr>
        <w:ind w:leftChars="213" w:left="426"/>
        <w:rPr>
          <w:rFonts w:ascii="Times New Roman"/>
        </w:rPr>
      </w:pPr>
      <w:r>
        <w:rPr>
          <w:rFonts w:hint="eastAsia"/>
        </w:rPr>
        <w:t xml:space="preserve">이 문서는 </w:t>
      </w:r>
      <w:r w:rsidR="003D429B">
        <w:rPr>
          <w:rFonts w:hint="eastAsia"/>
        </w:rPr>
        <w:t xml:space="preserve">대림 스마트홈 서비스 플랫폼과 단지서버의 Cloud Middleware </w:t>
      </w:r>
      <w:r w:rsidR="003D429B" w:rsidRPr="003D429B">
        <w:rPr>
          <w:rFonts w:hint="eastAsia"/>
        </w:rPr>
        <w:t xml:space="preserve">Framework </w:t>
      </w:r>
      <w:r w:rsidR="003D429B">
        <w:rPr>
          <w:rFonts w:hint="eastAsia"/>
        </w:rPr>
        <w:t>(CMF)</w:t>
      </w:r>
      <w:r>
        <w:rPr>
          <w:rFonts w:hint="eastAsia"/>
        </w:rPr>
        <w:t>간 데이터 연동을 위한 표준 인터페이스를 정의하는 문서이다.</w:t>
      </w:r>
    </w:p>
    <w:p w:rsidR="00B3079E" w:rsidRPr="003D429B" w:rsidRDefault="00B3079E" w:rsidP="00B3079E">
      <w:pPr>
        <w:ind w:leftChars="213" w:left="426"/>
        <w:rPr>
          <w:rFonts w:ascii="Times New Roman"/>
        </w:rPr>
      </w:pPr>
    </w:p>
    <w:p w:rsidR="003306F6" w:rsidRPr="008E623E" w:rsidRDefault="003306F6" w:rsidP="00087912">
      <w:pPr>
        <w:pStyle w:val="2"/>
      </w:pPr>
      <w:bookmarkStart w:id="3" w:name="_Toc46158678"/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3"/>
    </w:p>
    <w:p w:rsidR="003306F6" w:rsidRDefault="003306F6" w:rsidP="003306F6">
      <w:pPr>
        <w:ind w:leftChars="213" w:left="426"/>
        <w:rPr>
          <w:rFonts w:ascii="Times New Roman"/>
        </w:rPr>
      </w:pPr>
      <w:r>
        <w:rPr>
          <w:rFonts w:hint="eastAsia"/>
        </w:rPr>
        <w:t xml:space="preserve">이 문서의 범위는 </w:t>
      </w:r>
      <w:r w:rsidR="003D429B">
        <w:rPr>
          <w:rFonts w:hint="eastAsia"/>
        </w:rPr>
        <w:t xml:space="preserve">대림 스마트홈 서비스 플랫폼과 단지서버의 Cloud Middleware </w:t>
      </w:r>
      <w:r w:rsidR="003D429B" w:rsidRPr="003D429B">
        <w:rPr>
          <w:rFonts w:hint="eastAsia"/>
        </w:rPr>
        <w:t xml:space="preserve">Framework </w:t>
      </w:r>
      <w:r w:rsidR="003D429B">
        <w:rPr>
          <w:rFonts w:hint="eastAsia"/>
        </w:rPr>
        <w:t>(CMF)간</w:t>
      </w:r>
      <w:r>
        <w:rPr>
          <w:rFonts w:hint="eastAsia"/>
        </w:rPr>
        <w:t xml:space="preserve"> 데이터 연동을 위한 인터페이스에서 제공하는 규격이다.</w:t>
      </w:r>
    </w:p>
    <w:p w:rsidR="003306F6" w:rsidRPr="003306F6" w:rsidRDefault="003306F6" w:rsidP="00B3079E">
      <w:pPr>
        <w:ind w:leftChars="213" w:left="426"/>
        <w:rPr>
          <w:rFonts w:ascii="Times New Roman"/>
        </w:rPr>
      </w:pPr>
    </w:p>
    <w:p w:rsidR="003306F6" w:rsidRDefault="003306F6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Pr="003D429B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Default="00293662" w:rsidP="00B3079E">
      <w:pPr>
        <w:ind w:leftChars="213" w:left="426"/>
        <w:rPr>
          <w:rFonts w:ascii="Times New Roman"/>
        </w:rPr>
      </w:pPr>
    </w:p>
    <w:p w:rsidR="00293662" w:rsidRPr="003306F6" w:rsidRDefault="00293662" w:rsidP="00B3079E">
      <w:pPr>
        <w:ind w:leftChars="213" w:left="426"/>
        <w:rPr>
          <w:rFonts w:ascii="Times New Roman"/>
        </w:rPr>
      </w:pPr>
    </w:p>
    <w:p w:rsidR="003306F6" w:rsidRDefault="003306F6">
      <w:pPr>
        <w:rPr>
          <w:rFonts w:ascii="Times New Roman"/>
        </w:rPr>
      </w:pPr>
    </w:p>
    <w:p w:rsidR="00BF21A2" w:rsidRDefault="00DD6220" w:rsidP="003306F6">
      <w:pPr>
        <w:rPr>
          <w:rFonts w:ascii="Times New Roman"/>
        </w:rPr>
      </w:pPr>
      <w:r>
        <w:rPr>
          <w:rFonts w:ascii="Times New Roman" w:hint="eastAsia"/>
        </w:rPr>
        <w:tab/>
      </w: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Default="003306F6" w:rsidP="003306F6">
      <w:pPr>
        <w:rPr>
          <w:rFonts w:ascii="Times New Roman"/>
        </w:rPr>
      </w:pPr>
    </w:p>
    <w:p w:rsidR="003306F6" w:rsidRPr="001E5040" w:rsidRDefault="003306F6" w:rsidP="00823C4D">
      <w:pPr>
        <w:pStyle w:val="1"/>
        <w:numPr>
          <w:ilvl w:val="0"/>
          <w:numId w:val="3"/>
        </w:numPr>
        <w:rPr>
          <w:noProof/>
        </w:rPr>
      </w:pPr>
      <w:bookmarkStart w:id="4" w:name="_Toc46158679"/>
      <w:r w:rsidRPr="00DA4664">
        <w:rPr>
          <w:rFonts w:hint="eastAsia"/>
        </w:rPr>
        <w:t>인터페이스</w:t>
      </w:r>
      <w:r w:rsidRPr="003306F6">
        <w:rPr>
          <w:rFonts w:hint="eastAsia"/>
        </w:rPr>
        <w:t xml:space="preserve"> </w:t>
      </w:r>
      <w:r w:rsidRPr="003306F6">
        <w:rPr>
          <w:rFonts w:hint="eastAsia"/>
        </w:rPr>
        <w:t>개요</w:t>
      </w:r>
      <w:bookmarkEnd w:id="4"/>
    </w:p>
    <w:p w:rsidR="00151C72" w:rsidRDefault="00151C72" w:rsidP="00087912">
      <w:pPr>
        <w:pStyle w:val="2"/>
      </w:pPr>
      <w:bookmarkStart w:id="5" w:name="_Toc46158680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5"/>
    </w:p>
    <w:p w:rsidR="00151C72" w:rsidRDefault="00B94F2B" w:rsidP="00151C72">
      <w:r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C39DA" wp14:editId="2BE42FC5">
                <wp:simplePos x="0" y="0"/>
                <wp:positionH relativeFrom="column">
                  <wp:posOffset>3625215</wp:posOffset>
                </wp:positionH>
                <wp:positionV relativeFrom="paragraph">
                  <wp:posOffset>82549</wp:posOffset>
                </wp:positionV>
                <wp:extent cx="2105025" cy="1495425"/>
                <wp:effectExtent l="0" t="0" r="28575" b="28575"/>
                <wp:wrapNone/>
                <wp:docPr id="8" name="Rectangle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495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A092CED" id="Rectangle 1810" o:spid="_x0000_s1026" style="position:absolute;left:0;text-align:left;margin-left:285.45pt;margin-top:6.5pt;width:165.7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" filled="f" strokecolor="#4f81bd"/>
            </w:pict>
          </mc:Fallback>
        </mc:AlternateContent>
      </w:r>
      <w:r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CDFA8" wp14:editId="159CF139">
                <wp:simplePos x="0" y="0"/>
                <wp:positionH relativeFrom="column">
                  <wp:posOffset>453390</wp:posOffset>
                </wp:positionH>
                <wp:positionV relativeFrom="paragraph">
                  <wp:posOffset>92075</wp:posOffset>
                </wp:positionV>
                <wp:extent cx="2105025" cy="1485900"/>
                <wp:effectExtent l="0" t="0" r="28575" b="19050"/>
                <wp:wrapNone/>
                <wp:docPr id="365" name="Rectangle 1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485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4BF292F" id="Rectangle 1810" o:spid="_x0000_s1026" style="position:absolute;left:0;text-align:left;margin-left:35.7pt;margin-top:7.25pt;width:165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" filled="f" strokecolor="#4f81bd"/>
            </w:pict>
          </mc:Fallback>
        </mc:AlternateContent>
      </w:r>
      <w:r w:rsidR="00151C72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B265B" wp14:editId="0BBB2C7B">
                <wp:simplePos x="0" y="0"/>
                <wp:positionH relativeFrom="margin">
                  <wp:posOffset>457200</wp:posOffset>
                </wp:positionH>
                <wp:positionV relativeFrom="paragraph">
                  <wp:posOffset>111125</wp:posOffset>
                </wp:positionV>
                <wp:extent cx="1200150" cy="314325"/>
                <wp:effectExtent l="0" t="0" r="0" b="9525"/>
                <wp:wrapNone/>
                <wp:docPr id="3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58A" w:rsidRPr="00F22D66" w:rsidRDefault="00CC758A" w:rsidP="00151C72">
                            <w:pPr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</w:rPr>
                              <w:t>대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림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B265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pt;margin-top:8.75pt;width:94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" filled="f" stroked="f">
                <v:textbox>
                  <w:txbxContent>
                    <w:p w:rsidR="00CC758A" w:rsidRPr="00F22D66" w:rsidRDefault="00CC758A" w:rsidP="00151C72">
                      <w:pPr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 w:hint="eastAsia"/>
                          <w:b/>
                        </w:rPr>
                        <w:t>대</w:t>
                      </w:r>
                      <w:r>
                        <w:rPr>
                          <w:rFonts w:hAnsi="바탕"/>
                          <w:b/>
                        </w:rPr>
                        <w:t>림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Cloud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1C72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D8230" wp14:editId="01C844AE">
                <wp:simplePos x="0" y="0"/>
                <wp:positionH relativeFrom="margin">
                  <wp:posOffset>3629025</wp:posOffset>
                </wp:positionH>
                <wp:positionV relativeFrom="paragraph">
                  <wp:posOffset>94615</wp:posOffset>
                </wp:positionV>
                <wp:extent cx="1371600" cy="314325"/>
                <wp:effectExtent l="0" t="0" r="0" b="952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758A" w:rsidRPr="00F22D66" w:rsidRDefault="00CC758A" w:rsidP="00151C72">
                            <w:pPr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/>
                                <w:b/>
                              </w:rPr>
                              <w:t>로컬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단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지서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>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8230" id="_x0000_s1027" type="#_x0000_t202" style="position:absolute;left:0;text-align:left;margin-left:285.75pt;margin-top:7.45pt;width:10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" filled="f" stroked="f">
                <v:textbox>
                  <w:txbxContent>
                    <w:p w:rsidR="00CC758A" w:rsidRPr="00F22D66" w:rsidRDefault="00CC758A" w:rsidP="00151C72">
                      <w:pPr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/>
                          <w:b/>
                        </w:rPr>
                        <w:t>로컬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단</w:t>
                      </w:r>
                      <w:r>
                        <w:rPr>
                          <w:rFonts w:hAnsi="바탕"/>
                          <w:b/>
                        </w:rPr>
                        <w:t>지서</w:t>
                      </w:r>
                      <w:r>
                        <w:rPr>
                          <w:rFonts w:hAnsi="바탕" w:hint="eastAsia"/>
                          <w:b/>
                        </w:rPr>
                        <w:t>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1C72" w:rsidRDefault="00151C72" w:rsidP="00151C72"/>
    <w:p w:rsidR="00151C72" w:rsidRDefault="00B94F2B" w:rsidP="00151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754FA2" wp14:editId="737CABD3">
                <wp:simplePos x="0" y="0"/>
                <wp:positionH relativeFrom="column">
                  <wp:posOffset>3724275</wp:posOffset>
                </wp:positionH>
                <wp:positionV relativeFrom="paragraph">
                  <wp:posOffset>6985</wp:posOffset>
                </wp:positionV>
                <wp:extent cx="914400" cy="22860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C8402C" w:rsidRDefault="00CC758A" w:rsidP="00B94F2B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Port 9095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4FA2" id="_x0000_s1028" type="#_x0000_t202" style="position:absolute;left:0;text-align:left;margin-left:293.25pt;margin-top:.55pt;width:1in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" filled="f" stroked="f">
                <v:textbox inset=",0,,0">
                  <w:txbxContent>
                    <w:p w:rsidR="00CC758A" w:rsidRPr="00C8402C" w:rsidRDefault="00CC758A" w:rsidP="00B94F2B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Port 9095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1C72" w:rsidRDefault="004B762E" w:rsidP="00151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6350</wp:posOffset>
                </wp:positionV>
                <wp:extent cx="914400" cy="2286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C8402C" w:rsidRDefault="00CC758A" w:rsidP="00C840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02C">
                              <w:rPr>
                                <w:sz w:val="16"/>
                                <w:szCs w:val="16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7.45pt;margin-top:.5pt;width:1in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" filled="f" stroked="f">
                <v:textbox inset=",0,,0">
                  <w:txbxContent>
                    <w:p w:rsidR="00CC758A" w:rsidRPr="00C8402C" w:rsidRDefault="00CC758A" w:rsidP="00C840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02C">
                        <w:rPr>
                          <w:sz w:val="16"/>
                          <w:szCs w:val="16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02C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5CFFC" wp14:editId="7C28ACF1">
                <wp:simplePos x="0" y="0"/>
                <wp:positionH relativeFrom="column">
                  <wp:posOffset>3758565</wp:posOffset>
                </wp:positionH>
                <wp:positionV relativeFrom="paragraph">
                  <wp:posOffset>6351</wp:posOffset>
                </wp:positionV>
                <wp:extent cx="1304925" cy="647700"/>
                <wp:effectExtent l="0" t="0" r="28575" b="1905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758A" w:rsidRPr="00F22D66" w:rsidRDefault="00CC758A" w:rsidP="00151C72">
                            <w:pPr>
                              <w:jc w:val="center"/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</w:rPr>
                              <w:t>CMF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CFFC" id="_x0000_s1030" type="#_x0000_t202" style="position:absolute;left:0;text-align:left;margin-left:295.95pt;margin-top:.5pt;width:102.7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" filled="f" strokecolor="#ffc000">
                <v:textbox>
                  <w:txbxContent>
                    <w:p w:rsidR="00CC758A" w:rsidRPr="00F22D66" w:rsidRDefault="00CC758A" w:rsidP="00151C72">
                      <w:pPr>
                        <w:jc w:val="center"/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 w:hint="eastAsia"/>
                          <w:b/>
                        </w:rPr>
                        <w:t>CMF</w:t>
                      </w:r>
                    </w:p>
                  </w:txbxContent>
                </v:textbox>
              </v:shape>
            </w:pict>
          </mc:Fallback>
        </mc:AlternateContent>
      </w:r>
      <w:r w:rsidR="00C8402C" w:rsidRPr="00151C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3E03B" wp14:editId="075E3C36">
                <wp:simplePos x="0" y="0"/>
                <wp:positionH relativeFrom="column">
                  <wp:posOffset>1129665</wp:posOffset>
                </wp:positionH>
                <wp:positionV relativeFrom="paragraph">
                  <wp:posOffset>6351</wp:posOffset>
                </wp:positionV>
                <wp:extent cx="1304925" cy="628650"/>
                <wp:effectExtent l="0" t="0" r="28575" b="19050"/>
                <wp:wrapNone/>
                <wp:docPr id="36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758A" w:rsidRDefault="00CC758A" w:rsidP="00151C72">
                            <w:pPr>
                              <w:jc w:val="center"/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 w:hint="eastAsia"/>
                                <w:b/>
                              </w:rPr>
                              <w:t>스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마트홈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서</w:t>
                            </w:r>
                            <w:r>
                              <w:rPr>
                                <w:rFonts w:hAnsi="바탕"/>
                                <w:b/>
                              </w:rPr>
                              <w:t>비스</w:t>
                            </w:r>
                            <w:r>
                              <w:rPr>
                                <w:rFonts w:hAnsi="바탕" w:hint="eastAsia"/>
                                <w:b/>
                              </w:rPr>
                              <w:t xml:space="preserve"> </w:t>
                            </w:r>
                          </w:p>
                          <w:p w:rsidR="00CC758A" w:rsidRPr="00F22D66" w:rsidRDefault="00CC758A" w:rsidP="00151C72">
                            <w:pPr>
                              <w:jc w:val="center"/>
                              <w:rPr>
                                <w:rFonts w:hAnsi="바탕"/>
                                <w:b/>
                              </w:rPr>
                            </w:pPr>
                            <w:r>
                              <w:rPr>
                                <w:rFonts w:hAnsi="바탕"/>
                                <w:b/>
                              </w:rPr>
                              <w:t>플랫폼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E03B" id="_x0000_s1031" type="#_x0000_t202" style="position:absolute;left:0;text-align:left;margin-left:88.95pt;margin-top:.5pt;width:10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" filled="f" strokecolor="#ffc000">
                <v:textbox>
                  <w:txbxContent>
                    <w:p w:rsidR="00CC758A" w:rsidRDefault="00CC758A" w:rsidP="00151C72">
                      <w:pPr>
                        <w:jc w:val="center"/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 w:hint="eastAsia"/>
                          <w:b/>
                        </w:rPr>
                        <w:t>스</w:t>
                      </w:r>
                      <w:r>
                        <w:rPr>
                          <w:rFonts w:hAnsi="바탕"/>
                          <w:b/>
                        </w:rPr>
                        <w:t>마트홈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서</w:t>
                      </w:r>
                      <w:r>
                        <w:rPr>
                          <w:rFonts w:hAnsi="바탕"/>
                          <w:b/>
                        </w:rPr>
                        <w:t>비스</w:t>
                      </w:r>
                      <w:r>
                        <w:rPr>
                          <w:rFonts w:hAnsi="바탕" w:hint="eastAsia"/>
                          <w:b/>
                        </w:rPr>
                        <w:t xml:space="preserve"> </w:t>
                      </w:r>
                    </w:p>
                    <w:p w:rsidR="00CC758A" w:rsidRPr="00F22D66" w:rsidRDefault="00CC758A" w:rsidP="00151C72">
                      <w:pPr>
                        <w:jc w:val="center"/>
                        <w:rPr>
                          <w:rFonts w:hAnsi="바탕"/>
                          <w:b/>
                        </w:rPr>
                      </w:pPr>
                      <w:r>
                        <w:rPr>
                          <w:rFonts w:hAnsi="바탕"/>
                          <w:b/>
                        </w:rPr>
                        <w:t>플랫폼</w:t>
                      </w:r>
                    </w:p>
                  </w:txbxContent>
                </v:textbox>
              </v:shape>
            </w:pict>
          </mc:Fallback>
        </mc:AlternateContent>
      </w:r>
    </w:p>
    <w:p w:rsidR="00151C72" w:rsidRDefault="004B762E" w:rsidP="00151C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E913A6" wp14:editId="50A3C6D5">
                <wp:simplePos x="0" y="0"/>
                <wp:positionH relativeFrom="column">
                  <wp:posOffset>2634615</wp:posOffset>
                </wp:positionH>
                <wp:positionV relativeFrom="paragraph">
                  <wp:posOffset>196850</wp:posOffset>
                </wp:positionV>
                <wp:extent cx="914400" cy="228600"/>
                <wp:effectExtent l="0" t="0" r="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C8402C" w:rsidRDefault="00CC758A" w:rsidP="00C8402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8402C">
                              <w:rPr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sponse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13A6" id="_x0000_s1032" type="#_x0000_t202" style="position:absolute;left:0;text-align:left;margin-left:207.45pt;margin-top:15.5pt;width:1in;height:1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" filled="f" stroked="f">
                <v:textbox inset=",0,,0">
                  <w:txbxContent>
                    <w:p w:rsidR="00CC758A" w:rsidRPr="00C8402C" w:rsidRDefault="00CC758A" w:rsidP="00C8402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8402C">
                        <w:rPr>
                          <w:sz w:val="16"/>
                          <w:szCs w:val="16"/>
                        </w:rPr>
                        <w:t>Re</w:t>
                      </w:r>
                      <w:r>
                        <w:rPr>
                          <w:sz w:val="16"/>
                          <w:szCs w:val="16"/>
                        </w:rPr>
                        <w:t>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00A9C" wp14:editId="66A3F4B6">
                <wp:simplePos x="0" y="0"/>
                <wp:positionH relativeFrom="column">
                  <wp:posOffset>2444115</wp:posOffset>
                </wp:positionH>
                <wp:positionV relativeFrom="paragraph">
                  <wp:posOffset>177800</wp:posOffset>
                </wp:positionV>
                <wp:extent cx="1304925" cy="0"/>
                <wp:effectExtent l="38100" t="76200" r="0" b="9525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9DCE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92.45pt;margin-top:14pt;width:102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" strokecolor="#4579b8 [3044]">
                <v:stroke start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6350</wp:posOffset>
                </wp:positionV>
                <wp:extent cx="130492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9376EA9" id="직선 화살표 연결선 2" o:spid="_x0000_s1026" type="#_x0000_t32" style="position:absolute;left:0;text-align:left;margin-left:193.15pt;margin-top:.5pt;width:102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151C72" w:rsidRDefault="00151C72" w:rsidP="00151C72"/>
    <w:p w:rsidR="00151C72" w:rsidRDefault="00151C72" w:rsidP="00151C72"/>
    <w:p w:rsidR="00151C72" w:rsidRDefault="00151C72" w:rsidP="00151C72"/>
    <w:p w:rsidR="00151C72" w:rsidRPr="00151C72" w:rsidRDefault="00151C72" w:rsidP="00151C72"/>
    <w:p w:rsidR="003306F6" w:rsidRPr="008E623E" w:rsidRDefault="004B762E" w:rsidP="00087912">
      <w:pPr>
        <w:pStyle w:val="2"/>
      </w:pPr>
      <w:bookmarkStart w:id="6" w:name="_Toc46158681"/>
      <w:r>
        <w:t>API</w:t>
      </w:r>
      <w:bookmarkEnd w:id="6"/>
    </w:p>
    <w:p w:rsidR="003306F6" w:rsidRDefault="00151C72" w:rsidP="003306F6">
      <w:pPr>
        <w:ind w:leftChars="213" w:left="426"/>
      </w:pPr>
      <w:r>
        <w:rPr>
          <w:rFonts w:hint="eastAsia"/>
        </w:rPr>
        <w:t xml:space="preserve">스마트홈 서비스 플랫폼과 </w:t>
      </w:r>
      <w:r w:rsidR="004B762E">
        <w:rPr>
          <w:rFonts w:hint="eastAsia"/>
        </w:rPr>
        <w:t xml:space="preserve">홈넷단지서버는 </w:t>
      </w:r>
      <w:r w:rsidR="005D5880">
        <w:t xml:space="preserve">HTTP </w:t>
      </w:r>
      <w:r w:rsidR="005D5880">
        <w:rPr>
          <w:rFonts w:hint="eastAsia"/>
        </w:rPr>
        <w:t>기반</w:t>
      </w:r>
      <w:r w:rsidR="004B762E">
        <w:rPr>
          <w:rFonts w:hint="eastAsia"/>
        </w:rPr>
        <w:t>으로 작성된</w:t>
      </w:r>
      <w:r w:rsidR="005D5880">
        <w:rPr>
          <w:rFonts w:hint="eastAsia"/>
        </w:rPr>
        <w:t xml:space="preserve"> </w:t>
      </w:r>
      <w:r w:rsidR="004B762E">
        <w:rPr>
          <w:rFonts w:hint="eastAsia"/>
        </w:rPr>
        <w:t>표준</w:t>
      </w:r>
      <w:r w:rsidR="005D5880">
        <w:t xml:space="preserve"> API</w:t>
      </w:r>
      <w:r w:rsidR="005D5880">
        <w:rPr>
          <w:rFonts w:hint="eastAsia"/>
        </w:rPr>
        <w:t>를 호출하며,</w:t>
      </w:r>
      <w:r w:rsidR="005D5880">
        <w:t xml:space="preserve"> </w:t>
      </w:r>
      <w:r w:rsidR="005D5880">
        <w:rPr>
          <w:rFonts w:hint="eastAsia"/>
        </w:rPr>
        <w:t xml:space="preserve">Request와 </w:t>
      </w:r>
      <w:r w:rsidR="005D5880">
        <w:t>Response</w:t>
      </w:r>
      <w:r w:rsidR="005D5880">
        <w:rPr>
          <w:rFonts w:hint="eastAsia"/>
        </w:rPr>
        <w:t xml:space="preserve">는 </w:t>
      </w:r>
      <w:r w:rsidR="005D5880">
        <w:t xml:space="preserve">HTTP </w:t>
      </w:r>
      <w:r w:rsidR="005D5880">
        <w:rPr>
          <w:rFonts w:hint="eastAsia"/>
        </w:rPr>
        <w:t>표준을 따른다.</w:t>
      </w:r>
    </w:p>
    <w:p w:rsidR="005D5880" w:rsidRDefault="005D5880" w:rsidP="003306F6">
      <w:pPr>
        <w:ind w:leftChars="213" w:left="426"/>
        <w:rPr>
          <w:rFonts w:ascii="Times New Roman"/>
        </w:rPr>
      </w:pPr>
    </w:p>
    <w:p w:rsidR="005D5880" w:rsidRDefault="005D5880" w:rsidP="00087912">
      <w:pPr>
        <w:pStyle w:val="2"/>
      </w:pPr>
      <w:bookmarkStart w:id="7" w:name="_Toc4615868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7"/>
    </w:p>
    <w:p w:rsidR="00203DC4" w:rsidRPr="00203DC4" w:rsidRDefault="00203DC4" w:rsidP="00203DC4">
      <w:pPr>
        <w:ind w:left="400"/>
      </w:pPr>
      <w:r>
        <w:rPr>
          <w:rFonts w:hint="eastAsia"/>
        </w:rPr>
        <w:t>스마트홈 서비스 플랫폼</w:t>
      </w: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2430"/>
        <w:gridCol w:w="6075"/>
      </w:tblGrid>
      <w:tr w:rsidR="005D5880" w:rsidTr="00416599">
        <w:tc>
          <w:tcPr>
            <w:tcW w:w="2430" w:type="dxa"/>
            <w:shd w:val="clear" w:color="auto" w:fill="BFBFBF" w:themeFill="background1" w:themeFillShade="BF"/>
          </w:tcPr>
          <w:p w:rsidR="005D5880" w:rsidRPr="00D15570" w:rsidRDefault="005D5880" w:rsidP="00394359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6075" w:type="dxa"/>
            <w:shd w:val="clear" w:color="auto" w:fill="BFBFBF" w:themeFill="background1" w:themeFillShade="BF"/>
          </w:tcPr>
          <w:p w:rsidR="005D5880" w:rsidRPr="00D15570" w:rsidRDefault="005D5880" w:rsidP="00394359">
            <w:pPr>
              <w:pStyle w:val="afa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t>Protocol</w:t>
            </w:r>
          </w:p>
        </w:tc>
        <w:tc>
          <w:tcPr>
            <w:tcW w:w="6075" w:type="dxa"/>
          </w:tcPr>
          <w:p w:rsidR="005D5880" w:rsidRDefault="005D5880" w:rsidP="00394359">
            <w:pPr>
              <w:pStyle w:val="afa"/>
              <w:ind w:leftChars="0" w:left="0"/>
            </w:pPr>
            <w:r>
              <w:rPr>
                <w:rFonts w:hint="eastAsia"/>
              </w:rPr>
              <w:t>HTTPS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6075" w:type="dxa"/>
          </w:tcPr>
          <w:p w:rsidR="005D5880" w:rsidRDefault="00203DC4" w:rsidP="00394359">
            <w:pPr>
              <w:pStyle w:val="afa"/>
              <w:ind w:leftChars="0" w:left="0"/>
            </w:pPr>
            <w:r>
              <w:rPr>
                <w:rFonts w:hint="eastAsia"/>
              </w:rPr>
              <w:t>추후협의</w:t>
            </w:r>
            <w:r>
              <w:t xml:space="preserve"> 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6075" w:type="dxa"/>
          </w:tcPr>
          <w:p w:rsidR="005D5880" w:rsidRPr="005D5880" w:rsidRDefault="00203DC4" w:rsidP="003D429B">
            <w:pPr>
              <w:pStyle w:val="afa"/>
              <w:ind w:leftChars="0" w:left="0"/>
            </w:pPr>
            <w:r>
              <w:rPr>
                <w:rFonts w:hint="eastAsia"/>
              </w:rPr>
              <w:t>추후협의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t>HTTP Version</w:t>
            </w:r>
          </w:p>
        </w:tc>
        <w:tc>
          <w:tcPr>
            <w:tcW w:w="6075" w:type="dxa"/>
          </w:tcPr>
          <w:p w:rsidR="005D5880" w:rsidRDefault="005D5880" w:rsidP="00394359">
            <w:pPr>
              <w:pStyle w:val="afa"/>
              <w:ind w:leftChars="0" w:left="0"/>
            </w:pPr>
            <w:r>
              <w:rPr>
                <w:rFonts w:hint="eastAsia"/>
              </w:rPr>
              <w:t>HTTP/1.1</w:t>
            </w:r>
          </w:p>
        </w:tc>
      </w:tr>
      <w:tr w:rsidR="005D5880" w:rsidTr="00416599">
        <w:tc>
          <w:tcPr>
            <w:tcW w:w="2430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 xml:space="preserve">지원 </w:t>
            </w:r>
            <w:r>
              <w:t>Method</w:t>
            </w:r>
          </w:p>
        </w:tc>
        <w:tc>
          <w:tcPr>
            <w:tcW w:w="6075" w:type="dxa"/>
          </w:tcPr>
          <w:p w:rsidR="005D5880" w:rsidRDefault="005D5880" w:rsidP="00394359">
            <w:pPr>
              <w:pStyle w:val="afa"/>
              <w:ind w:leftChars="0" w:left="0"/>
            </w:pPr>
            <w:r>
              <w:rPr>
                <w:rFonts w:hint="eastAsia"/>
              </w:rPr>
              <w:t>G</w:t>
            </w:r>
            <w:r>
              <w:t>ET, POST, PUT, DELETE</w:t>
            </w:r>
          </w:p>
        </w:tc>
      </w:tr>
    </w:tbl>
    <w:p w:rsidR="003306F6" w:rsidRDefault="003306F6" w:rsidP="003306F6">
      <w:pPr>
        <w:rPr>
          <w:rFonts w:ascii="Times New Roman"/>
        </w:rPr>
      </w:pPr>
    </w:p>
    <w:p w:rsidR="00203DC4" w:rsidRPr="00203DC4" w:rsidRDefault="00203DC4" w:rsidP="00203DC4">
      <w:pPr>
        <w:ind w:left="400"/>
      </w:pPr>
      <w:r>
        <w:rPr>
          <w:rFonts w:hint="eastAsia"/>
        </w:rPr>
        <w:t>CMF</w:t>
      </w: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2430"/>
        <w:gridCol w:w="6075"/>
      </w:tblGrid>
      <w:tr w:rsidR="00203DC4" w:rsidTr="00360EB8">
        <w:tc>
          <w:tcPr>
            <w:tcW w:w="2430" w:type="dxa"/>
            <w:shd w:val="clear" w:color="auto" w:fill="BFBFBF" w:themeFill="background1" w:themeFillShade="BF"/>
          </w:tcPr>
          <w:p w:rsidR="00203DC4" w:rsidRPr="00D15570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6075" w:type="dxa"/>
            <w:shd w:val="clear" w:color="auto" w:fill="BFBFBF" w:themeFill="background1" w:themeFillShade="BF"/>
          </w:tcPr>
          <w:p w:rsidR="00203DC4" w:rsidRPr="00D15570" w:rsidRDefault="00203DC4" w:rsidP="00360EB8">
            <w:pPr>
              <w:pStyle w:val="afa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t>Protocol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>
              <w:rPr>
                <w:rFonts w:hint="eastAsia"/>
              </w:rPr>
              <w:t>HTTPS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 w:rsidRPr="001900F2">
              <w:t>909</w:t>
            </w:r>
            <w:r>
              <w:t>5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URI</w:t>
            </w:r>
          </w:p>
        </w:tc>
        <w:tc>
          <w:tcPr>
            <w:tcW w:w="6075" w:type="dxa"/>
          </w:tcPr>
          <w:p w:rsidR="00203DC4" w:rsidRPr="005D5880" w:rsidRDefault="00203DC4" w:rsidP="00006326">
            <w:pPr>
              <w:pStyle w:val="afa"/>
              <w:ind w:leftChars="0" w:left="0"/>
            </w:pPr>
            <w:r>
              <w:t>domain</w:t>
            </w:r>
            <w:r w:rsidRPr="005D5880">
              <w:t>:</w:t>
            </w:r>
            <w:ins w:id="8" w:author="최재혁" w:date="2017-06-29T20:20:00Z">
              <w:r w:rsidRPr="005D5880">
                <w:t>909</w:t>
              </w:r>
            </w:ins>
            <w:r>
              <w:t>5/</w:t>
            </w:r>
            <w:r w:rsidR="002310AA">
              <w:t>a</w:t>
            </w:r>
            <w:r w:rsidR="002310AA">
              <w:rPr>
                <w:rFonts w:hint="eastAsia"/>
              </w:rPr>
              <w:t>pi/cmf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t>HTTP Version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>
              <w:rPr>
                <w:rFonts w:hint="eastAsia"/>
              </w:rPr>
              <w:t>HTTP/1.1</w:t>
            </w:r>
          </w:p>
        </w:tc>
      </w:tr>
      <w:tr w:rsidR="00203DC4" w:rsidTr="00360EB8">
        <w:tc>
          <w:tcPr>
            <w:tcW w:w="2430" w:type="dxa"/>
          </w:tcPr>
          <w:p w:rsidR="00203DC4" w:rsidRDefault="00203DC4" w:rsidP="00360EB8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 xml:space="preserve">지원 </w:t>
            </w:r>
            <w:r>
              <w:t>Method</w:t>
            </w:r>
          </w:p>
        </w:tc>
        <w:tc>
          <w:tcPr>
            <w:tcW w:w="6075" w:type="dxa"/>
          </w:tcPr>
          <w:p w:rsidR="00203DC4" w:rsidRDefault="00203DC4" w:rsidP="00360EB8">
            <w:pPr>
              <w:pStyle w:val="afa"/>
              <w:ind w:leftChars="0" w:left="0"/>
            </w:pPr>
            <w:r>
              <w:rPr>
                <w:rFonts w:hint="eastAsia"/>
              </w:rPr>
              <w:t>G</w:t>
            </w:r>
            <w:r>
              <w:t>ET, POST, PUT, DELETE</w:t>
            </w:r>
          </w:p>
        </w:tc>
      </w:tr>
    </w:tbl>
    <w:p w:rsidR="00203DC4" w:rsidRPr="003306F6" w:rsidRDefault="00203DC4" w:rsidP="00203DC4">
      <w:pPr>
        <w:rPr>
          <w:rFonts w:ascii="Times New Roman"/>
        </w:rPr>
      </w:pPr>
    </w:p>
    <w:p w:rsidR="00203DC4" w:rsidRPr="003306F6" w:rsidRDefault="00203DC4" w:rsidP="003306F6">
      <w:pPr>
        <w:rPr>
          <w:rFonts w:ascii="Times New Roman"/>
        </w:rPr>
      </w:pPr>
    </w:p>
    <w:p w:rsidR="005D5880" w:rsidRDefault="005D5880" w:rsidP="00087912">
      <w:pPr>
        <w:pStyle w:val="2"/>
      </w:pPr>
      <w:bookmarkStart w:id="9" w:name="_Toc46158683"/>
      <w:r>
        <w:rPr>
          <w:rFonts w:hint="eastAsia"/>
        </w:rPr>
        <w:t>M</w:t>
      </w:r>
      <w:r>
        <w:t>ethod</w:t>
      </w:r>
      <w:bookmarkEnd w:id="9"/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데이터 전송은 </w:t>
      </w:r>
      <w:r>
        <w:t xml:space="preserve">HTTP </w:t>
      </w:r>
      <w:r>
        <w:rPr>
          <w:rFonts w:hint="eastAsia"/>
        </w:rPr>
        <w:t>프로토콜을 이용하여 전송한다.</w:t>
      </w:r>
    </w:p>
    <w:p w:rsidR="00416599" w:rsidRDefault="00151C72" w:rsidP="00416599">
      <w:pPr>
        <w:ind w:leftChars="213" w:left="426"/>
      </w:pPr>
      <w:r>
        <w:rPr>
          <w:rFonts w:hint="eastAsia"/>
        </w:rPr>
        <w:t xml:space="preserve">스마트홈 서비스 플랫폼과 </w:t>
      </w:r>
      <w:r>
        <w:t>CMF</w:t>
      </w:r>
      <w:r>
        <w:rPr>
          <w:rFonts w:hint="eastAsia"/>
        </w:rPr>
        <w:t>는</w:t>
      </w:r>
      <w:r w:rsidR="00416599">
        <w:rPr>
          <w:rFonts w:hint="eastAsia"/>
        </w:rPr>
        <w:t xml:space="preserve"> 기본적으로 </w:t>
      </w:r>
      <w:r w:rsidR="00416599">
        <w:t>HTTP</w:t>
      </w:r>
      <w:r w:rsidR="00416599">
        <w:rPr>
          <w:rFonts w:hint="eastAsia"/>
        </w:rPr>
        <w:t xml:space="preserve">의 </w:t>
      </w:r>
      <w:r w:rsidR="00416599">
        <w:t>4</w:t>
      </w:r>
      <w:r w:rsidR="00416599">
        <w:rPr>
          <w:rFonts w:hint="eastAsia"/>
        </w:rPr>
        <w:t xml:space="preserve">가지 </w:t>
      </w:r>
      <w:r w:rsidR="00416599">
        <w:t>Method</w:t>
      </w:r>
      <w:r w:rsidR="00416599">
        <w:rPr>
          <w:rFonts w:hint="eastAsia"/>
        </w:rPr>
        <w:t>를 지원한다.</w:t>
      </w:r>
    </w:p>
    <w:p w:rsidR="00416599" w:rsidRPr="00416599" w:rsidRDefault="00416599" w:rsidP="00416599"/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2573"/>
        <w:gridCol w:w="5932"/>
      </w:tblGrid>
      <w:tr w:rsidR="005D5880" w:rsidRPr="00416599" w:rsidTr="00416599">
        <w:tc>
          <w:tcPr>
            <w:tcW w:w="2573" w:type="dxa"/>
            <w:shd w:val="clear" w:color="auto" w:fill="BFBFBF" w:themeFill="background1" w:themeFillShade="BF"/>
          </w:tcPr>
          <w:p w:rsidR="005D5880" w:rsidRPr="00D15570" w:rsidRDefault="005D5880" w:rsidP="00394359">
            <w:pPr>
              <w:pStyle w:val="afa"/>
              <w:ind w:leftChars="0" w:left="0"/>
              <w:jc w:val="center"/>
              <w:rPr>
                <w:b/>
              </w:rPr>
            </w:pPr>
            <w:r w:rsidRPr="00D15570">
              <w:rPr>
                <w:b/>
              </w:rPr>
              <w:t>Method</w:t>
            </w:r>
          </w:p>
        </w:tc>
        <w:tc>
          <w:tcPr>
            <w:tcW w:w="5932" w:type="dxa"/>
            <w:shd w:val="clear" w:color="auto" w:fill="BFBFBF" w:themeFill="background1" w:themeFillShade="BF"/>
          </w:tcPr>
          <w:p w:rsidR="005D5880" w:rsidRPr="00D15570" w:rsidRDefault="005D5880" w:rsidP="00416599">
            <w:pPr>
              <w:pStyle w:val="afa"/>
              <w:ind w:leftChars="0" w:left="0"/>
              <w:jc w:val="center"/>
              <w:rPr>
                <w:b/>
              </w:rPr>
            </w:pPr>
            <w:r w:rsidRPr="00D15570">
              <w:rPr>
                <w:rFonts w:hint="eastAsia"/>
                <w:b/>
              </w:rPr>
              <w:t>기능</w:t>
            </w:r>
          </w:p>
        </w:tc>
      </w:tr>
      <w:tr w:rsidR="005D5880" w:rsidTr="00416599">
        <w:tc>
          <w:tcPr>
            <w:tcW w:w="2573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5932" w:type="dxa"/>
          </w:tcPr>
          <w:p w:rsidR="005D5880" w:rsidRDefault="005D5880" w:rsidP="00F037C6">
            <w:pPr>
              <w:pStyle w:val="afa"/>
              <w:ind w:leftChars="0" w:left="0"/>
            </w:pPr>
            <w:r>
              <w:rPr>
                <w:rFonts w:hint="eastAsia"/>
              </w:rPr>
              <w:t>조회 요청 시 사용</w:t>
            </w:r>
          </w:p>
        </w:tc>
      </w:tr>
      <w:tr w:rsidR="005D5880" w:rsidTr="00416599">
        <w:tc>
          <w:tcPr>
            <w:tcW w:w="2573" w:type="dxa"/>
          </w:tcPr>
          <w:p w:rsidR="005D5880" w:rsidRPr="00D35531" w:rsidRDefault="005D5880" w:rsidP="00394359">
            <w:pPr>
              <w:pStyle w:val="afa"/>
              <w:ind w:leftChars="0" w:left="0"/>
              <w:jc w:val="center"/>
              <w:rPr>
                <w:highlight w:val="yellow"/>
              </w:rPr>
            </w:pPr>
            <w:r w:rsidRPr="00D35531">
              <w:rPr>
                <w:rFonts w:hint="eastAsia"/>
                <w:highlight w:val="yellow"/>
              </w:rPr>
              <w:t>POST</w:t>
            </w:r>
          </w:p>
        </w:tc>
        <w:tc>
          <w:tcPr>
            <w:tcW w:w="5932" w:type="dxa"/>
          </w:tcPr>
          <w:p w:rsidR="005D5880" w:rsidRPr="00D35531" w:rsidRDefault="00F037C6" w:rsidP="00394359">
            <w:pPr>
              <w:pStyle w:val="afa"/>
              <w:ind w:leftChars="0" w:left="0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API</w:t>
            </w:r>
            <w:r>
              <w:rPr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함수 동기 호출</w:t>
            </w:r>
          </w:p>
        </w:tc>
      </w:tr>
      <w:tr w:rsidR="005D5880" w:rsidTr="00416599">
        <w:tc>
          <w:tcPr>
            <w:tcW w:w="2573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PUT</w:t>
            </w:r>
          </w:p>
        </w:tc>
        <w:tc>
          <w:tcPr>
            <w:tcW w:w="5932" w:type="dxa"/>
          </w:tcPr>
          <w:p w:rsidR="005D5880" w:rsidRDefault="00F037C6" w:rsidP="00394359">
            <w:pPr>
              <w:pStyle w:val="afa"/>
              <w:ind w:leftChars="0" w:left="0"/>
            </w:pP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함수 비동기 호출</w:t>
            </w:r>
          </w:p>
        </w:tc>
      </w:tr>
      <w:tr w:rsidR="005D5880" w:rsidTr="00416599">
        <w:tc>
          <w:tcPr>
            <w:tcW w:w="2573" w:type="dxa"/>
          </w:tcPr>
          <w:p w:rsidR="005D5880" w:rsidRDefault="005D5880" w:rsidP="00394359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DELETE</w:t>
            </w:r>
          </w:p>
        </w:tc>
        <w:tc>
          <w:tcPr>
            <w:tcW w:w="5932" w:type="dxa"/>
          </w:tcPr>
          <w:p w:rsidR="005D5880" w:rsidRDefault="005D5880" w:rsidP="00F037C6">
            <w:pPr>
              <w:pStyle w:val="afa"/>
              <w:ind w:leftChars="0" w:left="0"/>
            </w:pPr>
            <w:r>
              <w:rPr>
                <w:rFonts w:hint="eastAsia"/>
              </w:rPr>
              <w:t>삭제 요청 시 사용</w:t>
            </w:r>
          </w:p>
        </w:tc>
      </w:tr>
    </w:tbl>
    <w:p w:rsidR="00CC07E3" w:rsidRDefault="00CC07E3">
      <w:pPr>
        <w:rPr>
          <w:rFonts w:ascii="Times New Roman"/>
        </w:rPr>
      </w:pPr>
    </w:p>
    <w:p w:rsidR="00D35531" w:rsidRPr="005D5880" w:rsidRDefault="00D35531" w:rsidP="00D35531">
      <w:pPr>
        <w:ind w:leftChars="213" w:left="426"/>
        <w:rPr>
          <w:rFonts w:ascii="Times New Roman"/>
        </w:rPr>
      </w:pPr>
      <w:r>
        <w:rPr>
          <w:rFonts w:hint="eastAsia"/>
        </w:rPr>
        <w:t xml:space="preserve">이 문서에서 사용하는 모든 기능들은 특별한 이유가 없는 한 </w:t>
      </w:r>
      <w:r>
        <w:t>POST</w:t>
      </w:r>
      <w:r>
        <w:rPr>
          <w:rFonts w:hint="eastAsia"/>
        </w:rPr>
        <w:t xml:space="preserve">로 사용함을 </w:t>
      </w:r>
      <w:r w:rsidR="00F037C6">
        <w:rPr>
          <w:rFonts w:hint="eastAsia"/>
        </w:rPr>
        <w:t>원</w:t>
      </w:r>
      <w:r>
        <w:rPr>
          <w:rFonts w:hint="eastAsia"/>
        </w:rPr>
        <w:t>칙으로 한다.</w:t>
      </w:r>
    </w:p>
    <w:p w:rsidR="00416599" w:rsidRPr="008E623E" w:rsidRDefault="00416599" w:rsidP="00087912">
      <w:pPr>
        <w:pStyle w:val="2"/>
      </w:pPr>
      <w:bookmarkStart w:id="10" w:name="_Toc46158684"/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  <w:bookmarkEnd w:id="10"/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서로 통신하는 데이터는 </w:t>
      </w:r>
      <w:r>
        <w:t xml:space="preserve">HTTP </w:t>
      </w:r>
      <w:r>
        <w:rPr>
          <w:rFonts w:hint="eastAsia"/>
        </w:rPr>
        <w:t xml:space="preserve">규격의 </w:t>
      </w:r>
      <w:r>
        <w:t>Body</w:t>
      </w:r>
      <w:r>
        <w:rPr>
          <w:rFonts w:hint="eastAsia"/>
        </w:rPr>
        <w:t>에 표현하며,</w:t>
      </w:r>
      <w:r>
        <w:t xml:space="preserve"> JSON </w:t>
      </w:r>
      <w:r>
        <w:rPr>
          <w:rFonts w:hint="eastAsia"/>
        </w:rPr>
        <w:t>포맷을 사용한다.</w:t>
      </w:r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문자열 인코딩은 </w:t>
      </w:r>
      <w:r>
        <w:t>UTF-8</w:t>
      </w:r>
      <w:r>
        <w:rPr>
          <w:rFonts w:hint="eastAsia"/>
        </w:rPr>
        <w:t>을 사용한다.</w:t>
      </w:r>
      <w:r>
        <w:t xml:space="preserve"> (Charset=utf-8)</w:t>
      </w:r>
    </w:p>
    <w:p w:rsidR="00416599" w:rsidRDefault="00416599" w:rsidP="00416599">
      <w:pPr>
        <w:ind w:leftChars="213" w:left="426"/>
      </w:pPr>
      <w:r>
        <w:rPr>
          <w:rFonts w:hint="eastAsia"/>
        </w:rPr>
        <w:t xml:space="preserve">Binary 형태는 </w:t>
      </w:r>
      <w:r>
        <w:t>byte[]</w:t>
      </w:r>
      <w:r>
        <w:rPr>
          <w:rFonts w:hint="eastAsia"/>
        </w:rPr>
        <w:t xml:space="preserve">을 </w:t>
      </w:r>
      <w:r>
        <w:t xml:space="preserve">BASE64 </w:t>
      </w:r>
      <w:r>
        <w:rPr>
          <w:rFonts w:hint="eastAsia"/>
        </w:rPr>
        <w:t xml:space="preserve">인코딩하여 </w:t>
      </w:r>
      <w:r>
        <w:t xml:space="preserve">String </w:t>
      </w:r>
      <w:r>
        <w:rPr>
          <w:rFonts w:hint="eastAsia"/>
        </w:rPr>
        <w:t>형태로 표현한다.</w:t>
      </w:r>
    </w:p>
    <w:p w:rsidR="00377A01" w:rsidRDefault="00377A01" w:rsidP="00416599">
      <w:pPr>
        <w:ind w:leftChars="213" w:left="426"/>
        <w:rPr>
          <w:color w:val="FF0000"/>
        </w:rPr>
      </w:pPr>
      <w:r w:rsidRPr="00CC758A">
        <w:rPr>
          <w:rFonts w:hint="eastAsia"/>
        </w:rPr>
        <w:t xml:space="preserve">또한 홈넷 단지서버에서 응답하는 </w:t>
      </w:r>
      <w:r w:rsidRPr="00CC758A">
        <w:t>body</w:t>
      </w:r>
      <w:r w:rsidRPr="00CC758A">
        <w:rPr>
          <w:rFonts w:hint="eastAsia"/>
        </w:rPr>
        <w:t>의 항목중 패스워드,</w:t>
      </w:r>
      <w:r w:rsidRPr="00CC758A">
        <w:t xml:space="preserve"> ip</w:t>
      </w:r>
      <w:r w:rsidRPr="00CC758A">
        <w:rPr>
          <w:rFonts w:hint="eastAsia"/>
        </w:rPr>
        <w:t xml:space="preserve"> 정보는 암호화하여 대림클라우드 플랫폼에 응답한다.</w:t>
      </w:r>
      <w:r w:rsidRPr="00CC758A">
        <w:t>(</w:t>
      </w:r>
      <w:r w:rsidRPr="00CC758A">
        <w:rPr>
          <w:rFonts w:hint="eastAsia"/>
        </w:rPr>
        <w:t xml:space="preserve">암호화 방식 </w:t>
      </w:r>
      <w:r w:rsidRPr="00CC758A">
        <w:t xml:space="preserve">: </w:t>
      </w:r>
      <w:r w:rsidR="008E32BA" w:rsidRPr="00CC758A">
        <w:t>AES</w:t>
      </w:r>
      <w:r w:rsidR="001F27B0" w:rsidRPr="00CC758A">
        <w:t>256</w:t>
      </w:r>
      <w:r w:rsidRPr="00CC758A">
        <w:t>)</w:t>
      </w:r>
    </w:p>
    <w:p w:rsidR="00F54686" w:rsidRDefault="00F54686" w:rsidP="00F54686">
      <w:pPr>
        <w:ind w:firstLine="426"/>
        <w:rPr>
          <w:rFonts w:ascii="나눔고딕" w:eastAsia="나눔고딕" w:hAnsi="나눔고딕"/>
          <w:kern w:val="0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>- 운영모드</w:t>
      </w:r>
      <w:r>
        <w:rPr>
          <w:rFonts w:ascii="나눔고딕" w:eastAsia="나눔고딕" w:hAnsi="나눔고딕" w:hint="eastAsia"/>
          <w:sz w:val="21"/>
          <w:szCs w:val="21"/>
        </w:rPr>
        <w:t>: CBC</w:t>
      </w:r>
    </w:p>
    <w:p w:rsidR="00F54686" w:rsidRDefault="00F54686" w:rsidP="00F54686">
      <w:pPr>
        <w:ind w:firstLine="426"/>
        <w:rPr>
          <w:rFonts w:ascii="나눔고딕" w:eastAsia="나눔고딕" w:hAnsi="나눔고딕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 xml:space="preserve">- </w:t>
      </w:r>
      <w:r>
        <w:rPr>
          <w:rFonts w:ascii="나눔고딕" w:eastAsia="나눔고딕" w:hAnsi="나눔고딕" w:hint="eastAsia"/>
          <w:b/>
          <w:bCs/>
          <w:color w:val="000000"/>
          <w:sz w:val="21"/>
          <w:szCs w:val="21"/>
        </w:rPr>
        <w:t>Padding</w:t>
      </w:r>
      <w:r>
        <w:rPr>
          <w:rFonts w:ascii="나눔고딕" w:eastAsia="나눔고딕" w:hAnsi="나눔고딕" w:hint="eastAsia"/>
          <w:sz w:val="21"/>
          <w:szCs w:val="21"/>
        </w:rPr>
        <w:t>: PKCS7</w:t>
      </w:r>
    </w:p>
    <w:p w:rsidR="00F54686" w:rsidRDefault="00F54686" w:rsidP="00F54686">
      <w:pPr>
        <w:ind w:firstLine="426"/>
        <w:rPr>
          <w:rFonts w:ascii="나눔고딕" w:eastAsia="나눔고딕" w:hAnsi="나눔고딕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>- Key</w:t>
      </w:r>
      <w:r>
        <w:rPr>
          <w:rFonts w:ascii="나눔고딕" w:eastAsia="나눔고딕" w:hAnsi="나눔고딕" w:hint="eastAsia"/>
          <w:sz w:val="21"/>
          <w:szCs w:val="21"/>
        </w:rPr>
        <w:t xml:space="preserve">: </w:t>
      </w:r>
      <w:r w:rsidR="00A710E1">
        <w:rPr>
          <w:rFonts w:ascii="나눔고딕" w:eastAsia="나눔고딕" w:hAnsi="나눔고딕"/>
          <w:sz w:val="21"/>
          <w:szCs w:val="21"/>
        </w:rPr>
        <w:t>“</w:t>
      </w:r>
      <w:r>
        <w:rPr>
          <w:rFonts w:ascii="나눔고딕" w:eastAsia="나눔고딕" w:hAnsi="나눔고딕" w:hint="eastAsia"/>
          <w:color w:val="000000"/>
          <w:szCs w:val="20"/>
        </w:rPr>
        <w:t>12345678901234567890123456789012</w:t>
      </w:r>
      <w:r w:rsidR="00A710E1">
        <w:rPr>
          <w:rFonts w:ascii="나눔고딕" w:eastAsia="나눔고딕" w:hAnsi="나눔고딕"/>
          <w:color w:val="000000"/>
          <w:szCs w:val="20"/>
        </w:rPr>
        <w:t>”</w:t>
      </w:r>
    </w:p>
    <w:p w:rsidR="00F54686" w:rsidRDefault="00F54686" w:rsidP="00F54686">
      <w:pPr>
        <w:ind w:firstLine="426"/>
        <w:rPr>
          <w:rFonts w:ascii="나눔고딕" w:eastAsia="나눔고딕" w:hAnsi="나눔고딕"/>
          <w:sz w:val="21"/>
          <w:szCs w:val="21"/>
        </w:rPr>
      </w:pPr>
      <w:r>
        <w:rPr>
          <w:rFonts w:ascii="나눔고딕" w:eastAsia="나눔고딕" w:hAnsi="나눔고딕" w:hint="eastAsia"/>
          <w:b/>
          <w:bCs/>
          <w:sz w:val="21"/>
          <w:szCs w:val="21"/>
        </w:rPr>
        <w:t>- Initial Vector (IV)</w:t>
      </w:r>
      <w:r>
        <w:rPr>
          <w:rFonts w:ascii="나눔고딕" w:eastAsia="나눔고딕" w:hAnsi="나눔고딕" w:hint="eastAsia"/>
          <w:sz w:val="21"/>
          <w:szCs w:val="21"/>
        </w:rPr>
        <w:t xml:space="preserve">: </w:t>
      </w:r>
      <w:r w:rsidR="00A710E1">
        <w:rPr>
          <w:rFonts w:ascii="나눔고딕" w:eastAsia="나눔고딕" w:hAnsi="나눔고딕"/>
          <w:sz w:val="21"/>
          <w:szCs w:val="21"/>
        </w:rPr>
        <w:t>“</w:t>
      </w:r>
      <w:r>
        <w:rPr>
          <w:rFonts w:ascii="나눔고딕" w:eastAsia="나눔고딕" w:hAnsi="나눔고딕" w:hint="eastAsia"/>
          <w:color w:val="000000"/>
          <w:szCs w:val="20"/>
        </w:rPr>
        <w:t>HrPtH4kvhKjVsPU=</w:t>
      </w:r>
      <w:r w:rsidR="00A710E1">
        <w:rPr>
          <w:rFonts w:ascii="나눔고딕" w:eastAsia="나눔고딕" w:hAnsi="나눔고딕"/>
          <w:color w:val="000000"/>
          <w:szCs w:val="20"/>
        </w:rPr>
        <w:t>”</w:t>
      </w:r>
    </w:p>
    <w:p w:rsidR="00F54686" w:rsidRDefault="00F54686" w:rsidP="00F54686">
      <w:pPr>
        <w:ind w:leftChars="213" w:left="426"/>
      </w:pPr>
      <w:r>
        <w:rPr>
          <w:rFonts w:ascii="나눔고딕" w:eastAsia="나눔고딕" w:hAnsi="나눔고딕" w:hint="eastAsia"/>
          <w:b/>
          <w:bCs/>
          <w:color w:val="000000"/>
          <w:szCs w:val="20"/>
        </w:rPr>
        <w:t xml:space="preserve">- Base64 사용유무: </w:t>
      </w:r>
      <w:r>
        <w:rPr>
          <w:rFonts w:ascii="나눔고딕" w:eastAsia="나눔고딕" w:hAnsi="나눔고딕" w:hint="eastAsia"/>
          <w:color w:val="000000"/>
          <w:szCs w:val="20"/>
        </w:rPr>
        <w:t>사용</w:t>
      </w:r>
    </w:p>
    <w:p w:rsidR="003D21B4" w:rsidRDefault="003D21B4">
      <w:pPr>
        <w:rPr>
          <w:rFonts w:ascii="Times New Roman"/>
        </w:rPr>
      </w:pPr>
    </w:p>
    <w:p w:rsidR="002358EC" w:rsidRPr="008E623E" w:rsidRDefault="002358EC" w:rsidP="00087912">
      <w:pPr>
        <w:pStyle w:val="2"/>
      </w:pPr>
      <w:bookmarkStart w:id="11" w:name="_Toc46158685"/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정의</w:t>
      </w:r>
      <w:bookmarkEnd w:id="11"/>
    </w:p>
    <w:p w:rsidR="002358EC" w:rsidRDefault="005837D3" w:rsidP="002358EC">
      <w:pPr>
        <w:ind w:leftChars="213" w:left="426"/>
      </w:pPr>
      <w:r>
        <w:rPr>
          <w:rFonts w:hint="eastAsia"/>
        </w:rPr>
        <w:t xml:space="preserve">에러코드는 </w:t>
      </w:r>
      <w:r>
        <w:t>HTTP Status Code</w:t>
      </w:r>
      <w:r>
        <w:rPr>
          <w:rFonts w:hint="eastAsia"/>
        </w:rPr>
        <w:t>에서 정의하는 응답코드를 기준으로 사용한다.</w:t>
      </w:r>
      <w:r>
        <w:t xml:space="preserve"> </w:t>
      </w:r>
      <w:r>
        <w:rPr>
          <w:rFonts w:hint="eastAsia"/>
        </w:rPr>
        <w:t>동일 에러코드라 하더라도 기능별로 다른 성격을 가질 수 있기 때문에 기능별 정의된 에러코드를 우선 참조한다.</w:t>
      </w:r>
    </w:p>
    <w:p w:rsidR="002358EC" w:rsidRDefault="002358EC" w:rsidP="002358EC">
      <w:pPr>
        <w:ind w:leftChars="213" w:left="426"/>
      </w:pP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1237"/>
        <w:gridCol w:w="1949"/>
        <w:gridCol w:w="5319"/>
      </w:tblGrid>
      <w:tr w:rsidR="005837D3" w:rsidRPr="003631B7" w:rsidTr="005837D3">
        <w:tc>
          <w:tcPr>
            <w:tcW w:w="1237" w:type="dxa"/>
            <w:shd w:val="clear" w:color="auto" w:fill="BFBFBF" w:themeFill="background1" w:themeFillShade="BF"/>
          </w:tcPr>
          <w:p w:rsidR="005837D3" w:rsidRPr="003631B7" w:rsidRDefault="005837D3" w:rsidP="009044FF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5837D3" w:rsidRPr="003631B7" w:rsidRDefault="005837D3" w:rsidP="00394359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essage</w:t>
            </w:r>
          </w:p>
        </w:tc>
        <w:tc>
          <w:tcPr>
            <w:tcW w:w="5319" w:type="dxa"/>
            <w:shd w:val="clear" w:color="auto" w:fill="BFBFBF" w:themeFill="background1" w:themeFillShade="BF"/>
          </w:tcPr>
          <w:p w:rsidR="005837D3" w:rsidRPr="003631B7" w:rsidRDefault="005837D3" w:rsidP="00394359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0B2DCE" w:rsidRPr="00BC5B1F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OK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General success status code. </w:t>
            </w:r>
            <w:r>
              <w:t>This is the most common code. Used to indicate success.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CREATED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Successful creation occurred (via either POST or PUT). </w:t>
            </w:r>
            <w:r>
              <w:t>Response body content my or may not be present.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NO CONTENT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>Indicates success but nothing is in the response body, often used for DELETE and PUT operations.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BAD REQUEST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 xml:space="preserve">General error for when fulfilling the request would cause an invalid state. </w:t>
            </w:r>
            <w:r>
              <w:t>Domain validation errors, missing data, etc. are some examples.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401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UNAUTHORIZED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>Error code response for missing or invalid authentication token.</w:t>
            </w:r>
          </w:p>
        </w:tc>
      </w:tr>
      <w:tr w:rsidR="000B2DCE" w:rsidTr="005837D3">
        <w:tc>
          <w:tcPr>
            <w:tcW w:w="1237" w:type="dxa"/>
          </w:tcPr>
          <w:p w:rsidR="000B2DCE" w:rsidRDefault="000B2DCE" w:rsidP="000B2DCE">
            <w:pPr>
              <w:jc w:val="center"/>
            </w:pPr>
            <w:r>
              <w:rPr>
                <w:rFonts w:hint="eastAsia"/>
              </w:rPr>
              <w:t>403</w:t>
            </w:r>
          </w:p>
        </w:tc>
        <w:tc>
          <w:tcPr>
            <w:tcW w:w="1949" w:type="dxa"/>
          </w:tcPr>
          <w:p w:rsidR="000B2DCE" w:rsidRDefault="000B2DCE" w:rsidP="000B2DCE">
            <w:r>
              <w:rPr>
                <w:rFonts w:hint="eastAsia"/>
              </w:rPr>
              <w:t>FORBIDDEN</w:t>
            </w:r>
          </w:p>
        </w:tc>
        <w:tc>
          <w:tcPr>
            <w:tcW w:w="5319" w:type="dxa"/>
          </w:tcPr>
          <w:p w:rsidR="000B2DCE" w:rsidRDefault="000B2DCE" w:rsidP="000B2DCE">
            <w:r>
              <w:rPr>
                <w:rFonts w:hint="eastAsia"/>
              </w:rPr>
              <w:t>Error code for when the user is not authorized to perform the operation or the resource is unavailable for some rea</w:t>
            </w:r>
            <w:r>
              <w:t>s</w:t>
            </w:r>
            <w:r>
              <w:rPr>
                <w:rFonts w:hint="eastAsia"/>
              </w:rPr>
              <w:t>ons.</w:t>
            </w:r>
          </w:p>
        </w:tc>
      </w:tr>
    </w:tbl>
    <w:p w:rsidR="005837D3" w:rsidRDefault="005837D3" w:rsidP="002358EC">
      <w:pPr>
        <w:ind w:leftChars="213" w:left="426"/>
      </w:pPr>
    </w:p>
    <w:p w:rsidR="009044FF" w:rsidRPr="008E623E" w:rsidRDefault="009044FF" w:rsidP="00087912">
      <w:pPr>
        <w:pStyle w:val="2"/>
      </w:pPr>
      <w:bookmarkStart w:id="12" w:name="_Toc46158686"/>
      <w:r>
        <w:rPr>
          <w:rFonts w:hint="eastAsia"/>
        </w:rPr>
        <w:t xml:space="preserve">Result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정의</w:t>
      </w:r>
      <w:bookmarkEnd w:id="12"/>
    </w:p>
    <w:p w:rsidR="009044FF" w:rsidRDefault="009044FF" w:rsidP="009044FF">
      <w:pPr>
        <w:ind w:leftChars="213" w:left="426"/>
      </w:pPr>
      <w:r w:rsidRPr="009044FF">
        <w:rPr>
          <w:rFonts w:hint="eastAsia"/>
        </w:rPr>
        <w:t>Message Body 내부의 Result 코드는 아래와 같이 정의하며 개발 중 필요 시 계속 추가하도록 한다.</w:t>
      </w:r>
    </w:p>
    <w:p w:rsidR="00416599" w:rsidRDefault="00416599" w:rsidP="00416599">
      <w:pPr>
        <w:ind w:leftChars="213" w:left="426"/>
      </w:pPr>
    </w:p>
    <w:tbl>
      <w:tblPr>
        <w:tblStyle w:val="af6"/>
        <w:tblW w:w="8505" w:type="dxa"/>
        <w:tblInd w:w="421" w:type="dxa"/>
        <w:tblLook w:val="04A0" w:firstRow="1" w:lastRow="0" w:firstColumn="1" w:lastColumn="0" w:noHBand="0" w:noVBand="1"/>
      </w:tblPr>
      <w:tblGrid>
        <w:gridCol w:w="850"/>
        <w:gridCol w:w="3260"/>
        <w:gridCol w:w="4395"/>
      </w:tblGrid>
      <w:tr w:rsidR="00203DC4" w:rsidRPr="003631B7" w:rsidTr="00F825D3">
        <w:tc>
          <w:tcPr>
            <w:tcW w:w="850" w:type="dxa"/>
            <w:shd w:val="clear" w:color="auto" w:fill="BFBFBF" w:themeFill="background1" w:themeFillShade="BF"/>
          </w:tcPr>
          <w:p w:rsidR="00203DC4" w:rsidRPr="003631B7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Status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203DC4" w:rsidRPr="003631B7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essage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203DC4" w:rsidRPr="003631B7" w:rsidRDefault="00203DC4" w:rsidP="00360EB8">
            <w:pPr>
              <w:pStyle w:val="afa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203DC4" w:rsidRPr="00BC5B1F" w:rsidTr="00F825D3">
        <w:tc>
          <w:tcPr>
            <w:tcW w:w="850" w:type="dxa"/>
          </w:tcPr>
          <w:p w:rsidR="00203DC4" w:rsidRPr="00BC5B1F" w:rsidRDefault="00203DC4" w:rsidP="00360EB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000</w:t>
            </w:r>
          </w:p>
        </w:tc>
        <w:tc>
          <w:tcPr>
            <w:tcW w:w="3260" w:type="dxa"/>
          </w:tcPr>
          <w:p w:rsidR="00203DC4" w:rsidRPr="00BC5B1F" w:rsidRDefault="00203DC4" w:rsidP="00360EB8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ok</w:t>
            </w:r>
          </w:p>
        </w:tc>
        <w:tc>
          <w:tcPr>
            <w:tcW w:w="4395" w:type="dxa"/>
          </w:tcPr>
          <w:p w:rsidR="00203DC4" w:rsidRPr="00BC5B1F" w:rsidRDefault="00203DC4" w:rsidP="00360EB8">
            <w:pPr>
              <w:rPr>
                <w:color w:val="000000" w:themeColor="text1"/>
              </w:rPr>
            </w:pPr>
            <w:r w:rsidRPr="009044FF">
              <w:rPr>
                <w:rFonts w:hint="eastAsia"/>
                <w:color w:val="000000" w:themeColor="text1"/>
              </w:rPr>
              <w:t>요청이 정상 처리 됨</w:t>
            </w:r>
          </w:p>
        </w:tc>
      </w:tr>
      <w:tr w:rsidR="00203DC4" w:rsidRPr="00BC5B1F" w:rsidTr="00360EB8">
        <w:tc>
          <w:tcPr>
            <w:tcW w:w="8505" w:type="dxa"/>
            <w:gridSpan w:val="3"/>
            <w:shd w:val="clear" w:color="auto" w:fill="FFC000"/>
          </w:tcPr>
          <w:p w:rsidR="00203DC4" w:rsidRPr="009044FF" w:rsidRDefault="00203DC4" w:rsidP="00360EB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//시스템 통신 상태 관련</w:t>
            </w:r>
          </w:p>
        </w:tc>
      </w:tr>
      <w:tr w:rsidR="00203DC4" w:rsidRPr="00BC5B1F" w:rsidTr="00F825D3">
        <w:tc>
          <w:tcPr>
            <w:tcW w:w="850" w:type="dxa"/>
          </w:tcPr>
          <w:p w:rsidR="00203DC4" w:rsidRDefault="00203DC4" w:rsidP="00360EB8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3260" w:type="dxa"/>
          </w:tcPr>
          <w:p w:rsidR="00203DC4" w:rsidRDefault="00203DC4" w:rsidP="00360EB8">
            <w:r>
              <w:rPr>
                <w:rFonts w:hint="eastAsia"/>
              </w:rPr>
              <w:t>단지서버와 연결이 끊겨 있습니다.</w:t>
            </w:r>
          </w:p>
        </w:tc>
        <w:tc>
          <w:tcPr>
            <w:tcW w:w="4395" w:type="dxa"/>
          </w:tcPr>
          <w:p w:rsidR="00203DC4" w:rsidRDefault="00203DC4" w:rsidP="00360EB8">
            <w:r>
              <w:rPr>
                <w:rFonts w:hint="eastAsia"/>
              </w:rPr>
              <w:t>WAS와 단지서버 간 통신이 연결되지 않은 경우.</w:t>
            </w:r>
          </w:p>
        </w:tc>
      </w:tr>
      <w:tr w:rsidR="00203DC4" w:rsidRPr="00BC5B1F" w:rsidTr="00F825D3">
        <w:tc>
          <w:tcPr>
            <w:tcW w:w="850" w:type="dxa"/>
          </w:tcPr>
          <w:p w:rsidR="00203DC4" w:rsidRPr="00191225" w:rsidRDefault="00203DC4" w:rsidP="00360EB8">
            <w:pPr>
              <w:jc w:val="center"/>
            </w:pPr>
            <w:r w:rsidRPr="00191225">
              <w:rPr>
                <w:rFonts w:hint="eastAsia"/>
              </w:rPr>
              <w:t>102</w:t>
            </w:r>
          </w:p>
        </w:tc>
        <w:tc>
          <w:tcPr>
            <w:tcW w:w="3260" w:type="dxa"/>
          </w:tcPr>
          <w:p w:rsidR="00203DC4" w:rsidRPr="00191225" w:rsidRDefault="00203DC4" w:rsidP="00360EB8">
            <w:r w:rsidRPr="00191225">
              <w:rPr>
                <w:rFonts w:hint="eastAsia"/>
              </w:rPr>
              <w:t>단지서버에서 응답이 없습니다.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r w:rsidRPr="00191225">
              <w:rPr>
                <w:rFonts w:hint="eastAsia"/>
              </w:rPr>
              <w:t>월패드와 관련되지 않은 단지서버로 자체로부터의 데이터 조회 및 제어 요청에 대한 응답이 없는 경우.</w:t>
            </w:r>
          </w:p>
        </w:tc>
      </w:tr>
      <w:tr w:rsidR="00203DC4" w:rsidRPr="00BC5B1F" w:rsidTr="00360EB8">
        <w:tc>
          <w:tcPr>
            <w:tcW w:w="8505" w:type="dxa"/>
            <w:gridSpan w:val="3"/>
            <w:shd w:val="clear" w:color="auto" w:fill="FFC000"/>
          </w:tcPr>
          <w:p w:rsidR="00203DC4" w:rsidRPr="00191225" w:rsidRDefault="00203DC4" w:rsidP="00360EB8">
            <w:r w:rsidRPr="00191225">
              <w:rPr>
                <w:rFonts w:hint="eastAsia"/>
              </w:rPr>
              <w:t>//</w:t>
            </w:r>
            <w:r w:rsidRPr="00191225">
              <w:t xml:space="preserve">Packet Format </w:t>
            </w:r>
            <w:r w:rsidRPr="00191225">
              <w:rPr>
                <w:rFonts w:hint="eastAsia"/>
              </w:rPr>
              <w:t>관련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</w:t>
            </w:r>
            <w:r w:rsidRPr="00191225">
              <w:rPr>
                <w:rFonts w:hint="eastAsia"/>
              </w:rPr>
              <w:t>0</w:t>
            </w:r>
            <w:r w:rsidRPr="00191225">
              <w:t>1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Header</w:t>
            </w:r>
            <w:r w:rsidRPr="00191225">
              <w:t xml:space="preserve"> </w:t>
            </w:r>
            <w:r w:rsidRPr="00191225">
              <w:rPr>
                <w:rFonts w:hint="eastAsia"/>
              </w:rPr>
              <w:t>구성 요소의 일부가 누락되었거나 규격에 맞지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요청 필수 헤더 구성요소의 키가 없거나 정의되지 않은 값일 경우.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</w:t>
            </w:r>
            <w:r w:rsidRPr="00191225">
              <w:rPr>
                <w:rFonts w:hint="eastAsia"/>
              </w:rPr>
              <w:t>0</w:t>
            </w:r>
            <w:r w:rsidRPr="00191225">
              <w:t>2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URI 파라미터 중 일부가 누락되었거나 규격에 맞지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 xml:space="preserve">요청 </w:t>
            </w:r>
            <w:r w:rsidRPr="00191225">
              <w:t>URI</w:t>
            </w:r>
            <w:r w:rsidRPr="00191225">
              <w:rPr>
                <w:rFonts w:hint="eastAsia"/>
              </w:rPr>
              <w:t>의 필수 파라미터가 없거나 정의되지 않은 값일 경우.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203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 xml:space="preserve">Body의 </w:t>
            </w:r>
            <w:r w:rsidRPr="00191225">
              <w:t xml:space="preserve">JSON </w:t>
            </w:r>
            <w:r w:rsidRPr="00191225">
              <w:rPr>
                <w:rFonts w:hint="eastAsia"/>
              </w:rPr>
              <w:t>형식이 올바르지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JSON Parsing Error.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2</w:t>
            </w:r>
            <w:r w:rsidRPr="00191225">
              <w:rPr>
                <w:rFonts w:hint="eastAsia"/>
              </w:rPr>
              <w:t>0</w:t>
            </w:r>
            <w:r w:rsidRPr="00191225">
              <w:t>4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Body의 구성 요소의 일부가 누락되었거나 규격에 맞지 않습니다.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 xml:space="preserve">요청 </w:t>
            </w:r>
            <w:r w:rsidRPr="00191225">
              <w:t>Body</w:t>
            </w:r>
            <w:r w:rsidRPr="00191225">
              <w:rPr>
                <w:rFonts w:hint="eastAsia"/>
              </w:rPr>
              <w:t xml:space="preserve">의 </w:t>
            </w:r>
            <w:r w:rsidRPr="00191225">
              <w:t xml:space="preserve">JSON </w:t>
            </w:r>
            <w:r w:rsidRPr="00191225">
              <w:rPr>
                <w:rFonts w:hint="eastAsia"/>
              </w:rPr>
              <w:t>데이터에서 필수 키가 없거나 정의되지 않은 값일 경우.</w:t>
            </w:r>
          </w:p>
        </w:tc>
      </w:tr>
      <w:tr w:rsidR="00203DC4" w:rsidTr="00360EB8">
        <w:tc>
          <w:tcPr>
            <w:tcW w:w="8505" w:type="dxa"/>
            <w:gridSpan w:val="3"/>
            <w:shd w:val="clear" w:color="auto" w:fill="FFC000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//데이터 처리 관련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3</w:t>
            </w:r>
            <w:r w:rsidRPr="00191225">
              <w:rPr>
                <w:rFonts w:hint="eastAsia"/>
              </w:rPr>
              <w:t>01</w:t>
            </w:r>
          </w:p>
        </w:tc>
        <w:tc>
          <w:tcPr>
            <w:tcW w:w="3260" w:type="dxa"/>
          </w:tcPr>
          <w:p w:rsidR="00203DC4" w:rsidRPr="00191225" w:rsidRDefault="00203DC4" w:rsidP="00360EB8">
            <w:pPr>
              <w:pStyle w:val="afa"/>
              <w:ind w:leftChars="0" w:left="0"/>
              <w:jc w:val="left"/>
            </w:pPr>
            <w:r w:rsidRPr="00191225">
              <w:rPr>
                <w:rFonts w:hint="eastAsia"/>
              </w:rPr>
              <w:t>데이터가 없습니다.</w:t>
            </w:r>
          </w:p>
        </w:tc>
        <w:tc>
          <w:tcPr>
            <w:tcW w:w="4395" w:type="dxa"/>
          </w:tcPr>
          <w:p w:rsidR="00203DC4" w:rsidRPr="00191225" w:rsidRDefault="00203DC4" w:rsidP="00360EB8">
            <w:pPr>
              <w:pStyle w:val="afa"/>
              <w:ind w:leftChars="0" w:left="0"/>
            </w:pPr>
            <w:r w:rsidRPr="00191225">
              <w:rPr>
                <w:rFonts w:hint="eastAsia"/>
              </w:rPr>
              <w:t>요청 조건에 대한 데이터 집합이 Null 일 경우.</w:t>
            </w:r>
          </w:p>
        </w:tc>
      </w:tr>
      <w:tr w:rsidR="00203DC4" w:rsidTr="00F825D3">
        <w:tc>
          <w:tcPr>
            <w:tcW w:w="850" w:type="dxa"/>
          </w:tcPr>
          <w:p w:rsidR="00203DC4" w:rsidRPr="00191225" w:rsidRDefault="00203DC4" w:rsidP="00360EB8">
            <w:pPr>
              <w:pStyle w:val="afa"/>
              <w:ind w:leftChars="0" w:left="0"/>
              <w:jc w:val="center"/>
            </w:pPr>
            <w:r w:rsidRPr="00191225">
              <w:t>3</w:t>
            </w:r>
            <w:r w:rsidRPr="00191225">
              <w:rPr>
                <w:rFonts w:hint="eastAsia"/>
              </w:rPr>
              <w:t>0</w:t>
            </w:r>
            <w:r w:rsidRPr="00191225">
              <w:t>2</w:t>
            </w:r>
          </w:p>
        </w:tc>
        <w:tc>
          <w:tcPr>
            <w:tcW w:w="3260" w:type="dxa"/>
          </w:tcPr>
          <w:p w:rsidR="00203DC4" w:rsidRPr="00191225" w:rsidRDefault="00D27CFE" w:rsidP="00D27CFE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수신</w:t>
            </w:r>
            <w:r w:rsidR="00203DC4" w:rsidRPr="00191225">
              <w:rPr>
                <w:rFonts w:hint="eastAsia"/>
              </w:rPr>
              <w:t xml:space="preserve">된 </w:t>
            </w:r>
            <w:r>
              <w:rPr>
                <w:rFonts w:hint="eastAsia"/>
              </w:rPr>
              <w:t>단지</w:t>
            </w:r>
            <w:r w:rsidR="00203DC4" w:rsidRPr="00191225">
              <w:rPr>
                <w:rFonts w:hint="eastAsia"/>
              </w:rPr>
              <w:t>토큰이 유효하지 않습니다.</w:t>
            </w:r>
          </w:p>
        </w:tc>
        <w:tc>
          <w:tcPr>
            <w:tcW w:w="4395" w:type="dxa"/>
          </w:tcPr>
          <w:p w:rsidR="00203DC4" w:rsidRPr="00191225" w:rsidRDefault="00D27CFE" w:rsidP="00D27CFE">
            <w:pPr>
              <w:pStyle w:val="afa"/>
              <w:ind w:leftChars="0" w:left="0"/>
            </w:pPr>
            <w:r>
              <w:rPr>
                <w:rFonts w:hint="eastAsia"/>
              </w:rPr>
              <w:t>단지</w:t>
            </w:r>
            <w:r w:rsidR="00203DC4" w:rsidRPr="00191225">
              <w:rPr>
                <w:rFonts w:hint="eastAsia"/>
              </w:rPr>
              <w:t xml:space="preserve"> 토큰이 단지서버 </w:t>
            </w:r>
            <w:r w:rsidR="00203DC4" w:rsidRPr="00191225">
              <w:t>DB</w:t>
            </w:r>
            <w:r w:rsidR="00203DC4" w:rsidRPr="00191225"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>저장된 값과 일치하지 않</w:t>
            </w:r>
            <w:r w:rsidR="00203DC4" w:rsidRPr="00191225">
              <w:rPr>
                <w:rFonts w:hint="eastAsia"/>
              </w:rPr>
              <w:t>을 경우.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303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이미 존재하는 사용자 ID 입니다.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회원 가입 요청 시 </w:t>
            </w:r>
            <w:r w:rsidRPr="0014021A">
              <w:t xml:space="preserve">ID </w:t>
            </w:r>
            <w:r w:rsidRPr="0014021A">
              <w:rPr>
                <w:rFonts w:hint="eastAsia"/>
              </w:rPr>
              <w:t>중복.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  <w:rPr>
                <w:ins w:id="13" w:author="최재혁" w:date="2017-07-12T18:56:00Z"/>
              </w:rPr>
            </w:pPr>
            <w:r w:rsidRPr="0014021A">
              <w:rPr>
                <w:rFonts w:hint="eastAsia"/>
              </w:rPr>
              <w:t>304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 xml:space="preserve">요청된 </w:t>
            </w:r>
            <w:r w:rsidRPr="0014021A">
              <w:t>userkey</w:t>
            </w:r>
            <w:r w:rsidRPr="0014021A">
              <w:rPr>
                <w:rFonts w:hint="eastAsia"/>
              </w:rPr>
              <w:t>가 유효하지 않습니다.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</w:t>
            </w:r>
            <w:r w:rsidRPr="0014021A">
              <w:t>userkey</w:t>
            </w:r>
            <w:r w:rsidRPr="0014021A">
              <w:rPr>
                <w:rFonts w:hint="eastAsia"/>
              </w:rPr>
              <w:t xml:space="preserve">가 단지서버 </w:t>
            </w:r>
            <w:r w:rsidRPr="0014021A">
              <w:t>DB</w:t>
            </w:r>
            <w:r w:rsidRPr="0014021A">
              <w:rPr>
                <w:rFonts w:hint="eastAsia"/>
              </w:rPr>
              <w:t>에 존재하지 않을 경우.</w:t>
            </w:r>
          </w:p>
        </w:tc>
      </w:tr>
      <w:tr w:rsidR="00DC66AC" w:rsidTr="00F825D3">
        <w:trPr>
          <w:ins w:id="14" w:author="최재혁" w:date="2017-07-12T18:56:00Z"/>
        </w:trPr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305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세대 월패드 인증키가 일치하지 않습니다.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회원 인증 시 입력한 월패드 인증키가 정확하지 않은 경우.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306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인증되지 않은 사용자입니다.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미인증 상태의 사용자 </w:t>
            </w:r>
            <w:r w:rsidRPr="0014021A">
              <w:t>userkey</w:t>
            </w:r>
            <w:r w:rsidRPr="0014021A">
              <w:rPr>
                <w:rFonts w:hint="eastAsia"/>
              </w:rPr>
              <w:t>로 조회/제어를 실행할 경우.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t>307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세대주는 한명이상 등록할 수 없습니다.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한 세대에 중복하여 세대주 등록을 시도 시</w:t>
            </w:r>
          </w:p>
        </w:tc>
      </w:tr>
      <w:tr w:rsidR="00DC66AC" w:rsidTr="00F825D3">
        <w:tc>
          <w:tcPr>
            <w:tcW w:w="850" w:type="dxa"/>
          </w:tcPr>
          <w:p w:rsidR="00DC66AC" w:rsidRPr="0014021A" w:rsidRDefault="00DC66AC" w:rsidP="00DC66AC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308</w:t>
            </w:r>
          </w:p>
        </w:tc>
        <w:tc>
          <w:tcPr>
            <w:tcW w:w="3260" w:type="dxa"/>
          </w:tcPr>
          <w:p w:rsidR="00DC66AC" w:rsidRPr="0014021A" w:rsidRDefault="00DC66AC" w:rsidP="00DC66AC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세대주가 없습니다.</w:t>
            </w:r>
          </w:p>
        </w:tc>
        <w:tc>
          <w:tcPr>
            <w:tcW w:w="4395" w:type="dxa"/>
          </w:tcPr>
          <w:p w:rsidR="00DC66AC" w:rsidRPr="0014021A" w:rsidRDefault="00DC66AC" w:rsidP="00DC66AC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요청된 세대에 세대주가 등록되지 않은 경우.</w:t>
            </w:r>
          </w:p>
        </w:tc>
      </w:tr>
      <w:tr w:rsidR="00DC66AC" w:rsidTr="00F825D3">
        <w:tc>
          <w:tcPr>
            <w:tcW w:w="850" w:type="dxa"/>
          </w:tcPr>
          <w:p w:rsidR="00DC66AC" w:rsidRPr="00C30D01" w:rsidRDefault="00DC66AC" w:rsidP="00DC66AC">
            <w:pPr>
              <w:pStyle w:val="afa"/>
              <w:ind w:leftChars="0" w:left="0"/>
              <w:jc w:val="center"/>
            </w:pPr>
            <w:r w:rsidRPr="00C30D01">
              <w:rPr>
                <w:rFonts w:hint="eastAsia"/>
              </w:rPr>
              <w:t>309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방범비밀번호가 일치하지 않습니다.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C30D01" w:rsidRDefault="00DC66AC" w:rsidP="00DC66AC">
            <w:pPr>
              <w:pStyle w:val="afa"/>
              <w:ind w:leftChars="0" w:left="0"/>
              <w:jc w:val="center"/>
            </w:pPr>
            <w:r w:rsidRPr="00C30D01">
              <w:rPr>
                <w:rFonts w:hint="eastAsia"/>
              </w:rPr>
              <w:t>310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방문차량 등록에 실패했습니다.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RPr="00F825D3" w:rsidTr="00F825D3">
        <w:tc>
          <w:tcPr>
            <w:tcW w:w="850" w:type="dxa"/>
          </w:tcPr>
          <w:p w:rsidR="00DC66AC" w:rsidRPr="00C30D01" w:rsidRDefault="00DC66AC" w:rsidP="00DC66AC">
            <w:pPr>
              <w:pStyle w:val="afa"/>
              <w:ind w:leftChars="0" w:left="0"/>
              <w:jc w:val="center"/>
            </w:pPr>
            <w:r w:rsidRPr="00C30D01">
              <w:rPr>
                <w:rFonts w:hint="eastAsia"/>
              </w:rPr>
              <w:t>311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방문차량 삭제에 실패했습니다.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3560DC" w:rsidRDefault="00DC66AC" w:rsidP="00DC66AC">
            <w:pPr>
              <w:pStyle w:val="afa"/>
              <w:ind w:leftChars="0" w:left="0"/>
              <w:jc w:val="center"/>
            </w:pPr>
            <w:r w:rsidRPr="003560DC">
              <w:t>312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방문차량 등록대수가 초과되었습니다.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3560DC" w:rsidRDefault="00DC66AC" w:rsidP="00DC66AC">
            <w:pPr>
              <w:pStyle w:val="afa"/>
              <w:ind w:leftChars="0" w:left="0"/>
              <w:jc w:val="center"/>
            </w:pPr>
            <w:r w:rsidRPr="003560DC">
              <w:t>31</w:t>
            </w:r>
            <w:r>
              <w:t>3</w:t>
            </w:r>
          </w:p>
        </w:tc>
        <w:tc>
          <w:tcPr>
            <w:tcW w:w="3260" w:type="dxa"/>
          </w:tcPr>
          <w:p w:rsidR="00DC66AC" w:rsidRPr="00C30D01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공동현관비밀번호가 일치하지 않습니다.</w:t>
            </w:r>
          </w:p>
        </w:tc>
        <w:tc>
          <w:tcPr>
            <w:tcW w:w="4395" w:type="dxa"/>
          </w:tcPr>
          <w:p w:rsidR="00DC66AC" w:rsidRPr="00C30D01" w:rsidRDefault="00DC66AC" w:rsidP="00DC66AC">
            <w:pPr>
              <w:pStyle w:val="afa"/>
              <w:ind w:leftChars="0" w:left="0"/>
            </w:pPr>
          </w:p>
        </w:tc>
      </w:tr>
      <w:tr w:rsidR="00DC66AC" w:rsidTr="00F825D3">
        <w:tc>
          <w:tcPr>
            <w:tcW w:w="850" w:type="dxa"/>
          </w:tcPr>
          <w:p w:rsidR="00DC66AC" w:rsidRPr="003560DC" w:rsidRDefault="00DC66AC" w:rsidP="00101710">
            <w:pPr>
              <w:pStyle w:val="afa"/>
              <w:ind w:leftChars="0" w:left="0"/>
              <w:jc w:val="center"/>
            </w:pPr>
            <w:r w:rsidRPr="003560DC">
              <w:t>31</w:t>
            </w:r>
            <w:r w:rsidR="00101710">
              <w:t>4</w:t>
            </w:r>
          </w:p>
        </w:tc>
        <w:tc>
          <w:tcPr>
            <w:tcW w:w="3260" w:type="dxa"/>
          </w:tcPr>
          <w:p w:rsidR="00DC66AC" w:rsidRPr="003560DC" w:rsidRDefault="00DC66AC" w:rsidP="00DC66AC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중복된 맞춤설정 입니다.</w:t>
            </w:r>
          </w:p>
        </w:tc>
        <w:tc>
          <w:tcPr>
            <w:tcW w:w="4395" w:type="dxa"/>
          </w:tcPr>
          <w:p w:rsidR="00DC66AC" w:rsidRPr="003560DC" w:rsidRDefault="00DC66AC" w:rsidP="00DC66AC">
            <w:pPr>
              <w:pStyle w:val="afa"/>
              <w:ind w:leftChars="0" w:left="0"/>
            </w:pPr>
          </w:p>
        </w:tc>
      </w:tr>
      <w:tr w:rsidR="00101710" w:rsidTr="00F825D3">
        <w:tc>
          <w:tcPr>
            <w:tcW w:w="850" w:type="dxa"/>
          </w:tcPr>
          <w:p w:rsidR="00101710" w:rsidRPr="0014021A" w:rsidRDefault="00101710" w:rsidP="00101710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315</w:t>
            </w:r>
          </w:p>
        </w:tc>
        <w:tc>
          <w:tcPr>
            <w:tcW w:w="3260" w:type="dxa"/>
          </w:tcPr>
          <w:p w:rsidR="00101710" w:rsidRPr="0014021A" w:rsidRDefault="00101710" w:rsidP="00101710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이미 존재하는 userkey 입니다.</w:t>
            </w:r>
          </w:p>
        </w:tc>
        <w:tc>
          <w:tcPr>
            <w:tcW w:w="4395" w:type="dxa"/>
          </w:tcPr>
          <w:p w:rsidR="00101710" w:rsidRPr="0014021A" w:rsidRDefault="00101710" w:rsidP="00101710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회원 가입 요청 시 userkey 중복.</w:t>
            </w:r>
          </w:p>
        </w:tc>
      </w:tr>
      <w:tr w:rsidR="00673FF1" w:rsidTr="00F825D3">
        <w:tc>
          <w:tcPr>
            <w:tcW w:w="850" w:type="dxa"/>
          </w:tcPr>
          <w:p w:rsidR="00673FF1" w:rsidRPr="0014021A" w:rsidRDefault="00673FF1" w:rsidP="00101710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316</w:t>
            </w:r>
          </w:p>
        </w:tc>
        <w:tc>
          <w:tcPr>
            <w:tcW w:w="3260" w:type="dxa"/>
          </w:tcPr>
          <w:p w:rsidR="00673FF1" w:rsidRPr="0014021A" w:rsidRDefault="00175DE3" w:rsidP="00175DE3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 xml:space="preserve">요청된 사용자 </w:t>
            </w:r>
            <w:r w:rsidRPr="0014021A">
              <w:t>ID</w:t>
            </w:r>
            <w:r w:rsidRPr="0014021A">
              <w:rPr>
                <w:rFonts w:hint="eastAsia"/>
              </w:rPr>
              <w:t>가 유효하지 않습니다.</w:t>
            </w:r>
          </w:p>
        </w:tc>
        <w:tc>
          <w:tcPr>
            <w:tcW w:w="4395" w:type="dxa"/>
          </w:tcPr>
          <w:p w:rsidR="00673FF1" w:rsidRPr="0014021A" w:rsidRDefault="00175DE3" w:rsidP="00101710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사용자 </w:t>
            </w:r>
            <w:r w:rsidRPr="0014021A">
              <w:t>ID</w:t>
            </w:r>
            <w:r w:rsidRPr="0014021A">
              <w:rPr>
                <w:rFonts w:hint="eastAsia"/>
              </w:rPr>
              <w:t xml:space="preserve">가 단지서버 </w:t>
            </w:r>
            <w:r w:rsidRPr="0014021A">
              <w:t>DB</w:t>
            </w:r>
            <w:r w:rsidRPr="0014021A">
              <w:rPr>
                <w:rFonts w:hint="eastAsia"/>
              </w:rPr>
              <w:t>에 존재하지 않을 경우.</w:t>
            </w:r>
          </w:p>
        </w:tc>
      </w:tr>
      <w:tr w:rsidR="008F1D9F" w:rsidTr="00F825D3">
        <w:tc>
          <w:tcPr>
            <w:tcW w:w="850" w:type="dxa"/>
          </w:tcPr>
          <w:p w:rsidR="008F1D9F" w:rsidRPr="0014021A" w:rsidRDefault="008F1D9F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317</w:t>
            </w:r>
          </w:p>
        </w:tc>
        <w:tc>
          <w:tcPr>
            <w:tcW w:w="3260" w:type="dxa"/>
          </w:tcPr>
          <w:p w:rsidR="008F1D9F" w:rsidRPr="0014021A" w:rsidRDefault="008F1D9F" w:rsidP="008F1D9F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요청된 room</w:t>
            </w:r>
            <w:r w:rsidRPr="0014021A">
              <w:t>key</w:t>
            </w:r>
            <w:r w:rsidRPr="0014021A">
              <w:rPr>
                <w:rFonts w:hint="eastAsia"/>
              </w:rPr>
              <w:t>가 유효하지 않습니다.</w:t>
            </w:r>
          </w:p>
        </w:tc>
        <w:tc>
          <w:tcPr>
            <w:tcW w:w="4395" w:type="dxa"/>
          </w:tcPr>
          <w:p w:rsidR="008F1D9F" w:rsidRPr="0014021A" w:rsidRDefault="008F1D9F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</w:t>
            </w:r>
            <w:r w:rsidRPr="0014021A">
              <w:t>roomkey</w:t>
            </w:r>
            <w:r w:rsidRPr="0014021A">
              <w:rPr>
                <w:rFonts w:hint="eastAsia"/>
              </w:rPr>
              <w:t xml:space="preserve">가 단지서버 </w:t>
            </w:r>
            <w:r w:rsidRPr="0014021A">
              <w:t>DB</w:t>
            </w:r>
            <w:r w:rsidRPr="0014021A">
              <w:rPr>
                <w:rFonts w:hint="eastAsia"/>
              </w:rPr>
              <w:t>에 존재하지 않을 경우.</w:t>
            </w:r>
          </w:p>
        </w:tc>
      </w:tr>
      <w:tr w:rsidR="00DA2956" w:rsidTr="00F825D3">
        <w:tc>
          <w:tcPr>
            <w:tcW w:w="850" w:type="dxa"/>
          </w:tcPr>
          <w:p w:rsidR="00DA2956" w:rsidRPr="0014021A" w:rsidRDefault="00DA2956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318</w:t>
            </w:r>
          </w:p>
        </w:tc>
        <w:tc>
          <w:tcPr>
            <w:tcW w:w="3260" w:type="dxa"/>
          </w:tcPr>
          <w:p w:rsidR="00DA2956" w:rsidRPr="0014021A" w:rsidRDefault="00DA2956" w:rsidP="008F1D9F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 xml:space="preserve">사용자 </w:t>
            </w:r>
            <w:r w:rsidRPr="0014021A">
              <w:t>ID</w:t>
            </w:r>
            <w:r w:rsidRPr="0014021A">
              <w:rPr>
                <w:rFonts w:hint="eastAsia"/>
              </w:rPr>
              <w:t>를 찾을 수 없습니다.</w:t>
            </w:r>
          </w:p>
        </w:tc>
        <w:tc>
          <w:tcPr>
            <w:tcW w:w="4395" w:type="dxa"/>
          </w:tcPr>
          <w:p w:rsidR="00DA2956" w:rsidRPr="0014021A" w:rsidRDefault="00DA2956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 xml:space="preserve">요청 동,호,이름에 해당하는 </w:t>
            </w:r>
            <w:r w:rsidRPr="0014021A">
              <w:t>ID</w:t>
            </w:r>
            <w:r w:rsidRPr="0014021A">
              <w:rPr>
                <w:rFonts w:hint="eastAsia"/>
              </w:rPr>
              <w:t>가 존재하지 않을 경우</w:t>
            </w:r>
          </w:p>
        </w:tc>
      </w:tr>
      <w:tr w:rsidR="0014021A" w:rsidTr="00F825D3">
        <w:tc>
          <w:tcPr>
            <w:tcW w:w="850" w:type="dxa"/>
          </w:tcPr>
          <w:p w:rsidR="0014021A" w:rsidRPr="00CC758A" w:rsidRDefault="0014021A" w:rsidP="008F1D9F">
            <w:pPr>
              <w:pStyle w:val="afa"/>
              <w:ind w:leftChars="0" w:left="0"/>
              <w:jc w:val="center"/>
            </w:pPr>
            <w:r w:rsidRPr="00CC758A">
              <w:rPr>
                <w:rFonts w:hint="eastAsia"/>
              </w:rPr>
              <w:t>319</w:t>
            </w:r>
          </w:p>
        </w:tc>
        <w:tc>
          <w:tcPr>
            <w:tcW w:w="3260" w:type="dxa"/>
          </w:tcPr>
          <w:p w:rsidR="0014021A" w:rsidRPr="00CC758A" w:rsidRDefault="0014021A" w:rsidP="0014021A">
            <w:pPr>
              <w:pStyle w:val="afa"/>
              <w:ind w:leftChars="0" w:left="0"/>
              <w:jc w:val="left"/>
            </w:pPr>
            <w:r w:rsidRPr="00CC758A">
              <w:rPr>
                <w:rFonts w:hint="eastAsia"/>
              </w:rPr>
              <w:t>이미 즐겨찾기에 등록된 방문차량 번호 입니다.</w:t>
            </w:r>
          </w:p>
        </w:tc>
        <w:tc>
          <w:tcPr>
            <w:tcW w:w="4395" w:type="dxa"/>
          </w:tcPr>
          <w:p w:rsidR="0014021A" w:rsidRPr="00CC758A" w:rsidRDefault="0014021A" w:rsidP="008F1D9F">
            <w:pPr>
              <w:pStyle w:val="afa"/>
              <w:ind w:leftChars="0" w:left="0"/>
            </w:pPr>
            <w:r w:rsidRPr="00CC758A">
              <w:rPr>
                <w:rFonts w:hint="eastAsia"/>
              </w:rPr>
              <w:t>방문차량 즐겨찾기 중복 등록 시도</w:t>
            </w:r>
          </w:p>
        </w:tc>
      </w:tr>
      <w:tr w:rsidR="00B81CCD" w:rsidTr="00F825D3">
        <w:tc>
          <w:tcPr>
            <w:tcW w:w="850" w:type="dxa"/>
          </w:tcPr>
          <w:p w:rsidR="00B81CCD" w:rsidRPr="00CC758A" w:rsidRDefault="00B81CCD" w:rsidP="008F1D9F">
            <w:pPr>
              <w:pStyle w:val="afa"/>
              <w:ind w:leftChars="0" w:left="0"/>
              <w:jc w:val="center"/>
            </w:pPr>
            <w:r w:rsidRPr="00CC758A">
              <w:rPr>
                <w:rFonts w:hint="eastAsia"/>
              </w:rPr>
              <w:t>320</w:t>
            </w:r>
          </w:p>
        </w:tc>
        <w:tc>
          <w:tcPr>
            <w:tcW w:w="3260" w:type="dxa"/>
          </w:tcPr>
          <w:p w:rsidR="00B81CCD" w:rsidRPr="00CC758A" w:rsidRDefault="00B81CCD" w:rsidP="0014021A">
            <w:pPr>
              <w:pStyle w:val="afa"/>
              <w:ind w:leftChars="0" w:left="0"/>
              <w:jc w:val="left"/>
            </w:pPr>
            <w:r w:rsidRPr="00CC758A">
              <w:rPr>
                <w:rFonts w:hint="eastAsia"/>
              </w:rPr>
              <w:t>이미 등록된 비상연락처 전화 번호 입니다.</w:t>
            </w:r>
          </w:p>
        </w:tc>
        <w:tc>
          <w:tcPr>
            <w:tcW w:w="4395" w:type="dxa"/>
          </w:tcPr>
          <w:p w:rsidR="00B81CCD" w:rsidRPr="00CC758A" w:rsidRDefault="00B81CCD" w:rsidP="00B81CCD">
            <w:pPr>
              <w:pStyle w:val="afa"/>
              <w:ind w:leftChars="0" w:left="0"/>
            </w:pPr>
            <w:r w:rsidRPr="00CC758A">
              <w:rPr>
                <w:rFonts w:hint="eastAsia"/>
              </w:rPr>
              <w:t>비상연락처 전화번호 중복 등록 시도</w:t>
            </w:r>
          </w:p>
        </w:tc>
      </w:tr>
      <w:tr w:rsidR="00A710E1" w:rsidTr="00F825D3">
        <w:tc>
          <w:tcPr>
            <w:tcW w:w="850" w:type="dxa"/>
          </w:tcPr>
          <w:p w:rsidR="00A710E1" w:rsidRPr="00CC758A" w:rsidRDefault="00A710E1" w:rsidP="008F1D9F">
            <w:pPr>
              <w:pStyle w:val="afa"/>
              <w:ind w:leftChars="0" w:left="0"/>
              <w:jc w:val="center"/>
            </w:pPr>
            <w:r w:rsidRPr="00CC758A">
              <w:rPr>
                <w:rFonts w:hint="eastAsia"/>
              </w:rPr>
              <w:t>3</w:t>
            </w:r>
            <w:r w:rsidRPr="00CC758A">
              <w:t>21</w:t>
            </w:r>
          </w:p>
        </w:tc>
        <w:tc>
          <w:tcPr>
            <w:tcW w:w="3260" w:type="dxa"/>
          </w:tcPr>
          <w:p w:rsidR="00A710E1" w:rsidRPr="00CC758A" w:rsidRDefault="00A710E1" w:rsidP="0014021A">
            <w:pPr>
              <w:pStyle w:val="afa"/>
              <w:ind w:leftChars="0" w:left="0"/>
              <w:jc w:val="left"/>
            </w:pPr>
            <w:r w:rsidRPr="00CC758A">
              <w:rPr>
                <w:rFonts w:hint="eastAsia"/>
              </w:rPr>
              <w:t>사용할 수 없는 비밀번호입니다.</w:t>
            </w:r>
          </w:p>
        </w:tc>
        <w:tc>
          <w:tcPr>
            <w:tcW w:w="4395" w:type="dxa"/>
          </w:tcPr>
          <w:p w:rsidR="00A710E1" w:rsidRPr="00CC758A" w:rsidRDefault="00A710E1" w:rsidP="00B81CCD">
            <w:pPr>
              <w:pStyle w:val="afa"/>
              <w:ind w:leftChars="0" w:left="0"/>
            </w:pPr>
            <w:r w:rsidRPr="00CC758A">
              <w:rPr>
                <w:rFonts w:hint="eastAsia"/>
              </w:rPr>
              <w:t>방범비번, 공동현관 비번 등에서 같은 숫자의반복이나 연속된 숫자의 나열 등의 경우.</w:t>
            </w:r>
          </w:p>
        </w:tc>
      </w:tr>
      <w:tr w:rsidR="008F1D9F" w:rsidTr="00360EB8">
        <w:tc>
          <w:tcPr>
            <w:tcW w:w="8505" w:type="dxa"/>
            <w:gridSpan w:val="3"/>
            <w:shd w:val="clear" w:color="auto" w:fill="FFC000"/>
          </w:tcPr>
          <w:p w:rsidR="008F1D9F" w:rsidRPr="008F2B94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//월패드 관련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t>4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 w:rsidRPr="001900F2">
              <w:rPr>
                <w:rFonts w:hint="eastAsia"/>
              </w:rPr>
              <w:t>월패드에서 응답이 없습니다.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 w:rsidRPr="001900F2">
              <w:rPr>
                <w:rFonts w:hint="eastAsia"/>
              </w:rPr>
              <w:t>월패드에서 요청한 응답이 돌아오지 않을 경우. (Timed out)</w:t>
            </w:r>
            <w:r w:rsidRPr="001900F2">
              <w:t xml:space="preserve"> </w:t>
            </w:r>
            <w:r w:rsidRPr="001900F2">
              <w:rPr>
                <w:rFonts w:hint="eastAsia"/>
              </w:rPr>
              <w:t>또는 월패드가 단지서버와 접속되어있지 않은 경우</w:t>
            </w:r>
          </w:p>
        </w:tc>
      </w:tr>
      <w:tr w:rsidR="008F1D9F" w:rsidTr="00F825D3">
        <w:tc>
          <w:tcPr>
            <w:tcW w:w="850" w:type="dxa"/>
          </w:tcPr>
          <w:p w:rsidR="008F1D9F" w:rsidRPr="008F2B94" w:rsidRDefault="008F1D9F" w:rsidP="008F1D9F">
            <w:pPr>
              <w:pStyle w:val="afa"/>
              <w:ind w:leftChars="0" w:left="0"/>
              <w:jc w:val="center"/>
            </w:pPr>
            <w:r>
              <w:t>4</w:t>
            </w:r>
            <w:r w:rsidRPr="001900F2">
              <w:rPr>
                <w:rFonts w:hint="eastAsia"/>
              </w:rPr>
              <w:t>0</w:t>
            </w:r>
            <w:r>
              <w:t>2</w:t>
            </w:r>
            <w:r w:rsidRPr="001900F2">
              <w:rPr>
                <w:rFonts w:hint="eastAsia"/>
              </w:rPr>
              <w:t xml:space="preserve"> </w:t>
            </w:r>
          </w:p>
        </w:tc>
        <w:tc>
          <w:tcPr>
            <w:tcW w:w="3260" w:type="dxa"/>
          </w:tcPr>
          <w:p w:rsidR="008F1D9F" w:rsidRPr="008F2B94" w:rsidRDefault="008F1D9F" w:rsidP="008F1D9F">
            <w:pPr>
              <w:pStyle w:val="afa"/>
              <w:ind w:leftChars="0" w:left="0"/>
              <w:jc w:val="left"/>
            </w:pPr>
            <w:r w:rsidRPr="001900F2">
              <w:rPr>
                <w:rFonts w:hint="eastAsia"/>
              </w:rPr>
              <w:t>기기 제어에 실패하였습니다.</w:t>
            </w:r>
          </w:p>
        </w:tc>
        <w:tc>
          <w:tcPr>
            <w:tcW w:w="4395" w:type="dxa"/>
          </w:tcPr>
          <w:p w:rsidR="008F1D9F" w:rsidRPr="008F2B94" w:rsidRDefault="008F1D9F" w:rsidP="008F1D9F">
            <w:pPr>
              <w:pStyle w:val="afa"/>
              <w:ind w:leftChars="0" w:left="0"/>
            </w:pPr>
            <w:r w:rsidRPr="001900F2">
              <w:rPr>
                <w:rFonts w:hint="eastAsia"/>
              </w:rPr>
              <w:t>월패드에서 기기 제어 실패 응답을 보낸 경우.</w:t>
            </w:r>
          </w:p>
        </w:tc>
      </w:tr>
      <w:tr w:rsidR="008F1D9F" w:rsidTr="00F825D3">
        <w:tc>
          <w:tcPr>
            <w:tcW w:w="850" w:type="dxa"/>
          </w:tcPr>
          <w:p w:rsidR="008F1D9F" w:rsidRPr="008F2B94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3260" w:type="dxa"/>
          </w:tcPr>
          <w:p w:rsidR="008F1D9F" w:rsidRPr="008F2B94" w:rsidRDefault="008F1D9F" w:rsidP="008F1D9F">
            <w:pPr>
              <w:pStyle w:val="afa"/>
              <w:ind w:leftChars="0" w:left="0"/>
              <w:jc w:val="left"/>
            </w:pPr>
            <w:r w:rsidRPr="001900F2">
              <w:rPr>
                <w:rFonts w:hint="eastAsia"/>
              </w:rPr>
              <w:t>방범모드 변경에 실패하였습니다.</w:t>
            </w:r>
            <w:r w:rsidRPr="001900F2">
              <w:t xml:space="preserve"> </w:t>
            </w:r>
            <w:r w:rsidRPr="001900F2">
              <w:rPr>
                <w:rFonts w:hint="eastAsia"/>
              </w:rPr>
              <w:t>센서 상태를 확인해 주십시오.</w:t>
            </w:r>
          </w:p>
        </w:tc>
        <w:tc>
          <w:tcPr>
            <w:tcW w:w="4395" w:type="dxa"/>
          </w:tcPr>
          <w:p w:rsidR="008F1D9F" w:rsidRPr="008F2B94" w:rsidRDefault="008F1D9F" w:rsidP="008F1D9F">
            <w:pPr>
              <w:pStyle w:val="afa"/>
              <w:ind w:leftChars="0" w:left="0"/>
            </w:pPr>
            <w:r w:rsidRPr="001900F2">
              <w:rPr>
                <w:rFonts w:hint="eastAsia"/>
              </w:rPr>
              <w:t>월패드에서 방범모드 변경 실패 응답을 보낸 경우.</w:t>
            </w:r>
          </w:p>
        </w:tc>
      </w:tr>
      <w:tr w:rsidR="008F1D9F" w:rsidTr="00F825D3">
        <w:tc>
          <w:tcPr>
            <w:tcW w:w="850" w:type="dxa"/>
          </w:tcPr>
          <w:p w:rsidR="008F1D9F" w:rsidRPr="005E54CB" w:rsidRDefault="008F1D9F" w:rsidP="008F1D9F">
            <w:pPr>
              <w:pStyle w:val="afa"/>
              <w:ind w:leftChars="0" w:left="0"/>
              <w:jc w:val="center"/>
            </w:pPr>
            <w:r w:rsidRPr="005E54CB">
              <w:rPr>
                <w:rFonts w:hint="eastAsia"/>
              </w:rPr>
              <w:t>404</w:t>
            </w:r>
          </w:p>
        </w:tc>
        <w:tc>
          <w:tcPr>
            <w:tcW w:w="3260" w:type="dxa"/>
          </w:tcPr>
          <w:p w:rsidR="008F1D9F" w:rsidRPr="005E54CB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세대정보를 찾을 수 없습니다.</w:t>
            </w:r>
          </w:p>
        </w:tc>
        <w:tc>
          <w:tcPr>
            <w:tcW w:w="4395" w:type="dxa"/>
          </w:tcPr>
          <w:p w:rsidR="008F1D9F" w:rsidRPr="005E54CB" w:rsidRDefault="008F1D9F" w:rsidP="008F1D9F">
            <w:pPr>
              <w:pStyle w:val="afa"/>
              <w:ind w:leftChars="0" w:left="0"/>
            </w:pPr>
            <w:r w:rsidRPr="005E54CB">
              <w:rPr>
                <w:rFonts w:hint="eastAsia"/>
              </w:rPr>
              <w:t>요청된 동호의 월패드가 시스템 구성 정보에 없는 동호수인 경우.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 w:rsidRPr="00F825D3">
              <w:rPr>
                <w:rFonts w:hint="eastAsia"/>
              </w:rPr>
              <w:t>405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월패드 연결이 정상적이지 않습니다.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  <w:r w:rsidRPr="00F825D3">
              <w:rPr>
                <w:rFonts w:hint="eastAsia"/>
              </w:rPr>
              <w:t>요청된 월패드가 현재 단지서버에 정상적으로 인증되지 않은 경우.</w:t>
            </w:r>
            <w:r w:rsidRPr="00F825D3">
              <w:t xml:space="preserve"> </w:t>
            </w:r>
            <w:r w:rsidRPr="00F825D3">
              <w:rPr>
                <w:rFonts w:hint="eastAsia"/>
              </w:rPr>
              <w:t>또는 업데이트 중인 경우.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 w:rsidRPr="00F825D3">
              <w:rPr>
                <w:rFonts w:hint="eastAsia"/>
              </w:rPr>
              <w:t>406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해당 기기를 찾지 못하였습니다.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제어 요청된 기기가 없는 경우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407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외출모드가 이미 실행중입니다.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408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825D3">
              <w:rPr>
                <w:rFonts w:hint="eastAsia"/>
              </w:rPr>
              <w:t>세대 센서를 확인해주세요.</w:t>
            </w:r>
          </w:p>
        </w:tc>
        <w:tc>
          <w:tcPr>
            <w:tcW w:w="4395" w:type="dxa"/>
          </w:tcPr>
          <w:p w:rsidR="008F1D9F" w:rsidRPr="00F825D3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외출모드 실행시 센서가 감지중인경우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409</w:t>
            </w:r>
          </w:p>
        </w:tc>
        <w:tc>
          <w:tcPr>
            <w:tcW w:w="3260" w:type="dxa"/>
          </w:tcPr>
          <w:p w:rsidR="008F1D9F" w:rsidRPr="00F825D3" w:rsidRDefault="008F1D9F" w:rsidP="008F1D9F">
            <w:pPr>
              <w:pStyle w:val="afa"/>
              <w:ind w:leftChars="0" w:left="0"/>
              <w:jc w:val="left"/>
            </w:pPr>
            <w:r w:rsidRPr="00F402A8">
              <w:rPr>
                <w:rFonts w:hint="eastAsia"/>
              </w:rPr>
              <w:t>월패드에서 재택설정을 해제하신 후 외출설정하실 수 있습니다</w:t>
            </w:r>
          </w:p>
        </w:tc>
        <w:tc>
          <w:tcPr>
            <w:tcW w:w="4395" w:type="dxa"/>
          </w:tcPr>
          <w:p w:rsidR="008F1D9F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월패드 재택방범상태에서 앱으로 외출모드 실행시</w:t>
            </w:r>
          </w:p>
        </w:tc>
      </w:tr>
      <w:tr w:rsidR="008F1D9F" w:rsidRPr="00F825D3" w:rsidTr="00F825D3">
        <w:tc>
          <w:tcPr>
            <w:tcW w:w="850" w:type="dxa"/>
          </w:tcPr>
          <w:p w:rsidR="008F1D9F" w:rsidRPr="00F825D3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410</w:t>
            </w:r>
          </w:p>
        </w:tc>
        <w:tc>
          <w:tcPr>
            <w:tcW w:w="3260" w:type="dxa"/>
          </w:tcPr>
          <w:p w:rsidR="008F1D9F" w:rsidRPr="00F402A8" w:rsidRDefault="008F1D9F" w:rsidP="008F1D9F">
            <w:pPr>
              <w:pStyle w:val="afa"/>
              <w:ind w:leftChars="0" w:left="0"/>
              <w:jc w:val="left"/>
            </w:pPr>
            <w:r w:rsidRPr="00F402A8">
              <w:rPr>
                <w:rFonts w:hint="eastAsia"/>
              </w:rPr>
              <w:t>위치를 확인할 수 없는 지역에 있습니다</w:t>
            </w:r>
          </w:p>
        </w:tc>
        <w:tc>
          <w:tcPr>
            <w:tcW w:w="4395" w:type="dxa"/>
          </w:tcPr>
          <w:p w:rsidR="008F1D9F" w:rsidRDefault="008F1D9F" w:rsidP="008F1D9F">
            <w:pPr>
              <w:pStyle w:val="afa"/>
              <w:ind w:leftChars="0" w:left="0"/>
            </w:pPr>
            <w:r w:rsidRPr="00F402A8">
              <w:rPr>
                <w:rFonts w:hint="eastAsia"/>
              </w:rPr>
              <w:t>입주민 위치 조회시 검색 범위내에 없을 경우</w:t>
            </w:r>
          </w:p>
        </w:tc>
      </w:tr>
      <w:tr w:rsidR="008F1D9F" w:rsidTr="00360EB8">
        <w:tc>
          <w:tcPr>
            <w:tcW w:w="8505" w:type="dxa"/>
            <w:gridSpan w:val="3"/>
            <w:shd w:val="clear" w:color="auto" w:fill="FFC000"/>
          </w:tcPr>
          <w:p w:rsidR="008F1D9F" w:rsidRPr="008F2B94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//외부 연동 시스템 관련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요청된 동호에 해당하는 엘리베이터가 없거나 엘리베이터 감시반과 연동중이지 않습니다.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엘리베이터 호출을 요청한 토큰 소유주의 동호에 대해 엘리베이터 연동 구성 정보가 등록되지 않았거나,</w:t>
            </w:r>
            <w:r>
              <w:t xml:space="preserve"> </w:t>
            </w:r>
            <w:r>
              <w:rPr>
                <w:rFonts w:hint="eastAsia"/>
              </w:rPr>
              <w:t>엘리베이터 서버와 통신 중이지 않은 경우.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EMS 서버와 연동중이지 않습니다.</w:t>
            </w:r>
          </w:p>
        </w:tc>
        <w:tc>
          <w:tcPr>
            <w:tcW w:w="4395" w:type="dxa"/>
          </w:tcPr>
          <w:p w:rsidR="008F1D9F" w:rsidRPr="009A5940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EMS 서버와의 통신이 정상적이지 않은 경우.</w:t>
            </w:r>
          </w:p>
        </w:tc>
      </w:tr>
      <w:tr w:rsidR="008F1D9F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주차관제 서버와 연동중이지 않습니다.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주차관제 서버와의 통신이 정상적이지 않은 경우.</w:t>
            </w:r>
          </w:p>
        </w:tc>
      </w:tr>
      <w:tr w:rsidR="008F1D9F" w:rsidRPr="00F42D45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3260" w:type="dxa"/>
          </w:tcPr>
          <w:p w:rsidR="008F1D9F" w:rsidRPr="001900F2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주차위치 서버와 연동중이지 않습니다.</w:t>
            </w:r>
          </w:p>
        </w:tc>
        <w:tc>
          <w:tcPr>
            <w:tcW w:w="4395" w:type="dxa"/>
          </w:tcPr>
          <w:p w:rsidR="008F1D9F" w:rsidRPr="001900F2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주차위치 서버와의 통신이 정상적이지 않은 경우.</w:t>
            </w:r>
          </w:p>
        </w:tc>
      </w:tr>
      <w:tr w:rsidR="008F1D9F" w:rsidRPr="00F42D45" w:rsidTr="00F825D3">
        <w:tc>
          <w:tcPr>
            <w:tcW w:w="850" w:type="dxa"/>
          </w:tcPr>
          <w:p w:rsidR="008F1D9F" w:rsidRDefault="008F1D9F" w:rsidP="008F1D9F">
            <w:pPr>
              <w:pStyle w:val="afa"/>
              <w:ind w:leftChars="0" w:left="0"/>
              <w:jc w:val="center"/>
            </w:pPr>
            <w:r>
              <w:rPr>
                <w:rFonts w:hint="eastAsia"/>
              </w:rPr>
              <w:t>505</w:t>
            </w:r>
          </w:p>
        </w:tc>
        <w:tc>
          <w:tcPr>
            <w:tcW w:w="3260" w:type="dxa"/>
          </w:tcPr>
          <w:p w:rsidR="008F1D9F" w:rsidRDefault="008F1D9F" w:rsidP="008F1D9F">
            <w:pPr>
              <w:pStyle w:val="afa"/>
              <w:ind w:leftChars="0" w:left="0"/>
              <w:jc w:val="left"/>
            </w:pPr>
            <w:r>
              <w:rPr>
                <w:rFonts w:hint="eastAsia"/>
              </w:rPr>
              <w:t>현재 원패스 서버와 연동중이지 않습니다.</w:t>
            </w:r>
          </w:p>
        </w:tc>
        <w:tc>
          <w:tcPr>
            <w:tcW w:w="4395" w:type="dxa"/>
          </w:tcPr>
          <w:p w:rsidR="008F1D9F" w:rsidRDefault="008F1D9F" w:rsidP="008F1D9F">
            <w:pPr>
              <w:pStyle w:val="afa"/>
              <w:ind w:leftChars="0" w:left="0"/>
            </w:pPr>
            <w:r>
              <w:rPr>
                <w:rFonts w:hint="eastAsia"/>
              </w:rPr>
              <w:t>원패스 서버와의 통신이 정상적이지 않은 경우.</w:t>
            </w:r>
          </w:p>
        </w:tc>
      </w:tr>
      <w:tr w:rsidR="00B812A8" w:rsidRPr="00B812A8" w:rsidTr="00F825D3">
        <w:tc>
          <w:tcPr>
            <w:tcW w:w="850" w:type="dxa"/>
          </w:tcPr>
          <w:p w:rsidR="00B812A8" w:rsidRPr="0014021A" w:rsidRDefault="00B812A8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506</w:t>
            </w:r>
          </w:p>
        </w:tc>
        <w:tc>
          <w:tcPr>
            <w:tcW w:w="3260" w:type="dxa"/>
          </w:tcPr>
          <w:p w:rsidR="00B812A8" w:rsidRPr="0014021A" w:rsidRDefault="00B812A8" w:rsidP="00B812A8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현재 전기차 충전 서버와 연동중이지 않습니다.</w:t>
            </w:r>
          </w:p>
        </w:tc>
        <w:tc>
          <w:tcPr>
            <w:tcW w:w="4395" w:type="dxa"/>
          </w:tcPr>
          <w:p w:rsidR="00B812A8" w:rsidRPr="0014021A" w:rsidRDefault="00B812A8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전기차 충전 서버와의 통신이 정상적이지 않은 경우.</w:t>
            </w:r>
          </w:p>
        </w:tc>
      </w:tr>
      <w:tr w:rsidR="00B812A8" w:rsidRPr="00B812A8" w:rsidTr="00F825D3">
        <w:tc>
          <w:tcPr>
            <w:tcW w:w="850" w:type="dxa"/>
          </w:tcPr>
          <w:p w:rsidR="00B812A8" w:rsidRPr="0014021A" w:rsidRDefault="00B812A8" w:rsidP="008F1D9F">
            <w:pPr>
              <w:pStyle w:val="afa"/>
              <w:ind w:leftChars="0" w:left="0"/>
              <w:jc w:val="center"/>
            </w:pPr>
            <w:r w:rsidRPr="0014021A">
              <w:rPr>
                <w:rFonts w:hint="eastAsia"/>
              </w:rPr>
              <w:t>507</w:t>
            </w:r>
          </w:p>
        </w:tc>
        <w:tc>
          <w:tcPr>
            <w:tcW w:w="3260" w:type="dxa"/>
          </w:tcPr>
          <w:p w:rsidR="00B812A8" w:rsidRPr="0014021A" w:rsidRDefault="00B812A8" w:rsidP="008B7E54">
            <w:pPr>
              <w:pStyle w:val="afa"/>
              <w:ind w:leftChars="0" w:left="0"/>
              <w:jc w:val="left"/>
            </w:pPr>
            <w:r w:rsidRPr="0014021A">
              <w:rPr>
                <w:rFonts w:hint="eastAsia"/>
              </w:rPr>
              <w:t>전기차 충전 서버에서 오류를 반환했습니다.</w:t>
            </w:r>
          </w:p>
        </w:tc>
        <w:tc>
          <w:tcPr>
            <w:tcW w:w="4395" w:type="dxa"/>
          </w:tcPr>
          <w:p w:rsidR="00B812A8" w:rsidRPr="0014021A" w:rsidRDefault="00B812A8" w:rsidP="008F1D9F">
            <w:pPr>
              <w:pStyle w:val="afa"/>
              <w:ind w:leftChars="0" w:left="0"/>
            </w:pPr>
            <w:r w:rsidRPr="0014021A">
              <w:rPr>
                <w:rFonts w:hint="eastAsia"/>
              </w:rPr>
              <w:t>단지서버의 요청에 대하여 전기차 충전서버에서 오류를 반환한 경우.</w:t>
            </w:r>
          </w:p>
        </w:tc>
      </w:tr>
    </w:tbl>
    <w:p w:rsidR="00203DC4" w:rsidRDefault="00203DC4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58427F" w:rsidRDefault="0058427F" w:rsidP="00416599">
      <w:pPr>
        <w:ind w:leftChars="213" w:left="426"/>
      </w:pPr>
    </w:p>
    <w:p w:rsidR="0014021A" w:rsidRDefault="0014021A" w:rsidP="00416599">
      <w:pPr>
        <w:ind w:leftChars="213" w:left="426"/>
      </w:pPr>
    </w:p>
    <w:p w:rsidR="0014021A" w:rsidRPr="00203DC4" w:rsidRDefault="0014021A" w:rsidP="00416599">
      <w:pPr>
        <w:ind w:leftChars="213" w:left="426"/>
      </w:pPr>
    </w:p>
    <w:p w:rsidR="00203DC4" w:rsidRPr="008E623E" w:rsidRDefault="00CF4F6C" w:rsidP="00087912">
      <w:pPr>
        <w:pStyle w:val="2"/>
      </w:pPr>
      <w:bookmarkStart w:id="15" w:name="_Toc10484755"/>
      <w:bookmarkStart w:id="16" w:name="_Toc46158687"/>
      <w:r>
        <w:rPr>
          <w:rFonts w:hint="eastAsia"/>
        </w:rPr>
        <w:t xml:space="preserve">Device </w:t>
      </w:r>
      <w:r>
        <w:t xml:space="preserve">UID </w:t>
      </w:r>
      <w:r>
        <w:rPr>
          <w:rFonts w:hint="eastAsia"/>
        </w:rPr>
        <w:t>정의</w:t>
      </w:r>
      <w:bookmarkEnd w:id="15"/>
      <w:bookmarkEnd w:id="16"/>
    </w:p>
    <w:p w:rsidR="00203DC4" w:rsidRDefault="00203DC4" w:rsidP="00203DC4">
      <w:pPr>
        <w:ind w:leftChars="213" w:left="426"/>
      </w:pPr>
      <w:r w:rsidRPr="009044FF">
        <w:rPr>
          <w:rFonts w:hint="eastAsia"/>
        </w:rPr>
        <w:t xml:space="preserve">각 </w:t>
      </w:r>
      <w:r w:rsidR="00CF4F6C">
        <w:rPr>
          <w:rFonts w:hint="eastAsia"/>
        </w:rPr>
        <w:t>감시/</w:t>
      </w:r>
      <w:r w:rsidRPr="009044FF">
        <w:rPr>
          <w:rFonts w:hint="eastAsia"/>
        </w:rPr>
        <w:t>제어 Device</w:t>
      </w:r>
      <w:r>
        <w:rPr>
          <w:rFonts w:hint="eastAsia"/>
        </w:rPr>
        <w:t>를 나타내는</w:t>
      </w:r>
      <w:r w:rsidRPr="009044FF">
        <w:rPr>
          <w:rFonts w:hint="eastAsia"/>
        </w:rPr>
        <w:t xml:space="preserve"> UID 정의는 아래의 기준을 따른다.</w:t>
      </w:r>
    </w:p>
    <w:p w:rsidR="00203DC4" w:rsidRDefault="00CF4F6C" w:rsidP="00203DC4">
      <w:pPr>
        <w:rPr>
          <w:rFonts w:ascii="Times New Roman"/>
        </w:rPr>
      </w:pP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26037CA2" wp14:editId="6ED11769">
                <wp:simplePos x="0" y="0"/>
                <wp:positionH relativeFrom="column">
                  <wp:posOffset>2593340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7CA2" id="_x0000_s1033" type="#_x0000_t202" style="position:absolute;left:0;text-align:left;margin-left:204.2pt;margin-top:57.75pt;width:12pt;height:18pt;z-index:2517084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667BF8B3" wp14:editId="3D00D80C">
                <wp:simplePos x="0" y="0"/>
                <wp:positionH relativeFrom="column">
                  <wp:posOffset>2745740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8B3" id="_x0000_s1034" type="#_x0000_t202" style="position:absolute;left:0;text-align:left;margin-left:216.2pt;margin-top:57.75pt;width:12pt;height:18pt;z-index:2517094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646D2936" wp14:editId="4AD2E930">
                <wp:simplePos x="0" y="0"/>
                <wp:positionH relativeFrom="column">
                  <wp:posOffset>2968625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D2936" id="_x0000_s1035" type="#_x0000_t202" style="position:absolute;left:0;text-align:left;margin-left:233.75pt;margin-top:57.75pt;width:12pt;height:18pt;z-index:251710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1848B7D9" wp14:editId="38C1B867">
                <wp:simplePos x="0" y="0"/>
                <wp:positionH relativeFrom="column">
                  <wp:posOffset>3122295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B7D9" id="_x0000_s1036" type="#_x0000_t202" style="position:absolute;left:0;text-align:left;margin-left:245.85pt;margin-top:57.75pt;width:12pt;height:18pt;z-index:2517114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7ACC2693" wp14:editId="04F0C978">
                <wp:simplePos x="0" y="0"/>
                <wp:positionH relativeFrom="column">
                  <wp:posOffset>3498850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2693" id="_x0000_s1037" type="#_x0000_t202" style="position:absolute;left:0;text-align:left;margin-left:275.5pt;margin-top:57.75pt;width:12pt;height:18pt;z-index:251713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246DC202" wp14:editId="21B89029">
                <wp:simplePos x="0" y="0"/>
                <wp:positionH relativeFrom="column">
                  <wp:posOffset>3352165</wp:posOffset>
                </wp:positionH>
                <wp:positionV relativeFrom="paragraph">
                  <wp:posOffset>733425</wp:posOffset>
                </wp:positionV>
                <wp:extent cx="152400" cy="228600"/>
                <wp:effectExtent l="0" t="0" r="19050" b="19050"/>
                <wp:wrapSquare wrapText="bothSides"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C202" id="_x0000_s1038" type="#_x0000_t202" style="position:absolute;left:0;text-align:left;margin-left:263.95pt;margin-top:57.75pt;width:12pt;height:18pt;z-index:251712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7F28AC" wp14:editId="694815AA">
                <wp:simplePos x="0" y="0"/>
                <wp:positionH relativeFrom="column">
                  <wp:posOffset>2629535</wp:posOffset>
                </wp:positionH>
                <wp:positionV relativeFrom="paragraph">
                  <wp:posOffset>438150</wp:posOffset>
                </wp:positionV>
                <wp:extent cx="209550" cy="287020"/>
                <wp:effectExtent l="0" t="635" r="18415" b="18415"/>
                <wp:wrapNone/>
                <wp:docPr id="37" name="왼쪽 중괄호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209550" cy="287020"/>
                        </a:xfrm>
                        <a:prstGeom prst="leftBrace">
                          <a:avLst>
                            <a:gd name="adj1" fmla="val 8333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E4E15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37" o:spid="_x0000_s1026" type="#_x0000_t87" style="position:absolute;left:0;text-align:left;margin-left:207.05pt;margin-top:34.5pt;width:16.5pt;height:22.6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" adj="1314,10619" strokecolor="#4579b8"/>
            </w:pict>
          </mc:Fallback>
        </mc:AlternateContent>
      </w: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B92A24" wp14:editId="749281E3">
                <wp:simplePos x="0" y="0"/>
                <wp:positionH relativeFrom="column">
                  <wp:posOffset>3231515</wp:posOffset>
                </wp:positionH>
                <wp:positionV relativeFrom="paragraph">
                  <wp:posOffset>209550</wp:posOffset>
                </wp:positionV>
                <wp:extent cx="592455" cy="227965"/>
                <wp:effectExtent l="0" t="0" r="17145" b="1968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758A" w:rsidRPr="00D8166C" w:rsidRDefault="00CC758A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>Sub ID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2A24" id="Text Box 41" o:spid="_x0000_s1039" type="#_x0000_t202" style="position:absolute;left:0;text-align:left;margin-left:254.45pt;margin-top:16.5pt;width:46.65pt;height:1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" filled="f" strokecolor="#8db3e2">
                <v:textbox inset="2mm,0,1mm,0">
                  <w:txbxContent>
                    <w:p w:rsidR="00CC758A" w:rsidRPr="00D8166C" w:rsidRDefault="00CC758A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>Sub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8DE75D" wp14:editId="65F1A509">
                <wp:simplePos x="0" y="0"/>
                <wp:positionH relativeFrom="column">
                  <wp:posOffset>2283460</wp:posOffset>
                </wp:positionH>
                <wp:positionV relativeFrom="paragraph">
                  <wp:posOffset>209550</wp:posOffset>
                </wp:positionV>
                <wp:extent cx="818515" cy="227965"/>
                <wp:effectExtent l="0" t="0" r="19685" b="1968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758A" w:rsidRPr="00D8166C" w:rsidRDefault="00CC758A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Device Code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E75D" id="Text Box 40" o:spid="_x0000_s1040" type="#_x0000_t202" style="position:absolute;left:0;text-align:left;margin-left:179.8pt;margin-top:16.5pt;width:64.45pt;height:1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" filled="f" strokecolor="#8db3e2">
                <v:textbox inset="2mm,0,1mm,0">
                  <w:txbxContent>
                    <w:p w:rsidR="00CC758A" w:rsidRPr="00D8166C" w:rsidRDefault="00CC758A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Device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4EA032" wp14:editId="7A645E99">
                <wp:simplePos x="0" y="0"/>
                <wp:positionH relativeFrom="margin">
                  <wp:posOffset>2809875</wp:posOffset>
                </wp:positionH>
                <wp:positionV relativeFrom="paragraph">
                  <wp:posOffset>1255395</wp:posOffset>
                </wp:positionV>
                <wp:extent cx="621665" cy="257175"/>
                <wp:effectExtent l="0" t="0" r="26035" b="2857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758A" w:rsidRPr="00D8166C" w:rsidRDefault="00CC758A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Main ID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A032" id="Text Box 46" o:spid="_x0000_s1041" type="#_x0000_t202" style="position:absolute;left:0;text-align:left;margin-left:221.25pt;margin-top:98.85pt;width:48.9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" filled="f" strokecolor="#8db3e2">
                <v:textbox inset="2mm,0,1mm,0">
                  <w:txbxContent>
                    <w:p w:rsidR="00CC758A" w:rsidRPr="00D8166C" w:rsidRDefault="00CC758A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Main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  <w:r w:rsidRPr="00847E0C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554AB3" wp14:editId="1D1F753E">
                <wp:simplePos x="0" y="0"/>
                <wp:positionH relativeFrom="column">
                  <wp:posOffset>3387090</wp:posOffset>
                </wp:positionH>
                <wp:positionV relativeFrom="paragraph">
                  <wp:posOffset>212089</wp:posOffset>
                </wp:positionV>
                <wp:extent cx="209550" cy="287634"/>
                <wp:effectExtent l="0" t="635" r="18415" b="18415"/>
                <wp:wrapNone/>
                <wp:docPr id="42" name="왼쪽 중괄호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209550" cy="287634"/>
                        </a:xfrm>
                        <a:prstGeom prst="leftBrace">
                          <a:avLst>
                            <a:gd name="adj1" fmla="val 8333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AB7303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42" o:spid="_x0000_s1026" type="#_x0000_t87" style="position:absolute;left:0;text-align:left;margin-left:266.7pt;margin-top:16.7pt;width:16.5pt;height:22.6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" adj="1311,10619" strokecolor="#4579b8"/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</w:p>
    <w:p w:rsidR="00203DC4" w:rsidRDefault="00377A01" w:rsidP="00203DC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4F52FE" wp14:editId="412FAC78">
                <wp:simplePos x="0" y="0"/>
                <wp:positionH relativeFrom="column">
                  <wp:posOffset>2177098</wp:posOffset>
                </wp:positionH>
                <wp:positionV relativeFrom="paragraph">
                  <wp:posOffset>209867</wp:posOffset>
                </wp:positionV>
                <wp:extent cx="231140" cy="426085"/>
                <wp:effectExtent l="0" t="2223" r="14288" b="14287"/>
                <wp:wrapNone/>
                <wp:docPr id="11" name="왼쪽 중괄호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31140" cy="426085"/>
                        </a:xfrm>
                        <a:prstGeom prst="leftBrace">
                          <a:avLst>
                            <a:gd name="adj1" fmla="val 8338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4AC6BD" id="왼쪽 중괄호 11" o:spid="_x0000_s1026" type="#_x0000_t87" style="position:absolute;left:0;text-align:left;margin-left:171.45pt;margin-top:16.5pt;width:18.2pt;height:33.5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" adj="977,10619" strokecolor="#4579b8"/>
            </w:pict>
          </mc:Fallback>
        </mc:AlternateContent>
      </w:r>
      <w:r w:rsidR="00CF4F6C" w:rsidRPr="000E78B8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3FF29704" wp14:editId="58985722">
                <wp:simplePos x="0" y="0"/>
                <wp:positionH relativeFrom="column">
                  <wp:posOffset>2063115</wp:posOffset>
                </wp:positionH>
                <wp:positionV relativeFrom="paragraph">
                  <wp:posOffset>47625</wp:posOffset>
                </wp:positionV>
                <wp:extent cx="152400" cy="228600"/>
                <wp:effectExtent l="0" t="0" r="19050" b="19050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9704" id="_x0000_s1042" type="#_x0000_t202" style="position:absolute;left:0;text-align:left;margin-left:162.45pt;margin-top:3.75pt;width:12pt;height:18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F6C" w:rsidRPr="000E78B8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75395A8" wp14:editId="0CA133DD">
                <wp:simplePos x="0" y="0"/>
                <wp:positionH relativeFrom="column">
                  <wp:posOffset>2214880</wp:posOffset>
                </wp:positionH>
                <wp:positionV relativeFrom="paragraph">
                  <wp:posOffset>47625</wp:posOffset>
                </wp:positionV>
                <wp:extent cx="152400" cy="228600"/>
                <wp:effectExtent l="0" t="0" r="19050" b="1905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95A8" id="_x0000_s1043" type="#_x0000_t202" style="position:absolute;left:0;text-align:left;margin-left:174.4pt;margin-top:3.75pt;width:12pt;height:18pt;z-index:2516858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F6C" w:rsidRPr="000E78B8"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2EC25766" wp14:editId="709F9F52">
                <wp:simplePos x="0" y="0"/>
                <wp:positionH relativeFrom="column">
                  <wp:posOffset>2366645</wp:posOffset>
                </wp:positionH>
                <wp:positionV relativeFrom="paragraph">
                  <wp:posOffset>47625</wp:posOffset>
                </wp:positionV>
                <wp:extent cx="152400" cy="228600"/>
                <wp:effectExtent l="0" t="0" r="19050" b="1905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58A" w:rsidRPr="000E78B8" w:rsidRDefault="00CC758A" w:rsidP="00203DC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5766" id="_x0000_s1044" type="#_x0000_t202" style="position:absolute;left:0;text-align:left;margin-left:186.35pt;margin-top:3.75pt;width:12pt;height:18pt;z-index:2516869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">
                <v:textbox inset="0,0,0,0">
                  <w:txbxContent>
                    <w:p w:rsidR="00CC758A" w:rsidRPr="000E78B8" w:rsidRDefault="00CC758A" w:rsidP="00203DC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90CC7" wp14:editId="4E7BED62">
                <wp:simplePos x="0" y="0"/>
                <wp:positionH relativeFrom="column">
                  <wp:posOffset>2997835</wp:posOffset>
                </wp:positionH>
                <wp:positionV relativeFrom="paragraph">
                  <wp:posOffset>53340</wp:posOffset>
                </wp:positionV>
                <wp:extent cx="231140" cy="285881"/>
                <wp:effectExtent l="0" t="8255" r="27305" b="27305"/>
                <wp:wrapNone/>
                <wp:docPr id="45" name="왼쪽 중괄호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31140" cy="285881"/>
                        </a:xfrm>
                        <a:prstGeom prst="leftBrace">
                          <a:avLst>
                            <a:gd name="adj1" fmla="val 8338"/>
                            <a:gd name="adj2" fmla="val 49162"/>
                          </a:avLst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F9821C" id="왼쪽 중괄호 45" o:spid="_x0000_s1026" type="#_x0000_t87" style="position:absolute;left:0;text-align:left;margin-left:236.05pt;margin-top:4.2pt;width:18.2pt;height:22.5pt;rotation:-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" adj="1456,10619" strokecolor="#4579b8"/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C70A7" wp14:editId="7E6AB990">
                <wp:simplePos x="0" y="0"/>
                <wp:positionH relativeFrom="column">
                  <wp:posOffset>758190</wp:posOffset>
                </wp:positionH>
                <wp:positionV relativeFrom="paragraph">
                  <wp:posOffset>111125</wp:posOffset>
                </wp:positionV>
                <wp:extent cx="1857375" cy="438150"/>
                <wp:effectExtent l="0" t="0" r="2857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C758A" w:rsidRDefault="00CC758A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 xml:space="preserve">Cloud Middleware Framework </w:t>
                            </w:r>
                          </w:p>
                          <w:p w:rsidR="00CC758A" w:rsidRPr="00D8166C" w:rsidRDefault="00CC758A" w:rsidP="00203DC4">
                            <w:pPr>
                              <w:snapToGrid w:val="0"/>
                              <w:jc w:val="center"/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식</w:t>
                            </w: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>별자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 xml:space="preserve"> (고</w:t>
                            </w:r>
                            <w:r>
                              <w:rPr>
                                <w:rFonts w:ascii="맑은 고딕" w:eastAsia="맑은 고딕" w:hAnsi="맑은 고딕"/>
                                <w:sz w:val="18"/>
                                <w:szCs w:val="18"/>
                              </w:rPr>
                              <w:t>정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72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C70A7" id="Text Box 12" o:spid="_x0000_s1045" type="#_x0000_t202" style="position:absolute;left:0;text-align:left;margin-left:59.7pt;margin-top:8.75pt;width:146.25pt;height:3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" filled="f" strokecolor="#8db3e2">
                <v:textbox inset="2mm,0,1mm,0">
                  <w:txbxContent>
                    <w:p w:rsidR="00CC758A" w:rsidRDefault="00CC758A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 xml:space="preserve">Cloud Middleware Framework </w:t>
                      </w:r>
                    </w:p>
                    <w:p w:rsidR="00CC758A" w:rsidRPr="00D8166C" w:rsidRDefault="00CC758A" w:rsidP="00203DC4">
                      <w:pPr>
                        <w:snapToGrid w:val="0"/>
                        <w:jc w:val="center"/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식</w:t>
                      </w: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>별자</w:t>
                      </w: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 xml:space="preserve"> (고</w:t>
                      </w:r>
                      <w:r>
                        <w:rPr>
                          <w:rFonts w:ascii="맑은 고딕" w:eastAsia="맑은 고딕" w:hAnsi="맑은 고딕"/>
                          <w:sz w:val="18"/>
                          <w:szCs w:val="18"/>
                        </w:rPr>
                        <w:t>정</w:t>
                      </w:r>
                      <w:r>
                        <w:rPr>
                          <w:rFonts w:ascii="맑은 고딕" w:eastAsia="맑은 고딕" w:hAnsi="맑은 고딕" w:hint="eastAsia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03DC4" w:rsidRDefault="00203DC4" w:rsidP="00203DC4">
      <w:pPr>
        <w:rPr>
          <w:rFonts w:ascii="Times New Roman"/>
        </w:rPr>
      </w:pPr>
    </w:p>
    <w:p w:rsidR="00203DC4" w:rsidRDefault="00203DC4" w:rsidP="00203DC4">
      <w:pPr>
        <w:rPr>
          <w:rFonts w:ascii="Times New Roman"/>
        </w:rPr>
      </w:pPr>
    </w:p>
    <w:p w:rsidR="00203DC4" w:rsidRDefault="00203DC4" w:rsidP="00203DC4">
      <w:pPr>
        <w:pStyle w:val="afa"/>
        <w:ind w:leftChars="0" w:left="1353"/>
        <w:rPr>
          <w:rFonts w:ascii="Times New Roman"/>
        </w:rPr>
      </w:pPr>
    </w:p>
    <w:p w:rsidR="00203DC4" w:rsidRDefault="00203DC4" w:rsidP="00203DC4">
      <w:pPr>
        <w:pStyle w:val="afa"/>
        <w:numPr>
          <w:ilvl w:val="0"/>
          <w:numId w:val="1"/>
        </w:numPr>
        <w:ind w:leftChars="0" w:left="993"/>
        <w:rPr>
          <w:rFonts w:ascii="Times New Roman"/>
        </w:rPr>
      </w:pPr>
      <w:r>
        <w:rPr>
          <w:rFonts w:ascii="Times New Roman" w:hint="eastAsia"/>
        </w:rPr>
        <w:t>Device Code</w:t>
      </w:r>
    </w:p>
    <w:p w:rsidR="00203DC4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기기의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종류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 w:hint="eastAsia"/>
        </w:rPr>
        <w:t xml:space="preserve">00: </w:t>
      </w:r>
      <w:r w:rsidRPr="00C30D01">
        <w:rPr>
          <w:rFonts w:ascii="Times New Roman" w:hint="eastAsia"/>
        </w:rPr>
        <w:t>방범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/>
        </w:rPr>
        <w:t>0</w:t>
      </w:r>
      <w:r w:rsidRPr="00C30D01">
        <w:rPr>
          <w:rFonts w:ascii="Times New Roman" w:hint="eastAsia"/>
        </w:rPr>
        <w:t xml:space="preserve">1: </w:t>
      </w:r>
      <w:r w:rsidRPr="00C30D01">
        <w:rPr>
          <w:rFonts w:ascii="Times New Roman" w:hint="eastAsia"/>
        </w:rPr>
        <w:t>가스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/>
        </w:rPr>
        <w:t>0</w:t>
      </w:r>
      <w:r w:rsidRPr="00C30D01">
        <w:rPr>
          <w:rFonts w:ascii="Times New Roman" w:hint="eastAsia"/>
        </w:rPr>
        <w:t xml:space="preserve">2: </w:t>
      </w:r>
      <w:r w:rsidRPr="00C30D01">
        <w:rPr>
          <w:rFonts w:ascii="Times New Roman" w:hint="eastAsia"/>
        </w:rPr>
        <w:t>조명</w:t>
      </w:r>
    </w:p>
    <w:p w:rsidR="00203DC4" w:rsidRPr="00CC758A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C758A">
        <w:rPr>
          <w:rFonts w:ascii="Times New Roman"/>
        </w:rPr>
        <w:t>0</w:t>
      </w:r>
      <w:r w:rsidRPr="00CC758A">
        <w:rPr>
          <w:rFonts w:ascii="Times New Roman" w:hint="eastAsia"/>
        </w:rPr>
        <w:t xml:space="preserve">3: </w:t>
      </w:r>
      <w:r w:rsidRPr="00CC758A">
        <w:rPr>
          <w:rFonts w:ascii="Times New Roman" w:hint="eastAsia"/>
        </w:rPr>
        <w:t>커튼</w:t>
      </w:r>
      <w:r w:rsidR="00FE3D5A" w:rsidRPr="00CC758A">
        <w:rPr>
          <w:rFonts w:ascii="Times New Roman" w:hint="eastAsia"/>
        </w:rPr>
        <w:t xml:space="preserve"> / </w:t>
      </w:r>
      <w:r w:rsidR="00FE3D5A" w:rsidRPr="00CC758A">
        <w:rPr>
          <w:rFonts w:ascii="Times New Roman" w:hint="eastAsia"/>
        </w:rPr>
        <w:t>블라인드</w:t>
      </w:r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ins w:id="17" w:author="최재혁" w:date="2017-07-12T18:20:00Z">
        <w:r w:rsidRPr="00C30D01">
          <w:rPr>
            <w:rFonts w:ascii="Times New Roman" w:hint="eastAsia"/>
          </w:rPr>
          <w:t xml:space="preserve">06: </w:t>
        </w:r>
        <w:r w:rsidRPr="00C30D01">
          <w:rPr>
            <w:rFonts w:ascii="Times New Roman" w:hint="eastAsia"/>
          </w:rPr>
          <w:t>온도조절기</w:t>
        </w:r>
      </w:ins>
    </w:p>
    <w:p w:rsidR="00203DC4" w:rsidRPr="00C30D01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30D01">
        <w:rPr>
          <w:rFonts w:ascii="Times New Roman"/>
        </w:rPr>
        <w:t>0</w:t>
      </w:r>
      <w:r w:rsidRPr="00C30D01">
        <w:rPr>
          <w:rFonts w:ascii="Times New Roman" w:hint="eastAsia"/>
        </w:rPr>
        <w:t xml:space="preserve">7: </w:t>
      </w:r>
      <w:r w:rsidRPr="00C30D01">
        <w:rPr>
          <w:rFonts w:ascii="Times New Roman" w:hint="eastAsia"/>
        </w:rPr>
        <w:t>에어컨</w:t>
      </w:r>
    </w:p>
    <w:p w:rsidR="00203DC4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/>
        </w:rPr>
        <w:t>0</w:t>
      </w:r>
      <w:r>
        <w:rPr>
          <w:rFonts w:ascii="Times New Roman" w:hint="eastAsia"/>
        </w:rPr>
        <w:t xml:space="preserve">8: </w:t>
      </w:r>
      <w:r>
        <w:rPr>
          <w:rFonts w:ascii="Times New Roman" w:hint="eastAsia"/>
        </w:rPr>
        <w:t>환기</w:t>
      </w:r>
    </w:p>
    <w:p w:rsidR="00203DC4" w:rsidRPr="0089701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89701D">
        <w:rPr>
          <w:rFonts w:ascii="Times New Roman"/>
        </w:rPr>
        <w:t>09</w:t>
      </w:r>
      <w:r w:rsidRPr="0089701D">
        <w:rPr>
          <w:rFonts w:ascii="Times New Roman" w:hint="eastAsia"/>
        </w:rPr>
        <w:t xml:space="preserve">: </w:t>
      </w:r>
      <w:r w:rsidRPr="0089701D">
        <w:rPr>
          <w:rFonts w:ascii="Times New Roman" w:hint="eastAsia"/>
        </w:rPr>
        <w:t>대기전력</w:t>
      </w:r>
    </w:p>
    <w:p w:rsidR="00203DC4" w:rsidRPr="0089701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89701D">
        <w:rPr>
          <w:rFonts w:ascii="Times New Roman" w:hint="eastAsia"/>
        </w:rPr>
        <w:t xml:space="preserve">10: </w:t>
      </w:r>
      <w:r w:rsidRPr="0089701D">
        <w:rPr>
          <w:rFonts w:ascii="Times New Roman" w:hint="eastAsia"/>
        </w:rPr>
        <w:t>일괄조명</w:t>
      </w:r>
    </w:p>
    <w:p w:rsidR="00203DC4" w:rsidRPr="00175B5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175B5D">
        <w:rPr>
          <w:rFonts w:ascii="Times New Roman" w:hint="eastAsia"/>
        </w:rPr>
        <w:t xml:space="preserve">15: </w:t>
      </w:r>
      <w:r w:rsidRPr="00175B5D">
        <w:rPr>
          <w:rFonts w:ascii="Times New Roman" w:hint="eastAsia"/>
        </w:rPr>
        <w:t>방문자</w:t>
      </w:r>
    </w:p>
    <w:p w:rsidR="00203DC4" w:rsidRPr="003560DC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3560DC">
        <w:rPr>
          <w:rFonts w:ascii="Times New Roman" w:hint="eastAsia"/>
        </w:rPr>
        <w:t xml:space="preserve">50: </w:t>
      </w:r>
      <w:r w:rsidRPr="003560DC">
        <w:rPr>
          <w:rFonts w:ascii="Times New Roman" w:hint="eastAsia"/>
        </w:rPr>
        <w:t>방범존</w:t>
      </w:r>
    </w:p>
    <w:p w:rsidR="00203DC4" w:rsidRPr="003560DC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3560DC">
        <w:rPr>
          <w:rFonts w:ascii="Times New Roman" w:hint="eastAsia"/>
        </w:rPr>
        <w:t xml:space="preserve">51: </w:t>
      </w:r>
      <w:r w:rsidRPr="003560DC">
        <w:rPr>
          <w:rFonts w:ascii="Times New Roman" w:hint="eastAsia"/>
        </w:rPr>
        <w:t>도어락</w:t>
      </w:r>
    </w:p>
    <w:p w:rsidR="00203DC4" w:rsidRPr="003560DC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3560DC">
        <w:rPr>
          <w:rFonts w:ascii="Times New Roman" w:hint="eastAsia"/>
        </w:rPr>
        <w:t xml:space="preserve">52: </w:t>
      </w:r>
      <w:r w:rsidRPr="003560DC">
        <w:rPr>
          <w:rFonts w:ascii="Times New Roman" w:hint="eastAsia"/>
        </w:rPr>
        <w:t>방범비상</w:t>
      </w:r>
    </w:p>
    <w:p w:rsidR="00203DC4" w:rsidRPr="0089701D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  <w:color w:val="FF0000"/>
        </w:rPr>
      </w:pPr>
      <w:r w:rsidRPr="003560DC">
        <w:rPr>
          <w:rFonts w:ascii="Times New Roman" w:hint="eastAsia"/>
        </w:rPr>
        <w:t xml:space="preserve">99: </w:t>
      </w:r>
      <w:r w:rsidRPr="003560DC">
        <w:rPr>
          <w:rFonts w:ascii="Times New Roman" w:hint="eastAsia"/>
        </w:rPr>
        <w:t>시스템</w:t>
      </w:r>
      <w:r w:rsidRPr="003560DC">
        <w:rPr>
          <w:rFonts w:ascii="Times New Roman" w:hint="eastAsia"/>
        </w:rPr>
        <w:t>(</w:t>
      </w:r>
      <w:r w:rsidRPr="003560DC">
        <w:rPr>
          <w:rFonts w:ascii="Times New Roman" w:hint="eastAsia"/>
        </w:rPr>
        <w:t>사용자</w:t>
      </w:r>
      <w:r w:rsidRPr="003560DC">
        <w:rPr>
          <w:rFonts w:ascii="Times New Roman" w:hint="eastAsia"/>
        </w:rPr>
        <w:t xml:space="preserve"> </w:t>
      </w:r>
      <w:r w:rsidRPr="003560DC">
        <w:rPr>
          <w:rFonts w:ascii="Times New Roman" w:hint="eastAsia"/>
        </w:rPr>
        <w:t>정보</w:t>
      </w:r>
      <w:r w:rsidRPr="003560DC">
        <w:rPr>
          <w:rFonts w:ascii="Times New Roman" w:hint="eastAsia"/>
        </w:rPr>
        <w:t>,</w:t>
      </w:r>
      <w:r w:rsidRPr="003560DC">
        <w:rPr>
          <w:rFonts w:ascii="Times New Roman"/>
        </w:rPr>
        <w:t xml:space="preserve"> </w:t>
      </w:r>
      <w:r w:rsidRPr="003560DC">
        <w:rPr>
          <w:rFonts w:ascii="Times New Roman" w:hint="eastAsia"/>
        </w:rPr>
        <w:t>공용부</w:t>
      </w:r>
      <w:r w:rsidRPr="003560DC">
        <w:rPr>
          <w:rFonts w:ascii="Times New Roman" w:hint="eastAsia"/>
        </w:rPr>
        <w:t xml:space="preserve"> </w:t>
      </w:r>
      <w:r w:rsidRPr="003560DC">
        <w:rPr>
          <w:rFonts w:ascii="Times New Roman" w:hint="eastAsia"/>
        </w:rPr>
        <w:t>정보</w:t>
      </w:r>
      <w:r w:rsidRPr="003560DC">
        <w:rPr>
          <w:rFonts w:ascii="Times New Roman" w:hint="eastAsia"/>
        </w:rPr>
        <w:t xml:space="preserve"> </w:t>
      </w:r>
      <w:r w:rsidRPr="003560DC">
        <w:rPr>
          <w:rFonts w:ascii="Times New Roman" w:hint="eastAsia"/>
        </w:rPr>
        <w:t>등</w:t>
      </w:r>
      <w:r w:rsidRPr="003560DC">
        <w:rPr>
          <w:rFonts w:ascii="Times New Roman" w:hint="eastAsia"/>
        </w:rPr>
        <w:t>)</w:t>
      </w:r>
    </w:p>
    <w:p w:rsidR="00203DC4" w:rsidRDefault="00203DC4" w:rsidP="00203DC4">
      <w:pPr>
        <w:pStyle w:val="afa"/>
        <w:ind w:leftChars="0" w:left="1353"/>
        <w:rPr>
          <w:rFonts w:ascii="Times New Roman"/>
        </w:rPr>
      </w:pPr>
    </w:p>
    <w:p w:rsidR="00203DC4" w:rsidRDefault="00203DC4" w:rsidP="00203DC4">
      <w:pPr>
        <w:pStyle w:val="afa"/>
        <w:numPr>
          <w:ilvl w:val="0"/>
          <w:numId w:val="1"/>
        </w:numPr>
        <w:ind w:leftChars="0" w:left="993"/>
        <w:rPr>
          <w:rFonts w:ascii="Times New Roman"/>
        </w:rPr>
      </w:pPr>
      <w:r>
        <w:rPr>
          <w:rFonts w:ascii="Times New Roman" w:hint="eastAsia"/>
        </w:rPr>
        <w:t>Main ID</w:t>
      </w:r>
    </w:p>
    <w:p w:rsidR="00203DC4" w:rsidRDefault="00203DC4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 w:hint="eastAsia"/>
        </w:rPr>
        <w:t>종류별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해당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기기의</w:t>
      </w:r>
      <w:r>
        <w:rPr>
          <w:rFonts w:ascii="Times New Roman" w:hint="eastAsia"/>
        </w:rPr>
        <w:t xml:space="preserve"> ID</w:t>
      </w:r>
    </w:p>
    <w:p w:rsidR="00D35531" w:rsidRPr="00CC758A" w:rsidRDefault="00D35531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C758A">
        <w:rPr>
          <w:rFonts w:ascii="Times New Roman" w:hint="eastAsia"/>
        </w:rPr>
        <w:t>단</w:t>
      </w:r>
      <w:r w:rsidRPr="00CC758A">
        <w:rPr>
          <w:rFonts w:ascii="Times New Roman" w:hint="eastAsia"/>
        </w:rPr>
        <w:t xml:space="preserve">, </w:t>
      </w:r>
      <w:r w:rsidRPr="00CC758A">
        <w:rPr>
          <w:rFonts w:ascii="Times New Roman" w:hint="eastAsia"/>
        </w:rPr>
        <w:t>해당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공종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전체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기기를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제어할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경우에는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/>
        </w:rPr>
        <w:t>‘00’</w:t>
      </w:r>
      <w:r w:rsidRPr="00CC758A">
        <w:rPr>
          <w:rFonts w:ascii="Times New Roman" w:hint="eastAsia"/>
        </w:rPr>
        <w:t>으로</w:t>
      </w:r>
      <w:r w:rsidRPr="00CC758A">
        <w:rPr>
          <w:rFonts w:ascii="Times New Roman"/>
        </w:rPr>
        <w:t xml:space="preserve"> </w:t>
      </w:r>
      <w:r w:rsidRPr="00CC758A">
        <w:rPr>
          <w:rFonts w:ascii="Times New Roman" w:hint="eastAsia"/>
        </w:rPr>
        <w:t>사용한다</w:t>
      </w:r>
      <w:r w:rsidRPr="00CC758A">
        <w:rPr>
          <w:rFonts w:ascii="Times New Roman" w:hint="eastAsia"/>
        </w:rPr>
        <w:t>.</w:t>
      </w:r>
    </w:p>
    <w:p w:rsidR="003A1977" w:rsidRDefault="003A1977" w:rsidP="00203DC4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>
        <w:rPr>
          <w:rFonts w:ascii="Times New Roman" w:hint="eastAsia"/>
        </w:rPr>
        <w:t>Device Code</w:t>
      </w:r>
      <w:r>
        <w:rPr>
          <w:rFonts w:ascii="Times New Roman" w:hint="eastAsia"/>
        </w:rPr>
        <w:t>에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따른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Main ID </w:t>
      </w:r>
      <w:r>
        <w:rPr>
          <w:rFonts w:ascii="Times New Roman" w:hint="eastAsia"/>
        </w:rPr>
        <w:t>구분</w:t>
      </w:r>
    </w:p>
    <w:tbl>
      <w:tblPr>
        <w:tblStyle w:val="af6"/>
        <w:tblW w:w="0" w:type="auto"/>
        <w:tblInd w:w="1353" w:type="dxa"/>
        <w:tblLook w:val="04A0" w:firstRow="1" w:lastRow="0" w:firstColumn="1" w:lastColumn="0" w:noHBand="0" w:noVBand="1"/>
      </w:tblPr>
      <w:tblGrid>
        <w:gridCol w:w="2415"/>
        <w:gridCol w:w="2385"/>
        <w:gridCol w:w="2341"/>
      </w:tblGrid>
      <w:tr w:rsidR="003A1977" w:rsidTr="003A1977"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Device Code</w:t>
            </w:r>
          </w:p>
        </w:tc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Main ID</w:t>
            </w:r>
          </w:p>
        </w:tc>
        <w:tc>
          <w:tcPr>
            <w:tcW w:w="2832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설명</w:t>
            </w:r>
          </w:p>
        </w:tc>
      </w:tr>
      <w:tr w:rsidR="003A1977" w:rsidTr="003A1977"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99</w:t>
            </w:r>
          </w:p>
        </w:tc>
        <w:tc>
          <w:tcPr>
            <w:tcW w:w="2831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01</w:t>
            </w:r>
          </w:p>
        </w:tc>
        <w:tc>
          <w:tcPr>
            <w:tcW w:w="2832" w:type="dxa"/>
          </w:tcPr>
          <w:p w:rsidR="003A1977" w:rsidRDefault="003A1977" w:rsidP="003A1977">
            <w:pPr>
              <w:pStyle w:val="afa"/>
              <w:ind w:leftChars="0" w:left="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엘리베이터</w:t>
            </w:r>
          </w:p>
        </w:tc>
      </w:tr>
    </w:tbl>
    <w:p w:rsidR="003A1977" w:rsidRDefault="003A1977" w:rsidP="003A1977">
      <w:pPr>
        <w:pStyle w:val="afa"/>
        <w:ind w:leftChars="0" w:left="993"/>
        <w:rPr>
          <w:rFonts w:ascii="Times New Roman"/>
        </w:rPr>
      </w:pPr>
    </w:p>
    <w:p w:rsidR="00203DC4" w:rsidRDefault="00203DC4" w:rsidP="00203DC4">
      <w:pPr>
        <w:pStyle w:val="afa"/>
        <w:numPr>
          <w:ilvl w:val="0"/>
          <w:numId w:val="1"/>
        </w:numPr>
        <w:ind w:leftChars="0" w:left="993"/>
        <w:rPr>
          <w:rFonts w:ascii="Times New Roman"/>
        </w:rPr>
      </w:pPr>
      <w:r>
        <w:rPr>
          <w:rFonts w:ascii="Times New Roman"/>
        </w:rPr>
        <w:t>Sub</w:t>
      </w:r>
      <w:r>
        <w:rPr>
          <w:rFonts w:ascii="Times New Roman" w:hint="eastAsia"/>
        </w:rPr>
        <w:t xml:space="preserve"> ID</w:t>
      </w:r>
    </w:p>
    <w:p w:rsidR="00D35531" w:rsidRPr="00CC758A" w:rsidRDefault="00D35531" w:rsidP="00175B5D">
      <w:pPr>
        <w:pStyle w:val="afa"/>
        <w:numPr>
          <w:ilvl w:val="0"/>
          <w:numId w:val="2"/>
        </w:numPr>
        <w:ind w:leftChars="0"/>
        <w:rPr>
          <w:rFonts w:ascii="Times New Roman"/>
        </w:rPr>
      </w:pPr>
      <w:r w:rsidRPr="00CC758A">
        <w:rPr>
          <w:rFonts w:ascii="Times New Roman" w:hint="eastAsia"/>
        </w:rPr>
        <w:t>단</w:t>
      </w:r>
      <w:r w:rsidRPr="00CC758A">
        <w:rPr>
          <w:rFonts w:ascii="Times New Roman" w:hint="eastAsia"/>
        </w:rPr>
        <w:t xml:space="preserve">, </w:t>
      </w:r>
      <w:r w:rsidRPr="00CC758A">
        <w:rPr>
          <w:rFonts w:ascii="Times New Roman" w:hint="eastAsia"/>
        </w:rPr>
        <w:t>해당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공종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전체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기기를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제어할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 w:hint="eastAsia"/>
        </w:rPr>
        <w:t>경우에는</w:t>
      </w:r>
      <w:r w:rsidRPr="00CC758A">
        <w:rPr>
          <w:rFonts w:ascii="Times New Roman" w:hint="eastAsia"/>
        </w:rPr>
        <w:t xml:space="preserve"> </w:t>
      </w:r>
      <w:r w:rsidRPr="00CC758A">
        <w:rPr>
          <w:rFonts w:ascii="Times New Roman"/>
        </w:rPr>
        <w:t>‘00’</w:t>
      </w:r>
      <w:r w:rsidRPr="00CC758A">
        <w:rPr>
          <w:rFonts w:ascii="Times New Roman" w:hint="eastAsia"/>
        </w:rPr>
        <w:t>으로</w:t>
      </w:r>
      <w:r w:rsidRPr="00CC758A">
        <w:rPr>
          <w:rFonts w:ascii="Times New Roman"/>
        </w:rPr>
        <w:t xml:space="preserve"> </w:t>
      </w:r>
      <w:r w:rsidRPr="00CC758A">
        <w:rPr>
          <w:rFonts w:ascii="Times New Roman" w:hint="eastAsia"/>
        </w:rPr>
        <w:t>사용한다</w:t>
      </w:r>
      <w:r w:rsidRPr="00CC758A">
        <w:rPr>
          <w:rFonts w:ascii="Times New Roman" w:hint="eastAsia"/>
        </w:rPr>
        <w:t>.</w:t>
      </w:r>
    </w:p>
    <w:p w:rsidR="00203DC4" w:rsidRDefault="00203DC4" w:rsidP="00203DC4">
      <w:pPr>
        <w:rPr>
          <w:rFonts w:ascii="Times New Roman"/>
        </w:rPr>
      </w:pPr>
    </w:p>
    <w:p w:rsidR="00E40D17" w:rsidRPr="008E623E" w:rsidRDefault="00E40D17" w:rsidP="00087912">
      <w:pPr>
        <w:pStyle w:val="2"/>
      </w:pPr>
      <w:bookmarkStart w:id="18" w:name="_Toc46158688"/>
      <w:r>
        <w:rPr>
          <w:rFonts w:hint="eastAsia"/>
        </w:rPr>
        <w:t xml:space="preserve">HTTP Header </w:t>
      </w:r>
      <w:r>
        <w:rPr>
          <w:rFonts w:hint="eastAsia"/>
        </w:rPr>
        <w:t>정의</w:t>
      </w:r>
      <w:bookmarkEnd w:id="18"/>
    </w:p>
    <w:p w:rsidR="00E40D17" w:rsidRDefault="00E40D17" w:rsidP="00CC758A">
      <w:pPr>
        <w:pStyle w:val="3"/>
      </w:pPr>
      <w:bookmarkStart w:id="19" w:name="_Toc46158689"/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t>Header</w:t>
      </w:r>
      <w:bookmarkEnd w:id="1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1956"/>
        <w:gridCol w:w="6265"/>
      </w:tblGrid>
      <w:tr w:rsidR="00E40D17" w:rsidRPr="002F2D6B" w:rsidTr="00360EB8">
        <w:tc>
          <w:tcPr>
            <w:tcW w:w="1956" w:type="dxa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HTTP Method</w:t>
            </w:r>
          </w:p>
        </w:tc>
        <w:tc>
          <w:tcPr>
            <w:tcW w:w="6265" w:type="dxa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Request URI</w:t>
            </w:r>
          </w:p>
        </w:tc>
      </w:tr>
      <w:tr w:rsidR="00E40D17" w:rsidTr="00360EB8">
        <w:tc>
          <w:tcPr>
            <w:tcW w:w="1956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t>/api/cmf</w:t>
            </w: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Header</w:t>
            </w:r>
          </w:p>
        </w:tc>
      </w:tr>
      <w:tr w:rsidR="00E40D17" w:rsidTr="00360EB8">
        <w:tc>
          <w:tcPr>
            <w:tcW w:w="1956" w:type="dxa"/>
          </w:tcPr>
          <w:p w:rsidR="00E40D17" w:rsidRPr="00BC5B1F" w:rsidRDefault="00E40D17" w:rsidP="00360EB8">
            <w:pPr>
              <w:jc w:val="left"/>
              <w:rPr>
                <w:color w:val="000000" w:themeColor="text1"/>
              </w:rPr>
            </w:pPr>
            <w:r w:rsidRPr="00BC5B1F">
              <w:rPr>
                <w:rFonts w:hint="eastAsia"/>
                <w:color w:val="000000" w:themeColor="text1"/>
              </w:rPr>
              <w:t>Content-Type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 w:rsidRPr="00BC5B1F">
              <w:rPr>
                <w:rFonts w:hint="eastAsia"/>
                <w:color w:val="000000" w:themeColor="text1"/>
              </w:rPr>
              <w:t>application/json</w:t>
            </w:r>
          </w:p>
        </w:tc>
      </w:tr>
      <w:tr w:rsidR="00D4666E" w:rsidTr="00360EB8">
        <w:tc>
          <w:tcPr>
            <w:tcW w:w="1956" w:type="dxa"/>
          </w:tcPr>
          <w:p w:rsidR="00D4666E" w:rsidRPr="00BC5B1F" w:rsidRDefault="00D4666E" w:rsidP="00360EB8">
            <w:pPr>
              <w:jc w:val="left"/>
              <w:rPr>
                <w:color w:val="000000" w:themeColor="text1"/>
              </w:rPr>
            </w:pPr>
            <w:r w:rsidRPr="00D4666E">
              <w:rPr>
                <w:rFonts w:hint="eastAsia"/>
                <w:color w:val="000000" w:themeColor="text1"/>
              </w:rPr>
              <w:t>Authorization</w:t>
            </w:r>
          </w:p>
        </w:tc>
        <w:tc>
          <w:tcPr>
            <w:tcW w:w="6265" w:type="dxa"/>
          </w:tcPr>
          <w:p w:rsidR="00D4666E" w:rsidRPr="00BC5B1F" w:rsidRDefault="00D4666E" w:rsidP="00360EB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DT=단지서버 토큰</w:t>
            </w: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40D17" w:rsidTr="00360EB8">
        <w:tc>
          <w:tcPr>
            <w:tcW w:w="8221" w:type="dxa"/>
            <w:gridSpan w:val="2"/>
          </w:tcPr>
          <w:p w:rsidR="00E40D17" w:rsidRDefault="00171D1A" w:rsidP="00171D1A">
            <w:pPr>
              <w:widowControl/>
              <w:wordWrap/>
              <w:autoSpaceDE/>
              <w:autoSpaceDN/>
            </w:pPr>
            <w:r>
              <w:t>u</w:t>
            </w:r>
            <w:r>
              <w:rPr>
                <w:rFonts w:hint="eastAsia"/>
              </w:rPr>
              <w:t>ft-</w:t>
            </w:r>
            <w:r>
              <w:t>8 JSON</w:t>
            </w:r>
          </w:p>
        </w:tc>
      </w:tr>
    </w:tbl>
    <w:p w:rsidR="00E40D17" w:rsidRDefault="00E40D17" w:rsidP="00E40D17">
      <w:pPr>
        <w:ind w:left="540"/>
        <w:rPr>
          <w:rFonts w:hAnsi="바탕"/>
        </w:rPr>
      </w:pPr>
    </w:p>
    <w:p w:rsidR="00E40D17" w:rsidRDefault="00E40D17" w:rsidP="00CC758A">
      <w:pPr>
        <w:pStyle w:val="3"/>
      </w:pPr>
      <w:bookmarkStart w:id="20" w:name="_Toc46158690"/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t>Header</w:t>
      </w:r>
      <w:bookmarkEnd w:id="2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1956"/>
        <w:gridCol w:w="6265"/>
      </w:tblGrid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>Status Code</w:t>
            </w:r>
          </w:p>
        </w:tc>
      </w:tr>
      <w:tr w:rsidR="00E40D17" w:rsidTr="00360EB8">
        <w:tc>
          <w:tcPr>
            <w:tcW w:w="1956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t>200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t>OK</w:t>
            </w:r>
          </w:p>
        </w:tc>
      </w:tr>
      <w:tr w:rsidR="00E40D17" w:rsidTr="00360EB8">
        <w:tc>
          <w:tcPr>
            <w:tcW w:w="1956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4XX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Header</w:t>
            </w:r>
          </w:p>
        </w:tc>
      </w:tr>
      <w:tr w:rsidR="00E40D17" w:rsidTr="00360EB8">
        <w:tc>
          <w:tcPr>
            <w:tcW w:w="1956" w:type="dxa"/>
          </w:tcPr>
          <w:p w:rsidR="00E40D17" w:rsidRPr="00BC5B1F" w:rsidRDefault="00E40D17" w:rsidP="00360EB8">
            <w:pPr>
              <w:jc w:val="left"/>
              <w:rPr>
                <w:color w:val="000000" w:themeColor="text1"/>
              </w:rPr>
            </w:pPr>
            <w:r w:rsidRPr="00BC5B1F">
              <w:rPr>
                <w:rFonts w:hint="eastAsia"/>
                <w:color w:val="000000" w:themeColor="text1"/>
              </w:rPr>
              <w:t>Content-Type</w:t>
            </w:r>
          </w:p>
        </w:tc>
        <w:tc>
          <w:tcPr>
            <w:tcW w:w="6265" w:type="dxa"/>
          </w:tcPr>
          <w:p w:rsidR="00E40D17" w:rsidRDefault="00E40D17" w:rsidP="00360EB8">
            <w:pPr>
              <w:widowControl/>
              <w:wordWrap/>
              <w:autoSpaceDE/>
              <w:autoSpaceDN/>
            </w:pPr>
            <w:r w:rsidRPr="00BC5B1F">
              <w:rPr>
                <w:rFonts w:hint="eastAsia"/>
                <w:color w:val="000000" w:themeColor="text1"/>
              </w:rPr>
              <w:t>application/json</w:t>
            </w:r>
          </w:p>
        </w:tc>
      </w:tr>
      <w:tr w:rsidR="00E40D17" w:rsidRPr="002F2D6B" w:rsidTr="00360EB8">
        <w:tc>
          <w:tcPr>
            <w:tcW w:w="8221" w:type="dxa"/>
            <w:gridSpan w:val="2"/>
            <w:shd w:val="clear" w:color="auto" w:fill="95B3D7" w:themeFill="accent1" w:themeFillTint="99"/>
          </w:tcPr>
          <w:p w:rsidR="00E40D17" w:rsidRPr="002F2D6B" w:rsidRDefault="00E40D17" w:rsidP="00360E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40D17" w:rsidTr="00D4666E">
        <w:trPr>
          <w:trHeight w:val="217"/>
        </w:trPr>
        <w:tc>
          <w:tcPr>
            <w:tcW w:w="8221" w:type="dxa"/>
            <w:gridSpan w:val="2"/>
          </w:tcPr>
          <w:p w:rsidR="00E40D17" w:rsidRDefault="00171D1A" w:rsidP="00360EB8">
            <w:pPr>
              <w:widowControl/>
              <w:wordWrap/>
              <w:autoSpaceDE/>
              <w:autoSpaceDN/>
            </w:pPr>
            <w:r>
              <w:t>u</w:t>
            </w:r>
            <w:r>
              <w:rPr>
                <w:rFonts w:hint="eastAsia"/>
              </w:rPr>
              <w:t>ft-</w:t>
            </w:r>
            <w:r>
              <w:t>8 JSON</w:t>
            </w:r>
          </w:p>
        </w:tc>
      </w:tr>
    </w:tbl>
    <w:p w:rsidR="001E4525" w:rsidRDefault="001E4525" w:rsidP="001E4525"/>
    <w:p w:rsidR="001E4525" w:rsidRPr="00087912" w:rsidRDefault="001E4525" w:rsidP="001E4525"/>
    <w:p w:rsidR="001E4525" w:rsidRDefault="001E4525" w:rsidP="001E4525"/>
    <w:p w:rsidR="001E4525" w:rsidRDefault="001E4525" w:rsidP="001E4525"/>
    <w:p w:rsidR="001E4525" w:rsidRDefault="001E4525" w:rsidP="001E4525"/>
    <w:p w:rsidR="008178C5" w:rsidRDefault="008178C5" w:rsidP="001E4525"/>
    <w:p w:rsidR="008178C5" w:rsidRDefault="008178C5" w:rsidP="001E4525"/>
    <w:p w:rsidR="001E4525" w:rsidRDefault="001E4525" w:rsidP="001E4525"/>
    <w:p w:rsidR="001E4525" w:rsidRDefault="001E4525" w:rsidP="001E4525"/>
    <w:p w:rsidR="001E4525" w:rsidRDefault="001E4525" w:rsidP="001E4525"/>
    <w:p w:rsidR="003A1977" w:rsidRDefault="003A1977" w:rsidP="001E4525"/>
    <w:p w:rsidR="003A1977" w:rsidRDefault="003A1977" w:rsidP="001E4525"/>
    <w:p w:rsidR="00CC758A" w:rsidRDefault="00CC758A" w:rsidP="001E4525"/>
    <w:p w:rsidR="001E4525" w:rsidRDefault="001E4525" w:rsidP="001E4525"/>
    <w:p w:rsidR="001E4525" w:rsidRPr="008E623E" w:rsidRDefault="001E4525" w:rsidP="00087912">
      <w:pPr>
        <w:pStyle w:val="2"/>
      </w:pPr>
      <w:bookmarkStart w:id="21" w:name="_Toc46158691"/>
      <w:r>
        <w:rPr>
          <w:rFonts w:hint="eastAsia"/>
        </w:rPr>
        <w:t>API List</w:t>
      </w:r>
      <w:r w:rsidR="00FC12D9">
        <w:t xml:space="preserve"> (</w:t>
      </w:r>
      <w:r w:rsidR="00191EA3">
        <w:t>101</w:t>
      </w:r>
      <w:r w:rsidR="00FC12D9">
        <w:rPr>
          <w:rFonts w:hint="eastAsia"/>
        </w:rPr>
        <w:t>개</w:t>
      </w:r>
      <w:r w:rsidR="00FC12D9">
        <w:rPr>
          <w:rFonts w:hint="eastAsia"/>
        </w:rPr>
        <w:t>)</w:t>
      </w:r>
      <w:bookmarkEnd w:id="21"/>
    </w:p>
    <w:tbl>
      <w:tblPr>
        <w:tblW w:w="8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56"/>
        <w:gridCol w:w="5244"/>
      </w:tblGrid>
      <w:tr w:rsidR="001E4525" w:rsidRPr="001E4525" w:rsidTr="001E4525">
        <w:trPr>
          <w:trHeight w:val="19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내용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회원가입, 인증 및 로그인</w:t>
            </w:r>
            <w:r w:rsidR="008C48AA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(17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가입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세대주 ID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세대주 설정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세대주 삭제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월패드 인증키 팝업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인증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인증 취소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로그인 정보 등록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정보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정보 수정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탈퇴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동호수 정보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roomkey 정보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 ID 찾기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세대원 정보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비밀번호 재설정용 월패드 재인증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1E4525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 데이터 초기화</w:t>
            </w:r>
            <w:r w:rsidR="001E4525"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</w:t>
            </w:r>
          </w:p>
        </w:tc>
      </w:tr>
      <w:tr w:rsidR="00191EA3" w:rsidRPr="001E4525" w:rsidTr="00DC20F6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EA3" w:rsidRPr="001E4525" w:rsidRDefault="00191EA3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기기 구성 정보 조회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(3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91EA3" w:rsidRPr="001E4525" w:rsidRDefault="00191EA3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전체 기기 구성 정보 조회 요청</w:t>
            </w:r>
          </w:p>
        </w:tc>
      </w:tr>
      <w:tr w:rsidR="00191EA3" w:rsidRPr="001E4525" w:rsidTr="00DC20F6">
        <w:trPr>
          <w:trHeight w:val="199"/>
        </w:trPr>
        <w:tc>
          <w:tcPr>
            <w:tcW w:w="32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EA3" w:rsidRPr="001E4525" w:rsidRDefault="00191EA3" w:rsidP="00191EA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191EA3" w:rsidRPr="001E4525" w:rsidRDefault="00191EA3" w:rsidP="00191EA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 이름 조회 요청</w:t>
            </w:r>
          </w:p>
        </w:tc>
      </w:tr>
      <w:tr w:rsidR="00191EA3" w:rsidRPr="001E4525" w:rsidTr="00DC20F6">
        <w:trPr>
          <w:trHeight w:val="199"/>
        </w:trPr>
        <w:tc>
          <w:tcPr>
            <w:tcW w:w="32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EA3" w:rsidRPr="001E4525" w:rsidRDefault="00191EA3" w:rsidP="00191EA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191EA3" w:rsidRPr="001E4525" w:rsidRDefault="00191EA3" w:rsidP="00191EA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 이름 설정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525" w:rsidRPr="001E4525" w:rsidRDefault="001E4525" w:rsidP="008C48A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기기 상태 조회, 제어(1</w:t>
            </w:r>
            <w:r w:rsidR="008C48AA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조명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조명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가스밸브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가스밸브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난방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난방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환기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환기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대기전력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대기전력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에어컨 상태 조회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에어컨 제어 요청</w:t>
            </w:r>
          </w:p>
        </w:tc>
      </w:tr>
      <w:tr w:rsidR="001E4525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E4525" w:rsidRPr="001E4525" w:rsidRDefault="001E4525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일괄소등 스위치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061571" w:rsidRPr="001E4525" w:rsidRDefault="00061571" w:rsidP="001E452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일괄소등 스위치 제어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커튼/블라인드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상태 조회 요청</w:t>
            </w:r>
          </w:p>
        </w:tc>
      </w:tr>
      <w:tr w:rsidR="00061571" w:rsidRPr="001E4525" w:rsidTr="00061571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커튼/블라인드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제어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방범(7)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방범모드 제어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비상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동작 시간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동작 시간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방범 비밀번호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공동현관 비밀번호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게시판 및 서비스(2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방문자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 목록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공지사항 본문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택배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가족위치 / 차량위치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가족위치 / 차량위치 맵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입차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방문차량 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방문차량 등록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방문차량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월간 관리비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 이력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CCTV 리스트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주차유도 현황 / 사진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실내 공기질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실내 공기질 이력 그래프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전기차 충전 – 충전기 현황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전기차 충전 – 충전기 상세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전기차 충전 – 충전 이력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안건 리스트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안건 상세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투표 실행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주민투표 – 결과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방문차량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즐겨찾기 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방문차량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즐겨찾기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등록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방문차량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즐겨찾기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비상연락처 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리스트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비상연락처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등록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비상연락처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공용부 제어(1)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엘리베이터 호출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EMS(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10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당월 사용량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월 사용량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테이블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연간 사용량 그래프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연간 사용량 테이블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랭킹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목표 사용량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목표 사용량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당월 예상 요금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당일 시간별 사용량 요청 (전기만 가능)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월간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사용량 그래프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 모드(6)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전체 리스트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개별 모드 상세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수정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삭제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모드 실행 설정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관리자 데이터</w:t>
            </w:r>
            <w:r w:rsidR="009D173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(10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기초 데이터 – 단지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기초 데이터 – 동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기초 데이터 – 세대 정보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 뷰어 – Push Message Log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외부 연동 시스템 상태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세대 구성원 정보 조회 요청</w:t>
            </w:r>
          </w:p>
        </w:tc>
      </w:tr>
      <w:tr w:rsidR="00061571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061571" w:rsidRPr="001E4525" w:rsidRDefault="00061571" w:rsidP="000615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평형별 기기 구성 정보 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검침일자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정보 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단지 전체 방문차량 리스트 </w:t>
            </w: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동호수 정보 요청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(Multi)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Push Message 사용 설정(2)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Push Message 사용 여부 조회 요청</w:t>
            </w:r>
          </w:p>
        </w:tc>
      </w:tr>
      <w:tr w:rsidR="001B7A23" w:rsidRPr="001E4525" w:rsidTr="001E4525">
        <w:trPr>
          <w:trHeight w:val="199"/>
        </w:trPr>
        <w:tc>
          <w:tcPr>
            <w:tcW w:w="3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B7A23" w:rsidRPr="001E4525" w:rsidRDefault="001B7A23" w:rsidP="001B7A2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1E4525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Push Message 사용 여부 설정 요청</w:t>
            </w:r>
          </w:p>
        </w:tc>
      </w:tr>
    </w:tbl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Default="00220ABF" w:rsidP="00220ABF"/>
    <w:p w:rsidR="00220ABF" w:rsidRPr="00220ABF" w:rsidRDefault="00220ABF" w:rsidP="00220ABF"/>
    <w:p w:rsidR="00087912" w:rsidRPr="008E623E" w:rsidRDefault="00087912" w:rsidP="00087912">
      <w:pPr>
        <w:pStyle w:val="2"/>
      </w:pPr>
      <w:bookmarkStart w:id="22" w:name="_Toc46158692"/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t>Sequence</w:t>
      </w:r>
      <w:bookmarkEnd w:id="22"/>
    </w:p>
    <w:p w:rsidR="00087912" w:rsidRPr="00087912" w:rsidRDefault="0035162F" w:rsidP="00CC758A">
      <w:pPr>
        <w:pStyle w:val="3"/>
      </w:pPr>
      <w:bookmarkStart w:id="23" w:name="_Toc46158693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bookmarkEnd w:id="23"/>
    </w:p>
    <w:p w:rsidR="00087912" w:rsidRDefault="00011E35">
      <w:pPr>
        <w:widowControl/>
        <w:wordWrap/>
        <w:autoSpaceDE/>
        <w:autoSpaceDN/>
        <w:jc w:val="left"/>
        <w:rPr>
          <w:rFonts w:ascii="Times New Roman"/>
          <w:b/>
          <w:kern w:val="0"/>
          <w:sz w:val="32"/>
          <w:szCs w:val="32"/>
        </w:rPr>
      </w:pPr>
      <w:r>
        <w:rPr>
          <w:rFonts w:ascii="Times New Roman"/>
          <w:b/>
          <w:noProof/>
          <w:kern w:val="0"/>
          <w:sz w:val="32"/>
          <w:szCs w:val="32"/>
        </w:rPr>
        <w:drawing>
          <wp:inline distT="0" distB="0" distL="0" distR="0">
            <wp:extent cx="5400040" cy="15728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통신s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DC791C" w:rsidRPr="00087912" w:rsidRDefault="00DC791C" w:rsidP="00CC758A">
      <w:pPr>
        <w:pStyle w:val="3"/>
      </w:pPr>
      <w:bookmarkStart w:id="24" w:name="_Toc46158694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bookmarkEnd w:id="24"/>
    </w:p>
    <w:p w:rsidR="00087912" w:rsidRPr="00087912" w:rsidRDefault="00011E35" w:rsidP="00DC791C">
      <w:pPr>
        <w:widowControl/>
        <w:wordWrap/>
        <w:autoSpaceDE/>
        <w:autoSpaceDN/>
        <w:jc w:val="center"/>
        <w:rPr>
          <w:rFonts w:hAnsi="바탕"/>
          <w:b/>
          <w:kern w:val="0"/>
          <w:szCs w:val="20"/>
        </w:rPr>
      </w:pPr>
      <w:r>
        <w:rPr>
          <w:rFonts w:hAnsi="바탕"/>
          <w:b/>
          <w:noProof/>
          <w:kern w:val="0"/>
          <w:szCs w:val="20"/>
        </w:rPr>
        <w:drawing>
          <wp:inline distT="0" distB="0" distL="0" distR="0">
            <wp:extent cx="5400040" cy="1435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통신_상태요청응답_s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087912" w:rsidRPr="00087912" w:rsidRDefault="00087912">
      <w:pPr>
        <w:widowControl/>
        <w:wordWrap/>
        <w:autoSpaceDE/>
        <w:autoSpaceDN/>
        <w:jc w:val="left"/>
        <w:rPr>
          <w:rFonts w:hAnsi="바탕"/>
          <w:b/>
          <w:kern w:val="0"/>
          <w:szCs w:val="20"/>
        </w:rPr>
      </w:pPr>
    </w:p>
    <w:p w:rsidR="008E623E" w:rsidRDefault="00A16330" w:rsidP="00823C4D">
      <w:pPr>
        <w:pStyle w:val="1"/>
        <w:numPr>
          <w:ilvl w:val="0"/>
          <w:numId w:val="3"/>
        </w:numPr>
      </w:pPr>
      <w:bookmarkStart w:id="25" w:name="_Toc46158695"/>
      <w:r>
        <w:t xml:space="preserve">API </w:t>
      </w:r>
      <w:r>
        <w:rPr>
          <w:rFonts w:hint="eastAsia"/>
        </w:rPr>
        <w:t>정의</w:t>
      </w:r>
      <w:bookmarkEnd w:id="25"/>
    </w:p>
    <w:p w:rsidR="003B6523" w:rsidRPr="008E623E" w:rsidRDefault="00360EB8" w:rsidP="00087912">
      <w:pPr>
        <w:pStyle w:val="2"/>
      </w:pPr>
      <w:bookmarkStart w:id="26" w:name="_Toc30504184"/>
      <w:bookmarkStart w:id="27" w:name="_Toc46158696"/>
      <w:r w:rsidRPr="00A16330">
        <w:rPr>
          <w:rFonts w:hint="eastAsia"/>
        </w:rPr>
        <w:t>회원가입</w:t>
      </w:r>
      <w:r w:rsidRPr="00A16330">
        <w:rPr>
          <w:rFonts w:hint="eastAsia"/>
        </w:rPr>
        <w:t xml:space="preserve">, </w:t>
      </w:r>
      <w:r w:rsidRPr="00A16330">
        <w:rPr>
          <w:rFonts w:hint="eastAsia"/>
        </w:rPr>
        <w:t>인증</w:t>
      </w:r>
      <w:r w:rsidRPr="00A16330">
        <w:rPr>
          <w:rFonts w:hint="eastAsia"/>
        </w:rPr>
        <w:t xml:space="preserve"> </w:t>
      </w:r>
      <w:r w:rsidRPr="00A16330">
        <w:rPr>
          <w:rFonts w:hint="eastAsia"/>
        </w:rPr>
        <w:t>및</w:t>
      </w:r>
      <w:r w:rsidRPr="00A16330">
        <w:rPr>
          <w:rFonts w:hint="eastAsia"/>
        </w:rPr>
        <w:t xml:space="preserve"> </w:t>
      </w:r>
      <w:r w:rsidRPr="00A16330">
        <w:rPr>
          <w:rFonts w:hint="eastAsia"/>
        </w:rPr>
        <w:t>로그인</w:t>
      </w:r>
      <w:bookmarkEnd w:id="26"/>
      <w:bookmarkEnd w:id="27"/>
    </w:p>
    <w:p w:rsidR="004C66B4" w:rsidRDefault="004C66B4" w:rsidP="00CC758A">
      <w:pPr>
        <w:pStyle w:val="3"/>
      </w:pPr>
      <w:bookmarkStart w:id="28" w:name="_Toc30504187"/>
      <w:bookmarkStart w:id="29" w:name="_Toc46158697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8"/>
      <w:bookmarkEnd w:id="2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c>
          <w:tcPr>
            <w:tcW w:w="8221" w:type="dxa"/>
          </w:tcPr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"type": "join",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"요청ID",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"이름",</w:t>
            </w:r>
          </w:p>
          <w:p w:rsidR="004C66B4" w:rsidRPr="00CC758A" w:rsidRDefault="004C66B4" w:rsidP="004C66B4">
            <w:pPr>
              <w:widowControl/>
              <w:wordWrap/>
              <w:autoSpaceDE/>
              <w:autoSpaceDN/>
            </w:pPr>
            <w:r w:rsidRPr="00F54686">
              <w:t xml:space="preserve">    </w:t>
            </w:r>
            <w:r w:rsidRPr="00CC758A">
              <w:t>"householder": "y/n",   //</w:t>
            </w:r>
            <w:r w:rsidRPr="00CC758A">
              <w:rPr>
                <w:rFonts w:hint="eastAsia"/>
              </w:rPr>
              <w:t>세대주 여부</w:t>
            </w:r>
            <w:r w:rsidR="00F54686" w:rsidRPr="00CC758A">
              <w:rPr>
                <w:rFonts w:hint="eastAsia"/>
              </w:rPr>
              <w:t>(</w:t>
            </w:r>
            <w:r w:rsidR="00F54686" w:rsidRPr="00CC758A">
              <w:t xml:space="preserve">ACRO </w:t>
            </w:r>
            <w:r w:rsidR="00F54686" w:rsidRPr="00CC758A">
              <w:rPr>
                <w:rFonts w:hint="eastAsia"/>
              </w:rPr>
              <w:t>현장에서는 사용하지 않음)</w:t>
            </w:r>
          </w:p>
          <w:p w:rsidR="004C66B4" w:rsidRPr="00CC758A" w:rsidRDefault="004C66B4" w:rsidP="004C66B4">
            <w:pPr>
              <w:widowControl/>
              <w:wordWrap/>
              <w:autoSpaceDE/>
              <w:autoSpaceDN/>
              <w:rPr>
                <w:strike/>
              </w:rPr>
            </w:pPr>
            <w:r w:rsidRPr="00CC758A">
              <w:rPr>
                <w:rFonts w:hint="eastAsia"/>
              </w:rPr>
              <w:t xml:space="preserve">    </w:t>
            </w:r>
            <w:r w:rsidRPr="00CC758A">
              <w:rPr>
                <w:rFonts w:hint="eastAsia"/>
                <w:strike/>
              </w:rPr>
              <w:t>"telnum": "휴대전화번호",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C66B4" w:rsidRDefault="004C66B4" w:rsidP="004C66B4">
      <w:pPr>
        <w:ind w:left="540"/>
        <w:rPr>
          <w:rFonts w:hAnsi="바탕"/>
        </w:rPr>
      </w:pPr>
    </w:p>
    <w:p w:rsidR="004C66B4" w:rsidRDefault="004C66B4" w:rsidP="00CC758A">
      <w:pPr>
        <w:pStyle w:val="3"/>
      </w:pPr>
      <w:bookmarkStart w:id="30" w:name="_Toc46158698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3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c>
          <w:tcPr>
            <w:tcW w:w="8221" w:type="dxa"/>
          </w:tcPr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"type": "join",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"요청ID",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4C66B4" w:rsidRPr="00CF757B" w:rsidRDefault="004C66B4" w:rsidP="004C66B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"roomkey": "세대 식별키", </w:t>
            </w:r>
            <w:r w:rsidRPr="00CF757B">
              <w:rPr>
                <w:rFonts w:hint="eastAsia"/>
                <w:color w:val="00B050"/>
              </w:rPr>
              <w:t>//해당 동호에 대한 Key 발행</w:t>
            </w:r>
          </w:p>
          <w:p w:rsidR="004C66B4" w:rsidRPr="00CF757B" w:rsidRDefault="004C66B4" w:rsidP="004C66B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"userkey": "회원 식별키"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4C66B4" w:rsidP="004C66B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C66AC" w:rsidRPr="002F2D6B" w:rsidTr="009A2024">
        <w:tc>
          <w:tcPr>
            <w:tcW w:w="8221" w:type="dxa"/>
            <w:shd w:val="clear" w:color="auto" w:fill="95B3D7" w:themeFill="accent1" w:themeFillTint="99"/>
          </w:tcPr>
          <w:p w:rsidR="00DC66AC" w:rsidRPr="002F2D6B" w:rsidRDefault="00DC66AC" w:rsidP="009A2024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C66AC" w:rsidRPr="00F41FBB" w:rsidTr="009A2024">
        <w:trPr>
          <w:trHeight w:val="1377"/>
        </w:trPr>
        <w:tc>
          <w:tcPr>
            <w:tcW w:w="8221" w:type="dxa"/>
          </w:tcPr>
          <w:p w:rsidR="00DC66AC" w:rsidRPr="00F41FBB" w:rsidRDefault="00DC66AC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중복</w:t>
            </w:r>
            <w:r w:rsidRPr="00F41FBB">
              <w:rPr>
                <w:rFonts w:hint="eastAsia"/>
              </w:rPr>
              <w:t>,</w:t>
            </w:r>
          </w:p>
          <w:p w:rsidR="00DC66AC" w:rsidRDefault="00DC66AC" w:rsidP="00DC66AC">
            <w:pPr>
              <w:widowControl/>
              <w:wordWrap/>
              <w:autoSpaceDE/>
              <w:autoSpaceDN/>
            </w:pPr>
            <w:r w:rsidRPr="00F41FBB">
              <w:t>S</w:t>
            </w:r>
            <w:r w:rsidRPr="00F41FBB">
              <w:rPr>
                <w:rFonts w:hint="eastAsia"/>
              </w:rPr>
              <w:t>tatus</w:t>
            </w:r>
            <w:r>
              <w:t>:</w:t>
            </w:r>
            <w:r w:rsidRPr="00F41FBB">
              <w:t xml:space="preserve"> 30</w:t>
            </w:r>
            <w:r>
              <w:t>3</w:t>
            </w:r>
            <w:r w:rsidRPr="00F41FBB">
              <w:t xml:space="preserve">, </w:t>
            </w:r>
            <w:r w:rsidRPr="00F41FBB">
              <w:rPr>
                <w:rFonts w:hint="eastAsia"/>
              </w:rPr>
              <w:t>message</w:t>
            </w:r>
            <w:r>
              <w:t>:</w:t>
            </w:r>
            <w:r w:rsidRPr="00F41FBB">
              <w:rPr>
                <w:rFonts w:hint="eastAsia"/>
              </w:rPr>
              <w:t xml:space="preserve"> </w:t>
            </w:r>
            <w:r w:rsidRPr="00DC66AC">
              <w:rPr>
                <w:rFonts w:hint="eastAsia"/>
              </w:rPr>
              <w:t>이미 존재하는 사용자 ID 입니다.</w:t>
            </w:r>
          </w:p>
          <w:p w:rsidR="003E4B0D" w:rsidRPr="00F41FBB" w:rsidRDefault="003E4B0D" w:rsidP="003E4B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세대주</w:t>
            </w:r>
            <w:r>
              <w:t xml:space="preserve"> </w:t>
            </w:r>
            <w:r>
              <w:rPr>
                <w:rFonts w:hint="eastAsia"/>
              </w:rPr>
              <w:t>중복</w:t>
            </w:r>
            <w:r w:rsidRPr="00F41FBB">
              <w:rPr>
                <w:rFonts w:hint="eastAsia"/>
              </w:rPr>
              <w:t>,</w:t>
            </w:r>
          </w:p>
          <w:p w:rsidR="003E4B0D" w:rsidRDefault="003E4B0D" w:rsidP="003E4B0D">
            <w:pPr>
              <w:widowControl/>
              <w:wordWrap/>
              <w:autoSpaceDE/>
              <w:autoSpaceDN/>
            </w:pPr>
            <w:r w:rsidRPr="00F41FBB">
              <w:t>S</w:t>
            </w:r>
            <w:r w:rsidRPr="00F41FBB">
              <w:rPr>
                <w:rFonts w:hint="eastAsia"/>
              </w:rPr>
              <w:t>tatus</w:t>
            </w:r>
            <w:r>
              <w:t>:</w:t>
            </w:r>
            <w:r w:rsidRPr="00F41FBB">
              <w:t xml:space="preserve"> 30</w:t>
            </w:r>
            <w:r>
              <w:t>7</w:t>
            </w:r>
            <w:r w:rsidRPr="00F41FBB">
              <w:t xml:space="preserve">, </w:t>
            </w:r>
            <w:r w:rsidRPr="00F41FBB">
              <w:rPr>
                <w:rFonts w:hint="eastAsia"/>
              </w:rPr>
              <w:t>message</w:t>
            </w:r>
            <w:r>
              <w:t>:</w:t>
            </w:r>
            <w:r w:rsidRPr="00F41FBB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세대주는 한명이상 등록할 수 없습니다.</w:t>
            </w:r>
          </w:p>
          <w:p w:rsidR="00101710" w:rsidRPr="00101710" w:rsidRDefault="00101710" w:rsidP="00101710">
            <w:pPr>
              <w:widowControl/>
              <w:wordWrap/>
              <w:autoSpaceDE/>
              <w:autoSpaceDN/>
            </w:pPr>
            <w:r w:rsidRPr="00101710">
              <w:rPr>
                <w:rFonts w:hint="eastAsia"/>
              </w:rPr>
              <w:t>userkey 중복,</w:t>
            </w:r>
          </w:p>
          <w:p w:rsidR="003E4B0D" w:rsidRPr="00101710" w:rsidRDefault="00101710" w:rsidP="00DC66AC">
            <w:pPr>
              <w:widowControl/>
              <w:wordWrap/>
              <w:autoSpaceDE/>
              <w:autoSpaceDN/>
            </w:pPr>
            <w:r w:rsidRPr="00101710">
              <w:t>S</w:t>
            </w:r>
            <w:r w:rsidRPr="00101710">
              <w:rPr>
                <w:rFonts w:hint="eastAsia"/>
              </w:rPr>
              <w:t>tatus</w:t>
            </w:r>
            <w:r w:rsidRPr="00101710">
              <w:t xml:space="preserve">: 315, </w:t>
            </w:r>
            <w:r w:rsidRPr="00101710">
              <w:rPr>
                <w:rFonts w:hint="eastAsia"/>
              </w:rPr>
              <w:t>message</w:t>
            </w:r>
            <w:r w:rsidRPr="00101710">
              <w:t>:</w:t>
            </w:r>
            <w:r w:rsidRPr="00101710">
              <w:rPr>
                <w:rFonts w:hint="eastAsia"/>
              </w:rPr>
              <w:t xml:space="preserve"> 이미 존재하는 userkey 입니다.</w:t>
            </w:r>
          </w:p>
        </w:tc>
      </w:tr>
    </w:tbl>
    <w:p w:rsidR="00733314" w:rsidRDefault="00733314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Default="00265F96" w:rsidP="00733314"/>
    <w:p w:rsidR="00265F96" w:rsidRPr="00733314" w:rsidRDefault="00265F96" w:rsidP="00733314"/>
    <w:p w:rsidR="004C66B4" w:rsidRDefault="004C66B4" w:rsidP="00CC758A">
      <w:pPr>
        <w:pStyle w:val="3"/>
      </w:pPr>
      <w:bookmarkStart w:id="31" w:name="_Toc46158699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 </w:t>
      </w:r>
      <w:r w:rsidR="0031015A">
        <w:rPr>
          <w:rFonts w:hint="eastAsia"/>
        </w:rPr>
        <w:t>조회</w:t>
      </w:r>
      <w:r w:rsidR="0031015A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3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c>
          <w:tcPr>
            <w:tcW w:w="8221" w:type="dxa"/>
          </w:tcPr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>{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  "type": "householder_id",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</w:t>
            </w:r>
          </w:p>
          <w:p w:rsidR="0031015A" w:rsidRDefault="0031015A" w:rsidP="003101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31015A" w:rsidP="003101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C66B4" w:rsidRDefault="004C66B4" w:rsidP="004C66B4">
      <w:pPr>
        <w:ind w:left="540"/>
        <w:rPr>
          <w:rFonts w:hAnsi="바탕"/>
        </w:rPr>
      </w:pPr>
    </w:p>
    <w:p w:rsidR="004C66B4" w:rsidRDefault="0031015A" w:rsidP="00CC758A">
      <w:pPr>
        <w:pStyle w:val="3"/>
      </w:pPr>
      <w:bookmarkStart w:id="32" w:name="_Toc46158700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t>ID</w:t>
      </w:r>
      <w:r w:rsidR="004C66B4"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 w:rsidR="004C66B4">
        <w:rPr>
          <w:rFonts w:hint="eastAsia"/>
        </w:rPr>
        <w:t>응답</w:t>
      </w:r>
      <w:bookmarkEnd w:id="3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C66B4" w:rsidRPr="002F2D6B" w:rsidTr="004C66B4">
        <w:tc>
          <w:tcPr>
            <w:tcW w:w="8221" w:type="dxa"/>
            <w:shd w:val="clear" w:color="auto" w:fill="95B3D7" w:themeFill="accent1" w:themeFillTint="99"/>
          </w:tcPr>
          <w:p w:rsidR="004C66B4" w:rsidRPr="002F2D6B" w:rsidRDefault="004C66B4" w:rsidP="004C66B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C66B4" w:rsidTr="004C66B4">
        <w:trPr>
          <w:trHeight w:val="1377"/>
        </w:trPr>
        <w:tc>
          <w:tcPr>
            <w:tcW w:w="8221" w:type="dxa"/>
          </w:tcPr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>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  "type": "householder</w:t>
            </w:r>
            <w:r w:rsidR="00241C84">
              <w:t>_id</w:t>
            </w:r>
            <w:r>
              <w:t>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"세대주 ID",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41FBB" w:rsidRDefault="00F41FBB" w:rsidP="00F41FB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C66B4" w:rsidRDefault="00F41FBB" w:rsidP="00F41FB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41FBB" w:rsidRPr="002F2D6B" w:rsidTr="009A2024">
        <w:tc>
          <w:tcPr>
            <w:tcW w:w="8221" w:type="dxa"/>
            <w:shd w:val="clear" w:color="auto" w:fill="95B3D7" w:themeFill="accent1" w:themeFillTint="99"/>
          </w:tcPr>
          <w:p w:rsidR="00F41FBB" w:rsidRPr="002F2D6B" w:rsidRDefault="00F41FBB" w:rsidP="00F41FBB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41FBB" w:rsidRPr="00F41FBB" w:rsidTr="004C66B4">
        <w:trPr>
          <w:trHeight w:val="1377"/>
        </w:trPr>
        <w:tc>
          <w:tcPr>
            <w:tcW w:w="8221" w:type="dxa"/>
          </w:tcPr>
          <w:p w:rsidR="00F41FBB" w:rsidRPr="00F41FBB" w:rsidRDefault="00F41FBB" w:rsidP="00F41FBB">
            <w:pPr>
              <w:widowControl/>
              <w:wordWrap/>
              <w:autoSpaceDE/>
              <w:autoSpaceDN/>
            </w:pPr>
            <w:r w:rsidRPr="00F41FBB">
              <w:rPr>
                <w:rFonts w:hint="eastAsia"/>
              </w:rPr>
              <w:t>세대주 없는 경우,</w:t>
            </w:r>
          </w:p>
          <w:p w:rsidR="00175DE3" w:rsidRPr="008F1D9F" w:rsidRDefault="00F41FBB" w:rsidP="00DC66AC">
            <w:pPr>
              <w:widowControl/>
              <w:wordWrap/>
              <w:autoSpaceDE/>
              <w:autoSpaceDN/>
            </w:pPr>
            <w:r w:rsidRPr="00F41FBB">
              <w:t>S</w:t>
            </w:r>
            <w:r w:rsidRPr="00F41FBB">
              <w:rPr>
                <w:rFonts w:hint="eastAsia"/>
              </w:rPr>
              <w:t>tatus</w:t>
            </w:r>
            <w:r>
              <w:t>:</w:t>
            </w:r>
            <w:r w:rsidRPr="00F41FBB">
              <w:t xml:space="preserve"> 30</w:t>
            </w:r>
            <w:r w:rsidR="00DC66AC">
              <w:t>8</w:t>
            </w:r>
            <w:r w:rsidRPr="00F41FBB">
              <w:t xml:space="preserve">, </w:t>
            </w:r>
            <w:r w:rsidRPr="00F41FBB">
              <w:rPr>
                <w:rFonts w:hint="eastAsia"/>
              </w:rPr>
              <w:t>message</w:t>
            </w:r>
            <w:r>
              <w:t>:</w:t>
            </w:r>
            <w:r w:rsidRPr="00F41FBB">
              <w:rPr>
                <w:rFonts w:hint="eastAsia"/>
              </w:rPr>
              <w:t xml:space="preserve"> 세대주가 없습니다.</w:t>
            </w:r>
          </w:p>
        </w:tc>
      </w:tr>
    </w:tbl>
    <w:p w:rsidR="004C66B4" w:rsidRDefault="004C66B4" w:rsidP="004C66B4"/>
    <w:p w:rsidR="00265F96" w:rsidRDefault="00265F96" w:rsidP="004C66B4"/>
    <w:p w:rsidR="00265F96" w:rsidRDefault="00265F96" w:rsidP="004C66B4"/>
    <w:p w:rsidR="00265F96" w:rsidRDefault="00265F96" w:rsidP="004C66B4"/>
    <w:p w:rsidR="00265F96" w:rsidRDefault="00265F96" w:rsidP="004C66B4"/>
    <w:p w:rsidR="00241C84" w:rsidRDefault="00241C84" w:rsidP="00CC758A">
      <w:pPr>
        <w:pStyle w:val="3"/>
      </w:pPr>
      <w:bookmarkStart w:id="33" w:name="_Toc46158701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t xml:space="preserve"> </w:t>
      </w:r>
      <w:r>
        <w:rPr>
          <w:rFonts w:hint="eastAsia"/>
        </w:rPr>
        <w:t>요청</w:t>
      </w:r>
      <w:bookmarkEnd w:id="3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41C84" w:rsidRPr="002F2D6B" w:rsidTr="009A2024">
        <w:tc>
          <w:tcPr>
            <w:tcW w:w="8221" w:type="dxa"/>
            <w:shd w:val="clear" w:color="auto" w:fill="95B3D7" w:themeFill="accent1" w:themeFillTint="99"/>
          </w:tcPr>
          <w:p w:rsidR="00241C84" w:rsidRPr="002F2D6B" w:rsidRDefault="00241C84" w:rsidP="009A202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41C84" w:rsidTr="009A2024">
        <w:tc>
          <w:tcPr>
            <w:tcW w:w="8221" w:type="dxa"/>
          </w:tcPr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>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"type": "householder_set",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41C84" w:rsidRDefault="009A2024" w:rsidP="009A202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41C84" w:rsidRDefault="00241C84" w:rsidP="00241C84">
      <w:pPr>
        <w:ind w:left="540"/>
        <w:rPr>
          <w:rFonts w:hAnsi="바탕"/>
        </w:rPr>
      </w:pPr>
    </w:p>
    <w:p w:rsidR="00241C84" w:rsidRDefault="00241C84" w:rsidP="00CC758A">
      <w:pPr>
        <w:pStyle w:val="3"/>
      </w:pPr>
      <w:bookmarkStart w:id="34" w:name="_Toc46158702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 w:rsidR="009A2024">
        <w:rPr>
          <w:rFonts w:hint="eastAsia"/>
        </w:rPr>
        <w:t>설정</w:t>
      </w:r>
      <w:r w:rsidR="009A2024">
        <w:t xml:space="preserve"> </w:t>
      </w:r>
      <w:r>
        <w:rPr>
          <w:rFonts w:hint="eastAsia"/>
        </w:rPr>
        <w:t>응답</w:t>
      </w:r>
      <w:bookmarkEnd w:id="3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41C84" w:rsidRPr="002F2D6B" w:rsidTr="009A2024">
        <w:tc>
          <w:tcPr>
            <w:tcW w:w="8221" w:type="dxa"/>
            <w:shd w:val="clear" w:color="auto" w:fill="95B3D7" w:themeFill="accent1" w:themeFillTint="99"/>
          </w:tcPr>
          <w:p w:rsidR="00241C84" w:rsidRPr="002F2D6B" w:rsidRDefault="00241C84" w:rsidP="009A2024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41C84" w:rsidTr="009A2024">
        <w:trPr>
          <w:trHeight w:val="1377"/>
        </w:trPr>
        <w:tc>
          <w:tcPr>
            <w:tcW w:w="8221" w:type="dxa"/>
          </w:tcPr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>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"type": "householder_set",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  "success": "</w:t>
            </w:r>
            <w:r w:rsidR="009F03C2">
              <w:rPr>
                <w:rFonts w:hint="eastAsia"/>
              </w:rPr>
              <w:t>y</w:t>
            </w:r>
            <w:r w:rsidR="009F03C2">
              <w:t>/n</w:t>
            </w:r>
            <w:r>
              <w:t>",</w:t>
            </w:r>
            <w:r w:rsidR="0007006E">
              <w:t xml:space="preserve">  </w:t>
            </w:r>
            <w:r w:rsidR="0007006E" w:rsidRPr="0007006E">
              <w:rPr>
                <w:color w:val="00B050"/>
              </w:rPr>
              <w:t>//</w:t>
            </w:r>
            <w:r w:rsidR="0007006E" w:rsidRPr="0007006E">
              <w:rPr>
                <w:rFonts w:hint="eastAsia"/>
                <w:color w:val="00B050"/>
              </w:rPr>
              <w:t>성공 여부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A2024" w:rsidRDefault="009A2024" w:rsidP="009A202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41C84" w:rsidRDefault="009A2024" w:rsidP="009A202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41C84" w:rsidRPr="002F2D6B" w:rsidTr="009A2024">
        <w:tc>
          <w:tcPr>
            <w:tcW w:w="8221" w:type="dxa"/>
            <w:shd w:val="clear" w:color="auto" w:fill="95B3D7" w:themeFill="accent1" w:themeFillTint="99"/>
          </w:tcPr>
          <w:p w:rsidR="00241C84" w:rsidRPr="002F2D6B" w:rsidRDefault="00241C84" w:rsidP="009A2024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41C84" w:rsidRPr="008F1D9F" w:rsidTr="009A2024">
        <w:trPr>
          <w:trHeight w:val="1377"/>
        </w:trPr>
        <w:tc>
          <w:tcPr>
            <w:tcW w:w="8221" w:type="dxa"/>
          </w:tcPr>
          <w:p w:rsidR="009A2024" w:rsidRPr="008F1D9F" w:rsidRDefault="009A2024" w:rsidP="009A2024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해당 룸키의 동호수에 해당하는 세대주를 전달한 유저키로 변경</w:t>
            </w:r>
          </w:p>
          <w:p w:rsidR="00241C84" w:rsidRPr="008F1D9F" w:rsidRDefault="009A2024" w:rsidP="009A2024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(세대주 미정시 해당 유저키로 설정,</w:t>
            </w:r>
            <w:r w:rsidRPr="008F1D9F">
              <w:t xml:space="preserve"> </w:t>
            </w:r>
            <w:r w:rsidRPr="008F1D9F">
              <w:rPr>
                <w:rFonts w:hint="eastAsia"/>
              </w:rPr>
              <w:t>세대주 기정시 해당 유저키로 변경)</w:t>
            </w:r>
          </w:p>
          <w:p w:rsidR="00673FF1" w:rsidRPr="008F1D9F" w:rsidRDefault="00673FF1" w:rsidP="009A2024">
            <w:pPr>
              <w:widowControl/>
              <w:wordWrap/>
              <w:autoSpaceDE/>
              <w:autoSpaceDN/>
            </w:pPr>
          </w:p>
          <w:p w:rsidR="00673FF1" w:rsidRPr="008F1D9F" w:rsidRDefault="008F1D9F" w:rsidP="00673FF1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room</w:t>
            </w:r>
            <w:r w:rsidRPr="008F1D9F">
              <w:t>key</w:t>
            </w:r>
            <w:r w:rsidR="00673FF1" w:rsidRPr="008F1D9F">
              <w:rPr>
                <w:rFonts w:hint="eastAsia"/>
              </w:rPr>
              <w:t xml:space="preserve"> 없는 경우,</w:t>
            </w:r>
          </w:p>
          <w:p w:rsidR="00673FF1" w:rsidRDefault="00673FF1" w:rsidP="008F1D9F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>: 3</w:t>
            </w:r>
            <w:r w:rsidR="008F1D9F" w:rsidRPr="008F1D9F">
              <w:t>17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="008F1D9F" w:rsidRPr="008F1D9F">
              <w:rPr>
                <w:rFonts w:hint="eastAsia"/>
              </w:rPr>
              <w:t>요청된 room</w:t>
            </w:r>
            <w:r w:rsidR="008F1D9F" w:rsidRPr="008F1D9F">
              <w:t>key</w:t>
            </w:r>
            <w:r w:rsidR="008F1D9F" w:rsidRPr="008F1D9F">
              <w:rPr>
                <w:rFonts w:hint="eastAsia"/>
              </w:rPr>
              <w:t>가 유효하지 않습니다.</w:t>
            </w:r>
          </w:p>
          <w:p w:rsidR="008F1D9F" w:rsidRPr="008F1D9F" w:rsidRDefault="008F1D9F" w:rsidP="008F1D9F">
            <w:pPr>
              <w:widowControl/>
              <w:wordWrap/>
              <w:autoSpaceDE/>
              <w:autoSpaceDN/>
            </w:pPr>
            <w:r>
              <w:t>userkey</w:t>
            </w:r>
            <w:r w:rsidRPr="008F1D9F">
              <w:rPr>
                <w:rFonts w:hint="eastAsia"/>
              </w:rPr>
              <w:t xml:space="preserve"> 없는 경우,</w:t>
            </w:r>
          </w:p>
          <w:p w:rsidR="008F1D9F" w:rsidRPr="007360B1" w:rsidRDefault="008F1D9F" w:rsidP="008F1D9F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>: 3</w:t>
            </w:r>
            <w:r>
              <w:t>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1225">
              <w:rPr>
                <w:rFonts w:hint="eastAsia"/>
              </w:rPr>
              <w:t xml:space="preserve">요청된 </w:t>
            </w:r>
            <w:r>
              <w:t>userkey</w:t>
            </w:r>
            <w:r>
              <w:rPr>
                <w:rFonts w:hint="eastAsia"/>
              </w:rPr>
              <w:t>가</w:t>
            </w:r>
            <w:r w:rsidRPr="00191225">
              <w:rPr>
                <w:rFonts w:hint="eastAsia"/>
              </w:rPr>
              <w:t xml:space="preserve"> 유효하지 않습니다.</w:t>
            </w:r>
          </w:p>
        </w:tc>
      </w:tr>
    </w:tbl>
    <w:p w:rsidR="00241C84" w:rsidRDefault="00241C84" w:rsidP="00241C84"/>
    <w:p w:rsidR="00265F96" w:rsidRDefault="00265F96" w:rsidP="00241C84"/>
    <w:p w:rsidR="00265F96" w:rsidRPr="008F1D9F" w:rsidRDefault="00265F96" w:rsidP="00241C84"/>
    <w:p w:rsidR="0007006E" w:rsidRDefault="0007006E" w:rsidP="00CC758A">
      <w:pPr>
        <w:pStyle w:val="3"/>
      </w:pPr>
      <w:bookmarkStart w:id="35" w:name="_Toc46158703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 </w:t>
      </w:r>
      <w:r>
        <w:rPr>
          <w:rFonts w:hint="eastAsia"/>
        </w:rPr>
        <w:t>요청</w:t>
      </w:r>
      <w:bookmarkEnd w:id="3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006E" w:rsidRPr="002F2D6B" w:rsidTr="008E5A03">
        <w:tc>
          <w:tcPr>
            <w:tcW w:w="8221" w:type="dxa"/>
            <w:shd w:val="clear" w:color="auto" w:fill="95B3D7" w:themeFill="accent1" w:themeFillTint="99"/>
          </w:tcPr>
          <w:p w:rsidR="0007006E" w:rsidRPr="002F2D6B" w:rsidRDefault="0007006E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006E" w:rsidTr="008E5A03">
        <w:tc>
          <w:tcPr>
            <w:tcW w:w="8221" w:type="dxa"/>
          </w:tcPr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"type": "householder_delete",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7006E" w:rsidRDefault="0007006E" w:rsidP="0007006E">
      <w:pPr>
        <w:ind w:left="540"/>
        <w:rPr>
          <w:rFonts w:hAnsi="바탕"/>
        </w:rPr>
      </w:pPr>
    </w:p>
    <w:p w:rsidR="0007006E" w:rsidRDefault="0007006E" w:rsidP="00CC758A">
      <w:pPr>
        <w:pStyle w:val="3"/>
      </w:pPr>
      <w:bookmarkStart w:id="36" w:name="_Toc46158704"/>
      <w:r>
        <w:rPr>
          <w:rFonts w:hint="eastAsia"/>
        </w:rPr>
        <w:t>세대주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t xml:space="preserve"> </w:t>
      </w:r>
      <w:r>
        <w:rPr>
          <w:rFonts w:hint="eastAsia"/>
        </w:rPr>
        <w:t>응답</w:t>
      </w:r>
      <w:bookmarkEnd w:id="3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006E" w:rsidRPr="002F2D6B" w:rsidTr="008E5A03">
        <w:tc>
          <w:tcPr>
            <w:tcW w:w="8221" w:type="dxa"/>
            <w:shd w:val="clear" w:color="auto" w:fill="95B3D7" w:themeFill="accent1" w:themeFillTint="99"/>
          </w:tcPr>
          <w:p w:rsidR="0007006E" w:rsidRPr="002F2D6B" w:rsidRDefault="0007006E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006E" w:rsidTr="008E5A03">
        <w:trPr>
          <w:trHeight w:val="1377"/>
        </w:trPr>
        <w:tc>
          <w:tcPr>
            <w:tcW w:w="8221" w:type="dxa"/>
          </w:tcPr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"type": "householder_delete",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  "success": "y</w:t>
            </w:r>
            <w:r>
              <w:rPr>
                <w:rFonts w:hint="eastAsia"/>
              </w:rPr>
              <w:t>/</w:t>
            </w:r>
            <w:r>
              <w:t>n,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006E" w:rsidRDefault="0007006E" w:rsidP="0007006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7006E" w:rsidRPr="002F2D6B" w:rsidTr="008E5A03">
        <w:tc>
          <w:tcPr>
            <w:tcW w:w="8221" w:type="dxa"/>
            <w:shd w:val="clear" w:color="auto" w:fill="95B3D7" w:themeFill="accent1" w:themeFillTint="99"/>
          </w:tcPr>
          <w:p w:rsidR="0007006E" w:rsidRPr="002F2D6B" w:rsidRDefault="0007006E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7006E" w:rsidRPr="00F41FBB" w:rsidTr="008E5A03">
        <w:trPr>
          <w:trHeight w:val="1377"/>
        </w:trPr>
        <w:tc>
          <w:tcPr>
            <w:tcW w:w="8221" w:type="dxa"/>
          </w:tcPr>
          <w:p w:rsidR="007360B1" w:rsidRPr="008F1D9F" w:rsidRDefault="007360B1" w:rsidP="007360B1">
            <w:pPr>
              <w:widowControl/>
              <w:wordWrap/>
              <w:autoSpaceDE/>
              <w:autoSpaceDN/>
            </w:pPr>
            <w:r w:rsidRPr="008F1D9F">
              <w:rPr>
                <w:rFonts w:hint="eastAsia"/>
              </w:rPr>
              <w:t>room</w:t>
            </w:r>
            <w:r w:rsidRPr="008F1D9F">
              <w:t>key</w:t>
            </w:r>
            <w:r w:rsidRPr="008F1D9F">
              <w:rPr>
                <w:rFonts w:hint="eastAsia"/>
              </w:rPr>
              <w:t xml:space="preserve"> 없는 경우,</w:t>
            </w:r>
          </w:p>
          <w:p w:rsidR="007360B1" w:rsidRDefault="007360B1" w:rsidP="007360B1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317,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요청된 room</w:t>
            </w:r>
            <w:r w:rsidRPr="008F1D9F">
              <w:t>key</w:t>
            </w:r>
            <w:r w:rsidRPr="008F1D9F">
              <w:rPr>
                <w:rFonts w:hint="eastAsia"/>
              </w:rPr>
              <w:t>가 유효하지 않습니다.</w:t>
            </w:r>
          </w:p>
          <w:p w:rsidR="007360B1" w:rsidRPr="008F1D9F" w:rsidRDefault="007360B1" w:rsidP="007360B1">
            <w:pPr>
              <w:widowControl/>
              <w:wordWrap/>
              <w:autoSpaceDE/>
              <w:autoSpaceDN/>
            </w:pPr>
            <w:r>
              <w:t>userkey</w:t>
            </w:r>
            <w:r w:rsidRPr="008F1D9F">
              <w:rPr>
                <w:rFonts w:hint="eastAsia"/>
              </w:rPr>
              <w:t xml:space="preserve"> 없는 경우,</w:t>
            </w:r>
          </w:p>
          <w:p w:rsidR="0007006E" w:rsidRDefault="007360B1" w:rsidP="007360B1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>: 3</w:t>
            </w:r>
            <w:r>
              <w:t>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1225">
              <w:rPr>
                <w:rFonts w:hint="eastAsia"/>
              </w:rPr>
              <w:t xml:space="preserve">요청된 </w:t>
            </w:r>
            <w:r>
              <w:t>userkey</w:t>
            </w:r>
            <w:r>
              <w:rPr>
                <w:rFonts w:hint="eastAsia"/>
              </w:rPr>
              <w:t>가</w:t>
            </w:r>
            <w:r w:rsidRPr="00191225">
              <w:rPr>
                <w:rFonts w:hint="eastAsia"/>
              </w:rPr>
              <w:t xml:space="preserve"> 유효하지 않습니다.</w:t>
            </w:r>
          </w:p>
          <w:p w:rsidR="00215A06" w:rsidRDefault="00215A06" w:rsidP="007360B1">
            <w:pPr>
              <w:widowControl/>
              <w:wordWrap/>
              <w:autoSpaceDE/>
              <w:autoSpaceDN/>
            </w:pPr>
          </w:p>
          <w:p w:rsidR="00215A06" w:rsidRPr="00F41FBB" w:rsidRDefault="00E925EC" w:rsidP="00E925EC">
            <w:pPr>
              <w:widowControl/>
              <w:wordWrap/>
              <w:autoSpaceDE/>
              <w:autoSpaceDN/>
              <w:rPr>
                <w:b/>
              </w:rPr>
            </w:pPr>
            <w:r w:rsidRPr="00CC758A">
              <w:t>r</w:t>
            </w:r>
            <w:r w:rsidR="00215A06" w:rsidRPr="00CC758A">
              <w:rPr>
                <w:rFonts w:hint="eastAsia"/>
              </w:rPr>
              <w:t>oom</w:t>
            </w:r>
            <w:r w:rsidR="00215A06" w:rsidRPr="00CC758A">
              <w:t xml:space="preserve">key &amp; userkey </w:t>
            </w:r>
            <w:r w:rsidR="00215A06" w:rsidRPr="00CC758A">
              <w:rPr>
                <w:rFonts w:hint="eastAsia"/>
              </w:rPr>
              <w:t>관련 이하 문단에서는 생략</w:t>
            </w:r>
          </w:p>
        </w:tc>
      </w:tr>
    </w:tbl>
    <w:p w:rsidR="006C68D5" w:rsidRDefault="006C68D5" w:rsidP="0058701B"/>
    <w:p w:rsidR="00265F96" w:rsidRDefault="00265F96" w:rsidP="0058701B"/>
    <w:p w:rsidR="00265F96" w:rsidRDefault="00265F96" w:rsidP="0058701B"/>
    <w:p w:rsidR="00265F96" w:rsidRPr="00E925EC" w:rsidRDefault="00265F96" w:rsidP="0058701B"/>
    <w:p w:rsidR="00BD4F9C" w:rsidRDefault="00333F02" w:rsidP="00CC758A">
      <w:pPr>
        <w:pStyle w:val="3"/>
      </w:pPr>
      <w:bookmarkStart w:id="37" w:name="_Toc46158705"/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인증키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3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D4F9C" w:rsidRPr="002F2D6B" w:rsidTr="008E2FAD">
        <w:tc>
          <w:tcPr>
            <w:tcW w:w="8221" w:type="dxa"/>
            <w:shd w:val="clear" w:color="auto" w:fill="95B3D7" w:themeFill="accent1" w:themeFillTint="99"/>
          </w:tcPr>
          <w:p w:rsidR="00BD4F9C" w:rsidRPr="002F2D6B" w:rsidRDefault="00BD4F9C" w:rsidP="008E2FA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D4F9C" w:rsidTr="008E2FAD">
        <w:tc>
          <w:tcPr>
            <w:tcW w:w="8221" w:type="dxa"/>
          </w:tcPr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>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"type": "auth_popup",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D4F9C" w:rsidRDefault="00774689" w:rsidP="007746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D4F9C" w:rsidRDefault="00BD4F9C" w:rsidP="00BD4F9C">
      <w:pPr>
        <w:ind w:left="540"/>
        <w:rPr>
          <w:rFonts w:hAnsi="바탕"/>
        </w:rPr>
      </w:pPr>
    </w:p>
    <w:p w:rsidR="00BD4F9C" w:rsidRDefault="00701C72" w:rsidP="00CC758A">
      <w:pPr>
        <w:pStyle w:val="3"/>
      </w:pPr>
      <w:bookmarkStart w:id="38" w:name="_Toc46158706"/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인증키</w:t>
      </w:r>
      <w:r>
        <w:rPr>
          <w:rFonts w:hint="eastAsia"/>
        </w:rPr>
        <w:t xml:space="preserve"> </w:t>
      </w:r>
      <w:r>
        <w:rPr>
          <w:rFonts w:hint="eastAsia"/>
        </w:rPr>
        <w:t>팝업</w:t>
      </w:r>
      <w:r w:rsidR="00BD4F9C">
        <w:rPr>
          <w:rFonts w:hint="eastAsia"/>
        </w:rPr>
        <w:t xml:space="preserve"> </w:t>
      </w:r>
      <w:r w:rsidR="00BD4F9C">
        <w:rPr>
          <w:rFonts w:hint="eastAsia"/>
        </w:rPr>
        <w:t>응답</w:t>
      </w:r>
      <w:bookmarkEnd w:id="3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D4F9C" w:rsidRPr="002F2D6B" w:rsidTr="008E2FAD">
        <w:tc>
          <w:tcPr>
            <w:tcW w:w="8221" w:type="dxa"/>
            <w:shd w:val="clear" w:color="auto" w:fill="95B3D7" w:themeFill="accent1" w:themeFillTint="99"/>
          </w:tcPr>
          <w:p w:rsidR="00BD4F9C" w:rsidRPr="002F2D6B" w:rsidRDefault="00BD4F9C" w:rsidP="008E2FA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D4F9C" w:rsidTr="008E2FAD">
        <w:tc>
          <w:tcPr>
            <w:tcW w:w="8221" w:type="dxa"/>
          </w:tcPr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>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"type": "auth_popup",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74689" w:rsidRDefault="00774689" w:rsidP="007746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D4F9C" w:rsidRDefault="00774689" w:rsidP="007746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746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774689" w:rsidRPr="002F2D6B" w:rsidRDefault="007746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74689" w:rsidRPr="00F41FBB" w:rsidTr="008E5A03">
        <w:trPr>
          <w:trHeight w:val="1377"/>
        </w:trPr>
        <w:tc>
          <w:tcPr>
            <w:tcW w:w="8221" w:type="dxa"/>
          </w:tcPr>
          <w:p w:rsidR="00774689" w:rsidRPr="008F1D9F" w:rsidRDefault="00774689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미접속 상태</w:t>
            </w:r>
            <w:r w:rsidRPr="008F1D9F">
              <w:rPr>
                <w:rFonts w:hint="eastAsia"/>
              </w:rPr>
              <w:t>,</w:t>
            </w:r>
          </w:p>
          <w:p w:rsidR="00774689" w:rsidRDefault="00774689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월패드 연결이 정상적이지 않습니다.</w:t>
            </w:r>
          </w:p>
          <w:p w:rsidR="00774689" w:rsidRDefault="007746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E925EC" w:rsidRPr="00F41FBB" w:rsidRDefault="00E925EC" w:rsidP="00E925EC">
            <w:pPr>
              <w:widowControl/>
              <w:wordWrap/>
              <w:autoSpaceDE/>
              <w:autoSpaceDN/>
              <w:rPr>
                <w:b/>
              </w:rPr>
            </w:pPr>
            <w:r w:rsidRPr="00CC758A">
              <w:rPr>
                <w:rFonts w:hint="eastAsia"/>
              </w:rPr>
              <w:t>월패드 미접속</w:t>
            </w:r>
            <w:r w:rsidRPr="00CC758A">
              <w:t xml:space="preserve"> </w:t>
            </w:r>
            <w:r w:rsidRPr="00CC758A">
              <w:rPr>
                <w:rFonts w:hint="eastAsia"/>
              </w:rPr>
              <w:t>관련 이하 문단에서는 생략</w:t>
            </w:r>
          </w:p>
        </w:tc>
      </w:tr>
    </w:tbl>
    <w:p w:rsidR="006C68D5" w:rsidRDefault="006C68D5" w:rsidP="00BD4F9C"/>
    <w:p w:rsidR="00265F96" w:rsidRDefault="00265F96" w:rsidP="00BD4F9C"/>
    <w:p w:rsidR="00265F96" w:rsidRDefault="00265F96" w:rsidP="00BD4F9C"/>
    <w:p w:rsidR="00265F96" w:rsidRDefault="00265F96" w:rsidP="00BD4F9C"/>
    <w:p w:rsidR="00265F96" w:rsidRDefault="00265F96" w:rsidP="00BD4F9C"/>
    <w:p w:rsidR="00875B49" w:rsidRDefault="00875B49" w:rsidP="00CC758A">
      <w:pPr>
        <w:pStyle w:val="3"/>
      </w:pPr>
      <w:bookmarkStart w:id="39" w:name="_Toc46158707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3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75B49" w:rsidRPr="002F2D6B" w:rsidTr="001248B8">
        <w:tc>
          <w:tcPr>
            <w:tcW w:w="8221" w:type="dxa"/>
            <w:shd w:val="clear" w:color="auto" w:fill="95B3D7" w:themeFill="accent1" w:themeFillTint="99"/>
          </w:tcPr>
          <w:p w:rsidR="00875B49" w:rsidRPr="002F2D6B" w:rsidRDefault="00875B49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75B49" w:rsidTr="001248B8">
        <w:tc>
          <w:tcPr>
            <w:tcW w:w="8221" w:type="dxa"/>
          </w:tcPr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>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"type": "auth",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"wallpadkey": "월패드 인증번호"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75B49" w:rsidRDefault="00235918" w:rsidP="0023591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75B49" w:rsidRDefault="00875B49" w:rsidP="00875B49">
      <w:pPr>
        <w:ind w:left="540"/>
        <w:rPr>
          <w:rFonts w:hAnsi="바탕"/>
        </w:rPr>
      </w:pPr>
    </w:p>
    <w:p w:rsidR="00875B49" w:rsidRDefault="00875B49" w:rsidP="00CC758A">
      <w:pPr>
        <w:pStyle w:val="3"/>
      </w:pPr>
      <w:bookmarkStart w:id="40" w:name="_Toc46158708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75B49" w:rsidRPr="002F2D6B" w:rsidTr="001248B8">
        <w:tc>
          <w:tcPr>
            <w:tcW w:w="8221" w:type="dxa"/>
            <w:shd w:val="clear" w:color="auto" w:fill="95B3D7" w:themeFill="accent1" w:themeFillTint="99"/>
          </w:tcPr>
          <w:p w:rsidR="00875B49" w:rsidRPr="002F2D6B" w:rsidRDefault="00875B49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75B49" w:rsidTr="001248B8">
        <w:tc>
          <w:tcPr>
            <w:tcW w:w="8221" w:type="dxa"/>
          </w:tcPr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>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"type": "auth",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  "success": "y/n"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35918" w:rsidRDefault="00235918" w:rsidP="0023591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75B49" w:rsidRDefault="00235918" w:rsidP="0023591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35918" w:rsidRPr="002F2D6B" w:rsidTr="008E5A03">
        <w:tc>
          <w:tcPr>
            <w:tcW w:w="8221" w:type="dxa"/>
            <w:shd w:val="clear" w:color="auto" w:fill="95B3D7" w:themeFill="accent1" w:themeFillTint="99"/>
          </w:tcPr>
          <w:p w:rsidR="00235918" w:rsidRPr="002F2D6B" w:rsidRDefault="00235918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35918" w:rsidRPr="00F41FBB" w:rsidTr="008E5A03">
        <w:trPr>
          <w:trHeight w:val="1377"/>
        </w:trPr>
        <w:tc>
          <w:tcPr>
            <w:tcW w:w="8221" w:type="dxa"/>
          </w:tcPr>
          <w:p w:rsidR="00235918" w:rsidRPr="008F1D9F" w:rsidRDefault="00235918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인증키 불일치</w:t>
            </w:r>
            <w:r w:rsidRPr="008F1D9F">
              <w:rPr>
                <w:rFonts w:hint="eastAsia"/>
              </w:rPr>
              <w:t>,</w:t>
            </w:r>
          </w:p>
          <w:p w:rsidR="00235918" w:rsidRDefault="00235918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305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세대 월패드 인증키가</w:t>
            </w:r>
            <w:r w:rsidRPr="0011072E">
              <w:rPr>
                <w:rFonts w:hint="eastAsia"/>
              </w:rPr>
              <w:t xml:space="preserve"> 일치하지 않습니다.</w:t>
            </w:r>
          </w:p>
          <w:p w:rsidR="00235918" w:rsidRPr="00235918" w:rsidRDefault="00235918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235918" w:rsidRPr="00F41FBB" w:rsidRDefault="00235918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875B49"/>
    <w:p w:rsidR="00265F96" w:rsidRDefault="00265F96" w:rsidP="00875B49"/>
    <w:p w:rsidR="00265F96" w:rsidRDefault="00265F96" w:rsidP="00875B49"/>
    <w:p w:rsidR="00265F96" w:rsidRDefault="00265F96" w:rsidP="00875B49"/>
    <w:p w:rsidR="00EC447F" w:rsidRDefault="00EC447F" w:rsidP="00CC758A">
      <w:pPr>
        <w:pStyle w:val="3"/>
      </w:pPr>
      <w:bookmarkStart w:id="41" w:name="_Toc46158709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t xml:space="preserve"> </w:t>
      </w:r>
      <w:r>
        <w:rPr>
          <w:rFonts w:hint="eastAsia"/>
        </w:rPr>
        <w:t>요청</w:t>
      </w:r>
      <w:bookmarkEnd w:id="4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C447F" w:rsidRPr="002F2D6B" w:rsidTr="00D0029A">
        <w:tc>
          <w:tcPr>
            <w:tcW w:w="8221" w:type="dxa"/>
            <w:shd w:val="clear" w:color="auto" w:fill="95B3D7" w:themeFill="accent1" w:themeFillTint="99"/>
          </w:tcPr>
          <w:p w:rsidR="00EC447F" w:rsidRPr="002F2D6B" w:rsidRDefault="00EC447F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C447F" w:rsidTr="00D0029A">
        <w:tc>
          <w:tcPr>
            <w:tcW w:w="8221" w:type="dxa"/>
          </w:tcPr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>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"type": "auth_cancel",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C447F" w:rsidRDefault="005129BE" w:rsidP="005129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EC447F" w:rsidRDefault="00EC447F" w:rsidP="00EC447F">
      <w:pPr>
        <w:ind w:left="540"/>
        <w:rPr>
          <w:rFonts w:hAnsi="바탕"/>
        </w:rPr>
      </w:pPr>
    </w:p>
    <w:p w:rsidR="00EC447F" w:rsidRDefault="00EC447F" w:rsidP="00CC758A">
      <w:pPr>
        <w:pStyle w:val="3"/>
      </w:pPr>
      <w:bookmarkStart w:id="42" w:name="_Toc46158710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취소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C447F" w:rsidRPr="002F2D6B" w:rsidTr="00D0029A">
        <w:tc>
          <w:tcPr>
            <w:tcW w:w="8221" w:type="dxa"/>
            <w:shd w:val="clear" w:color="auto" w:fill="95B3D7" w:themeFill="accent1" w:themeFillTint="99"/>
          </w:tcPr>
          <w:p w:rsidR="00EC447F" w:rsidRPr="002F2D6B" w:rsidRDefault="00EC447F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C447F" w:rsidTr="00D0029A">
        <w:tc>
          <w:tcPr>
            <w:tcW w:w="8221" w:type="dxa"/>
          </w:tcPr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>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"type": "auth_cancel",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  "success": "y/n"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129BE" w:rsidRDefault="005129BE" w:rsidP="005129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C447F" w:rsidRDefault="005129BE" w:rsidP="005129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5129BE" w:rsidRPr="002F2D6B" w:rsidTr="008E5A03">
        <w:tc>
          <w:tcPr>
            <w:tcW w:w="8221" w:type="dxa"/>
            <w:shd w:val="clear" w:color="auto" w:fill="95B3D7" w:themeFill="accent1" w:themeFillTint="99"/>
          </w:tcPr>
          <w:p w:rsidR="005129BE" w:rsidRPr="002F2D6B" w:rsidRDefault="005129BE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5129BE" w:rsidRPr="00F41FBB" w:rsidTr="008E5A03">
        <w:trPr>
          <w:trHeight w:val="1377"/>
        </w:trPr>
        <w:tc>
          <w:tcPr>
            <w:tcW w:w="8221" w:type="dxa"/>
          </w:tcPr>
          <w:p w:rsidR="005129BE" w:rsidRPr="00235918" w:rsidRDefault="005129BE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5129BE" w:rsidRPr="00F41FBB" w:rsidRDefault="005129BE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875B49"/>
    <w:p w:rsidR="00265F96" w:rsidRDefault="00265F96" w:rsidP="00875B49"/>
    <w:p w:rsidR="00265F96" w:rsidRDefault="00265F96" w:rsidP="00875B49"/>
    <w:p w:rsidR="00265F96" w:rsidRDefault="00265F96" w:rsidP="00875B49"/>
    <w:p w:rsidR="00265F96" w:rsidRDefault="00265F96" w:rsidP="00875B49"/>
    <w:p w:rsidR="004916A4" w:rsidRDefault="004916A4" w:rsidP="00CC758A">
      <w:pPr>
        <w:pStyle w:val="3"/>
      </w:pPr>
      <w:bookmarkStart w:id="43" w:name="_Toc46158711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 w:rsidR="009213E4">
        <w:rPr>
          <w:rFonts w:hint="eastAsia"/>
        </w:rPr>
        <w:t>정보</w:t>
      </w:r>
      <w:r w:rsidR="009213E4">
        <w:rPr>
          <w:rFonts w:hint="eastAsia"/>
        </w:rPr>
        <w:t xml:space="preserve"> </w:t>
      </w:r>
      <w:r w:rsidR="009213E4">
        <w:rPr>
          <w:rFonts w:hint="eastAsia"/>
        </w:rPr>
        <w:t>등록</w:t>
      </w:r>
      <w:r w:rsidR="009213E4">
        <w:rPr>
          <w:rFonts w:hint="eastAsia"/>
        </w:rPr>
        <w:t xml:space="preserve"> </w:t>
      </w:r>
      <w:r w:rsidR="009213E4">
        <w:rPr>
          <w:rFonts w:hint="eastAsia"/>
        </w:rPr>
        <w:t>요청</w:t>
      </w:r>
      <w:r w:rsidR="009213E4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클라우드에서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>)</w:t>
      </w:r>
      <w:bookmarkEnd w:id="4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916A4" w:rsidRPr="002F2D6B" w:rsidTr="001248B8">
        <w:tc>
          <w:tcPr>
            <w:tcW w:w="8221" w:type="dxa"/>
            <w:shd w:val="clear" w:color="auto" w:fill="95B3D7" w:themeFill="accent1" w:themeFillTint="99"/>
          </w:tcPr>
          <w:p w:rsidR="004916A4" w:rsidRPr="002F2D6B" w:rsidRDefault="004916A4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916A4" w:rsidTr="001248B8">
        <w:tc>
          <w:tcPr>
            <w:tcW w:w="8221" w:type="dxa"/>
          </w:tcPr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>{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"type": "login",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"command": "</w:t>
            </w:r>
            <w:r w:rsidR="009213E4">
              <w:t>control_request</w:t>
            </w:r>
            <w:r>
              <w:t>"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C36C99" w:rsidRPr="00CC758A" w:rsidRDefault="00C36C99" w:rsidP="004916A4">
            <w:pPr>
              <w:widowControl/>
              <w:wordWrap/>
              <w:autoSpaceDE/>
              <w:autoSpaceDN/>
            </w:pPr>
            <w:r w:rsidRPr="00CC758A">
              <w:t xml:space="preserve">    </w:t>
            </w:r>
            <w:r w:rsidRPr="00CC758A">
              <w:t>“</w:t>
            </w:r>
            <w:r w:rsidRPr="00CC758A">
              <w:rPr>
                <w:rFonts w:hint="eastAsia"/>
              </w:rPr>
              <w:t>roomkey</w:t>
            </w:r>
            <w:r w:rsidRPr="00CC758A">
              <w:t>”</w:t>
            </w:r>
            <w:r w:rsidRPr="00CC758A">
              <w:t>:</w:t>
            </w:r>
            <w:r w:rsidRPr="00CC758A">
              <w:t>”</w:t>
            </w:r>
            <w:r w:rsidRPr="00CC758A">
              <w:rPr>
                <w:rFonts w:hint="eastAsia"/>
              </w:rPr>
              <w:t>룸키</w:t>
            </w:r>
            <w:r w:rsidRPr="00CC758A">
              <w:t>”</w:t>
            </w:r>
            <w:r w:rsidRPr="00CC758A">
              <w:t>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  "device_type": "ios/a</w:t>
            </w:r>
            <w:r>
              <w:rPr>
                <w:rFonts w:hint="eastAsia"/>
              </w:rPr>
              <w:t>n</w:t>
            </w:r>
            <w:r>
              <w:t>droid",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"push_token": "푸시토큰"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916A4" w:rsidRDefault="004916A4" w:rsidP="004916A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916A4" w:rsidRDefault="004916A4" w:rsidP="004916A4">
      <w:pPr>
        <w:ind w:left="540"/>
        <w:rPr>
          <w:rFonts w:hAnsi="바탕"/>
        </w:rPr>
      </w:pPr>
    </w:p>
    <w:p w:rsidR="004916A4" w:rsidRDefault="0025320C" w:rsidP="00CC758A">
      <w:pPr>
        <w:pStyle w:val="3"/>
      </w:pPr>
      <w:bookmarkStart w:id="44" w:name="_Toc46158712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 w:rsidR="004916A4">
        <w:rPr>
          <w:rFonts w:hint="eastAsia"/>
        </w:rPr>
        <w:t xml:space="preserve"> </w:t>
      </w:r>
      <w:r w:rsidR="004916A4">
        <w:rPr>
          <w:rFonts w:hint="eastAsia"/>
        </w:rPr>
        <w:t>응답</w:t>
      </w:r>
      <w:bookmarkEnd w:id="4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916A4" w:rsidRPr="002F2D6B" w:rsidTr="001248B8">
        <w:tc>
          <w:tcPr>
            <w:tcW w:w="8221" w:type="dxa"/>
            <w:shd w:val="clear" w:color="auto" w:fill="95B3D7" w:themeFill="accent1" w:themeFillTint="99"/>
          </w:tcPr>
          <w:p w:rsidR="004916A4" w:rsidRPr="002F2D6B" w:rsidRDefault="004916A4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916A4" w:rsidTr="001248B8">
        <w:tc>
          <w:tcPr>
            <w:tcW w:w="8221" w:type="dxa"/>
          </w:tcPr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>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  "type": "login",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  "command": "</w:t>
            </w:r>
            <w:r w:rsidR="009213E4">
              <w:t>control_response</w:t>
            </w:r>
            <w:r>
              <w:t>"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916A4" w:rsidRDefault="004916A4" w:rsidP="001248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1774F" w:rsidRPr="002F2D6B" w:rsidTr="008E5A03">
        <w:tc>
          <w:tcPr>
            <w:tcW w:w="8221" w:type="dxa"/>
            <w:shd w:val="clear" w:color="auto" w:fill="95B3D7" w:themeFill="accent1" w:themeFillTint="99"/>
          </w:tcPr>
          <w:p w:rsidR="00C1774F" w:rsidRPr="002F2D6B" w:rsidRDefault="00C1774F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1774F" w:rsidRPr="00F41FBB" w:rsidTr="008E5A03">
        <w:trPr>
          <w:trHeight w:val="1377"/>
        </w:trPr>
        <w:tc>
          <w:tcPr>
            <w:tcW w:w="8221" w:type="dxa"/>
          </w:tcPr>
          <w:p w:rsidR="00F403AA" w:rsidRPr="00CC758A" w:rsidRDefault="00F403AA" w:rsidP="00F403AA">
            <w:pPr>
              <w:widowControl/>
              <w:wordWrap/>
              <w:autoSpaceDE/>
              <w:autoSpaceDN/>
            </w:pPr>
            <w:r w:rsidRPr="00CC758A">
              <w:rPr>
                <w:rFonts w:hint="eastAsia"/>
              </w:rPr>
              <w:t>미인증 사용자,</w:t>
            </w:r>
          </w:p>
          <w:p w:rsidR="00F403AA" w:rsidRPr="00CC758A" w:rsidRDefault="00F403AA" w:rsidP="00F403AA">
            <w:pPr>
              <w:widowControl/>
              <w:wordWrap/>
              <w:autoSpaceDE/>
              <w:autoSpaceDN/>
            </w:pPr>
            <w:r w:rsidRPr="00CC758A">
              <w:t>S</w:t>
            </w:r>
            <w:r w:rsidRPr="00CC758A">
              <w:rPr>
                <w:rFonts w:hint="eastAsia"/>
              </w:rPr>
              <w:t>tatus</w:t>
            </w:r>
            <w:r w:rsidRPr="00CC758A">
              <w:t xml:space="preserve">: 306, </w:t>
            </w:r>
            <w:r w:rsidRPr="00CC758A">
              <w:rPr>
                <w:rFonts w:hint="eastAsia"/>
              </w:rPr>
              <w:t>message</w:t>
            </w:r>
            <w:r w:rsidRPr="00CC758A">
              <w:t>:</w:t>
            </w:r>
            <w:r w:rsidRPr="00CC758A">
              <w:rPr>
                <w:rFonts w:hint="eastAsia"/>
              </w:rPr>
              <w:t xml:space="preserve"> 인증되지 않은 사용자입니다.</w:t>
            </w:r>
          </w:p>
          <w:p w:rsidR="00C1774F" w:rsidRPr="00F403AA" w:rsidRDefault="00C1774F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C1774F" w:rsidRPr="00F41FBB" w:rsidRDefault="00C1774F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4916A4"/>
    <w:p w:rsidR="00265F96" w:rsidRDefault="00265F96" w:rsidP="004916A4"/>
    <w:p w:rsidR="00265F96" w:rsidRDefault="00265F96" w:rsidP="004916A4"/>
    <w:p w:rsidR="00265F96" w:rsidRDefault="00265F96" w:rsidP="004916A4"/>
    <w:p w:rsidR="00265F96" w:rsidRDefault="00265F96" w:rsidP="004916A4"/>
    <w:p w:rsidR="007930BB" w:rsidRDefault="007930BB" w:rsidP="00CC758A">
      <w:pPr>
        <w:pStyle w:val="3"/>
      </w:pPr>
      <w:bookmarkStart w:id="45" w:name="_Toc46158713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4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15F4B" w:rsidRPr="002F2D6B" w:rsidTr="00D0029A">
        <w:tc>
          <w:tcPr>
            <w:tcW w:w="8221" w:type="dxa"/>
            <w:shd w:val="clear" w:color="auto" w:fill="95B3D7" w:themeFill="accent1" w:themeFillTint="99"/>
          </w:tcPr>
          <w:p w:rsidR="00915F4B" w:rsidRPr="002F2D6B" w:rsidRDefault="00915F4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15F4B" w:rsidTr="00D0029A">
        <w:tc>
          <w:tcPr>
            <w:tcW w:w="8221" w:type="dxa"/>
          </w:tcPr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>{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EC447F" w:rsidRDefault="00EC447F" w:rsidP="00EC447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15F4B" w:rsidRDefault="00EC447F" w:rsidP="00EC447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930BB" w:rsidRDefault="007930BB" w:rsidP="007930BB"/>
    <w:p w:rsidR="007930BB" w:rsidRDefault="007930BB" w:rsidP="00CC758A">
      <w:pPr>
        <w:pStyle w:val="3"/>
      </w:pPr>
      <w:bookmarkStart w:id="46" w:name="_Toc46158714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15F4B" w:rsidRPr="002F2D6B" w:rsidTr="00D0029A">
        <w:tc>
          <w:tcPr>
            <w:tcW w:w="8221" w:type="dxa"/>
            <w:shd w:val="clear" w:color="auto" w:fill="95B3D7" w:themeFill="accent1" w:themeFillTint="99"/>
          </w:tcPr>
          <w:p w:rsidR="00915F4B" w:rsidRPr="002F2D6B" w:rsidRDefault="00915F4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15F4B" w:rsidTr="00D0029A">
        <w:tc>
          <w:tcPr>
            <w:tcW w:w="8221" w:type="dxa"/>
          </w:tcPr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>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"회원 ID",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"이름",</w:t>
            </w:r>
          </w:p>
          <w:p w:rsidR="00A57114" w:rsidRPr="00CC758A" w:rsidRDefault="00A57114" w:rsidP="00A57114">
            <w:pPr>
              <w:widowControl/>
              <w:wordWrap/>
              <w:autoSpaceDE/>
              <w:autoSpaceDN/>
              <w:rPr>
                <w:strike/>
              </w:rPr>
            </w:pPr>
            <w:r>
              <w:rPr>
                <w:rFonts w:hint="eastAsia"/>
              </w:rPr>
              <w:t xml:space="preserve">    </w:t>
            </w:r>
            <w:r w:rsidRPr="00CC758A">
              <w:rPr>
                <w:rFonts w:hint="eastAsia"/>
              </w:rPr>
              <w:t>"</w:t>
            </w:r>
            <w:r w:rsidRPr="00CC758A">
              <w:rPr>
                <w:rFonts w:hint="eastAsia"/>
                <w:strike/>
              </w:rPr>
              <w:t>telnum": "휴대전화번호",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DB121D">
              <w:rPr>
                <w:rFonts w:hint="eastAsia"/>
              </w:rPr>
              <w:t>reg_date</w:t>
            </w:r>
            <w:r>
              <w:rPr>
                <w:rFonts w:hint="eastAsia"/>
              </w:rPr>
              <w:t>": "회원가입일",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"rooms": [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"roomkey": "룸키",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"dong": "동",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"ho": "호",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    "householder": "y/n"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57114" w:rsidRDefault="00A57114" w:rsidP="00A5711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15F4B" w:rsidRDefault="00A57114" w:rsidP="00A5711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57114" w:rsidRPr="002F2D6B" w:rsidTr="008E5A03">
        <w:tc>
          <w:tcPr>
            <w:tcW w:w="8221" w:type="dxa"/>
            <w:shd w:val="clear" w:color="auto" w:fill="95B3D7" w:themeFill="accent1" w:themeFillTint="99"/>
          </w:tcPr>
          <w:p w:rsidR="00A57114" w:rsidRPr="002F2D6B" w:rsidRDefault="00A57114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57114" w:rsidRPr="00F41FBB" w:rsidTr="00322FB8">
        <w:trPr>
          <w:trHeight w:val="416"/>
        </w:trPr>
        <w:tc>
          <w:tcPr>
            <w:tcW w:w="8221" w:type="dxa"/>
          </w:tcPr>
          <w:p w:rsidR="00A57114" w:rsidRPr="00235918" w:rsidRDefault="00A57114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A57114" w:rsidRPr="00F41FBB" w:rsidRDefault="00A57114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7930BB"/>
    <w:p w:rsidR="007930BB" w:rsidRDefault="007930BB" w:rsidP="00CC758A">
      <w:pPr>
        <w:pStyle w:val="3"/>
      </w:pPr>
      <w:bookmarkStart w:id="47" w:name="_Toc46158715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4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80737" w:rsidRPr="002F2D6B" w:rsidTr="00D0029A">
        <w:tc>
          <w:tcPr>
            <w:tcW w:w="8221" w:type="dxa"/>
            <w:shd w:val="clear" w:color="auto" w:fill="95B3D7" w:themeFill="accent1" w:themeFillTint="99"/>
          </w:tcPr>
          <w:p w:rsidR="00480737" w:rsidRPr="002F2D6B" w:rsidRDefault="0048073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80737" w:rsidTr="00D0029A">
        <w:tc>
          <w:tcPr>
            <w:tcW w:w="8221" w:type="dxa"/>
          </w:tcPr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>{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  "type": "modify",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06608" w:rsidRPr="00EE250F" w:rsidRDefault="00206608" w:rsidP="00206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  <w:r w:rsidR="00EE250F">
              <w:t xml:space="preserve">  </w:t>
            </w:r>
            <w:r w:rsidR="00EE250F" w:rsidRPr="00EE250F">
              <w:rPr>
                <w:color w:val="00B050"/>
              </w:rPr>
              <w:t>//PK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"이름",</w:t>
            </w:r>
          </w:p>
          <w:p w:rsidR="00206608" w:rsidRPr="00CC758A" w:rsidRDefault="00206608" w:rsidP="000D37C1">
            <w:pPr>
              <w:widowControl/>
              <w:wordWrap/>
              <w:autoSpaceDE/>
              <w:autoSpaceDN/>
              <w:ind w:firstLineChars="200" w:firstLine="400"/>
              <w:rPr>
                <w:strike/>
              </w:rPr>
            </w:pPr>
            <w:r w:rsidRPr="00CC758A">
              <w:rPr>
                <w:rFonts w:hint="eastAsia"/>
                <w:strike/>
              </w:rPr>
              <w:t>"telnum": "휴대전화번호"</w:t>
            </w:r>
          </w:p>
          <w:p w:rsidR="00206608" w:rsidRDefault="00206608" w:rsidP="0020660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80737" w:rsidRDefault="00206608" w:rsidP="0020660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930BB" w:rsidRDefault="007930BB" w:rsidP="007930BB"/>
    <w:p w:rsidR="007930BB" w:rsidRDefault="007930BB" w:rsidP="00CC758A">
      <w:pPr>
        <w:pStyle w:val="3"/>
      </w:pPr>
      <w:bookmarkStart w:id="48" w:name="_Toc46158716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4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85FF5" w:rsidRPr="002F2D6B" w:rsidTr="00D0029A">
        <w:tc>
          <w:tcPr>
            <w:tcW w:w="8221" w:type="dxa"/>
            <w:shd w:val="clear" w:color="auto" w:fill="95B3D7" w:themeFill="accent1" w:themeFillTint="99"/>
          </w:tcPr>
          <w:p w:rsidR="00485FF5" w:rsidRPr="002F2D6B" w:rsidRDefault="00485FF5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85FF5" w:rsidTr="00D0029A">
        <w:tc>
          <w:tcPr>
            <w:tcW w:w="8221" w:type="dxa"/>
          </w:tcPr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>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  "type": "modify",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EE250F" w:rsidRDefault="00EE250F" w:rsidP="000D37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"name": "이름",</w:t>
            </w:r>
          </w:p>
          <w:p w:rsidR="00EE250F" w:rsidRPr="00CC758A" w:rsidRDefault="00EE250F" w:rsidP="000D37C1">
            <w:pPr>
              <w:widowControl/>
              <w:wordWrap/>
              <w:autoSpaceDE/>
              <w:autoSpaceDN/>
              <w:ind w:firstLineChars="200" w:firstLine="400"/>
              <w:rPr>
                <w:strike/>
              </w:rPr>
            </w:pPr>
            <w:r w:rsidRPr="00CC758A">
              <w:rPr>
                <w:rFonts w:hint="eastAsia"/>
                <w:strike/>
              </w:rPr>
              <w:t>"telnum": "휴대전화번호",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DB121D">
              <w:rPr>
                <w:rFonts w:hint="eastAsia"/>
              </w:rPr>
              <w:t>reg_date</w:t>
            </w:r>
            <w:r>
              <w:rPr>
                <w:rFonts w:hint="eastAsia"/>
              </w:rPr>
              <w:t>": "회원가입일"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E250F" w:rsidRDefault="00EE250F" w:rsidP="00EE250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85FF5" w:rsidRDefault="00EE250F" w:rsidP="00EE250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D37C1" w:rsidRPr="002F2D6B" w:rsidTr="008E5A03">
        <w:tc>
          <w:tcPr>
            <w:tcW w:w="8221" w:type="dxa"/>
            <w:shd w:val="clear" w:color="auto" w:fill="95B3D7" w:themeFill="accent1" w:themeFillTint="99"/>
          </w:tcPr>
          <w:p w:rsidR="000D37C1" w:rsidRPr="002F2D6B" w:rsidRDefault="000D37C1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D37C1" w:rsidRPr="00F41FBB" w:rsidTr="008E5A03">
        <w:trPr>
          <w:trHeight w:val="1377"/>
        </w:trPr>
        <w:tc>
          <w:tcPr>
            <w:tcW w:w="8221" w:type="dxa"/>
          </w:tcPr>
          <w:p w:rsidR="000D37C1" w:rsidRPr="00235918" w:rsidRDefault="000D37C1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0D37C1" w:rsidRPr="00F41FBB" w:rsidRDefault="000D37C1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22FB8" w:rsidRDefault="00322FB8" w:rsidP="00322FB8"/>
    <w:p w:rsidR="001B7A23" w:rsidRDefault="001B7A23" w:rsidP="00322FB8"/>
    <w:p w:rsidR="001B7A23" w:rsidRPr="00322FB8" w:rsidRDefault="001B7A23" w:rsidP="00322FB8"/>
    <w:p w:rsidR="002E11C3" w:rsidRDefault="002E11C3" w:rsidP="00CC758A">
      <w:pPr>
        <w:pStyle w:val="3"/>
      </w:pPr>
      <w:bookmarkStart w:id="49" w:name="_Toc46158717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4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560EE" w:rsidRPr="002F2D6B" w:rsidTr="00D0029A">
        <w:tc>
          <w:tcPr>
            <w:tcW w:w="8221" w:type="dxa"/>
            <w:shd w:val="clear" w:color="auto" w:fill="95B3D7" w:themeFill="accent1" w:themeFillTint="99"/>
          </w:tcPr>
          <w:p w:rsidR="00A560EE" w:rsidRPr="002F2D6B" w:rsidRDefault="00A560E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560EE" w:rsidTr="00D0029A">
        <w:tc>
          <w:tcPr>
            <w:tcW w:w="8221" w:type="dxa"/>
          </w:tcPr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>{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657F4" w:rsidRDefault="009657F4" w:rsidP="009657F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560EE" w:rsidRDefault="009657F4" w:rsidP="009657F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E11C3" w:rsidRDefault="002E11C3" w:rsidP="002E11C3"/>
    <w:p w:rsidR="002E11C3" w:rsidRDefault="002E11C3" w:rsidP="00CC758A">
      <w:pPr>
        <w:pStyle w:val="3"/>
      </w:pPr>
      <w:bookmarkStart w:id="50" w:name="_Toc46158718"/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E550C" w:rsidRPr="002F2D6B" w:rsidTr="00D0029A">
        <w:tc>
          <w:tcPr>
            <w:tcW w:w="8221" w:type="dxa"/>
            <w:shd w:val="clear" w:color="auto" w:fill="95B3D7" w:themeFill="accent1" w:themeFillTint="99"/>
          </w:tcPr>
          <w:p w:rsidR="007E550C" w:rsidRPr="002F2D6B" w:rsidRDefault="007E550C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E550C" w:rsidTr="00D0029A">
        <w:tc>
          <w:tcPr>
            <w:tcW w:w="8221" w:type="dxa"/>
          </w:tcPr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>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"command": "control_re</w:t>
            </w:r>
            <w:r w:rsidR="001B7A23">
              <w:t>sponse</w:t>
            </w:r>
            <w:r>
              <w:t>"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"roomkeys": [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"세대 식별키"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D35A2" w:rsidRDefault="008D35A2" w:rsidP="008D35A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E550C" w:rsidRDefault="008D35A2" w:rsidP="008D35A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D35A2" w:rsidRPr="002F2D6B" w:rsidTr="008E5A03">
        <w:tc>
          <w:tcPr>
            <w:tcW w:w="8221" w:type="dxa"/>
            <w:shd w:val="clear" w:color="auto" w:fill="95B3D7" w:themeFill="accent1" w:themeFillTint="99"/>
          </w:tcPr>
          <w:p w:rsidR="008D35A2" w:rsidRPr="002F2D6B" w:rsidRDefault="008D35A2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D35A2" w:rsidRPr="00F41FBB" w:rsidTr="008E5A03">
        <w:trPr>
          <w:trHeight w:val="1377"/>
        </w:trPr>
        <w:tc>
          <w:tcPr>
            <w:tcW w:w="8221" w:type="dxa"/>
          </w:tcPr>
          <w:p w:rsidR="008D35A2" w:rsidRPr="00235918" w:rsidRDefault="008D35A2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</w:rPr>
              <w:t xml:space="preserve">회원은 복수의 </w:t>
            </w:r>
            <w:r>
              <w:t>roomkey</w:t>
            </w:r>
            <w:r>
              <w:rPr>
                <w:rFonts w:hint="eastAsia"/>
              </w:rPr>
              <w:t xml:space="preserve">를 가질 수 있으므로 해당 </w:t>
            </w:r>
            <w:r>
              <w:t>roomkey</w:t>
            </w:r>
            <w:r>
              <w:rPr>
                <w:rFonts w:hint="eastAsia"/>
              </w:rPr>
              <w:t>를 모두 반환.</w:t>
            </w:r>
          </w:p>
          <w:p w:rsidR="008D35A2" w:rsidRPr="00F41FBB" w:rsidRDefault="008D35A2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8D35A2">
              <w:rPr>
                <w:rFonts w:hint="eastAsia"/>
              </w:rPr>
              <w:t xml:space="preserve">단지서버의 </w:t>
            </w:r>
            <w:r w:rsidRPr="008D35A2">
              <w:t>DB</w:t>
            </w:r>
            <w:r w:rsidRPr="008D35A2">
              <w:rPr>
                <w:rFonts w:hint="eastAsia"/>
              </w:rPr>
              <w:t>에서 회원 정보 삭제</w:t>
            </w:r>
          </w:p>
        </w:tc>
      </w:tr>
    </w:tbl>
    <w:p w:rsidR="008D35A2" w:rsidRDefault="008D35A2" w:rsidP="008D35A2"/>
    <w:p w:rsidR="00265F96" w:rsidRDefault="00265F96" w:rsidP="008D35A2"/>
    <w:p w:rsidR="00265F96" w:rsidRDefault="00265F96" w:rsidP="008D35A2"/>
    <w:p w:rsidR="00265F96" w:rsidRDefault="00265F96" w:rsidP="008D35A2"/>
    <w:p w:rsidR="00377A01" w:rsidRPr="007930BB" w:rsidRDefault="00377A01" w:rsidP="008D35A2"/>
    <w:p w:rsidR="008E601F" w:rsidRDefault="008E601F" w:rsidP="00CC758A">
      <w:pPr>
        <w:pStyle w:val="3"/>
      </w:pPr>
      <w:bookmarkStart w:id="51" w:name="_Toc46158719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E601F" w:rsidRPr="002F2D6B" w:rsidTr="008E5A03">
        <w:tc>
          <w:tcPr>
            <w:tcW w:w="8221" w:type="dxa"/>
            <w:shd w:val="clear" w:color="auto" w:fill="95B3D7" w:themeFill="accent1" w:themeFillTint="99"/>
          </w:tcPr>
          <w:p w:rsidR="008E601F" w:rsidRPr="002F2D6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E601F" w:rsidTr="008E5A03">
        <w:tc>
          <w:tcPr>
            <w:tcW w:w="8221" w:type="dxa"/>
          </w:tcPr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</w:t>
            </w:r>
            <w:r w:rsidRPr="008E601F">
              <w:rPr>
                <w:rFonts w:hint="eastAsia"/>
              </w:rPr>
              <w:t>세대 식별키</w:t>
            </w:r>
            <w:r>
              <w:rPr>
                <w:rFonts w:hint="eastAsia"/>
              </w:rPr>
              <w:t>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E601F" w:rsidRDefault="008E601F" w:rsidP="008E601F"/>
    <w:p w:rsidR="008E601F" w:rsidRDefault="008E601F" w:rsidP="00CC758A">
      <w:pPr>
        <w:pStyle w:val="3"/>
      </w:pPr>
      <w:bookmarkStart w:id="52" w:name="_Toc46158720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E601F" w:rsidRPr="002F2D6B" w:rsidTr="008E5A03">
        <w:tc>
          <w:tcPr>
            <w:tcW w:w="8221" w:type="dxa"/>
            <w:shd w:val="clear" w:color="auto" w:fill="95B3D7" w:themeFill="accent1" w:themeFillTint="99"/>
          </w:tcPr>
          <w:p w:rsidR="008E601F" w:rsidRPr="002F2D6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E601F" w:rsidTr="008E5A03">
        <w:tc>
          <w:tcPr>
            <w:tcW w:w="8221" w:type="dxa"/>
          </w:tcPr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  "command": "query_re</w:t>
            </w:r>
            <w:r w:rsidR="001B7A23">
              <w:t>sponse</w:t>
            </w:r>
            <w:r>
              <w:t>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E601F" w:rsidRDefault="008E601F" w:rsidP="008E60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E601F" w:rsidRPr="002F2D6B" w:rsidTr="008E5A03">
        <w:tc>
          <w:tcPr>
            <w:tcW w:w="8221" w:type="dxa"/>
            <w:shd w:val="clear" w:color="auto" w:fill="95B3D7" w:themeFill="accent1" w:themeFillTint="99"/>
          </w:tcPr>
          <w:p w:rsidR="008E601F" w:rsidRPr="002F2D6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E601F" w:rsidRPr="00F41FBB" w:rsidTr="008E5A03">
        <w:trPr>
          <w:trHeight w:val="1377"/>
        </w:trPr>
        <w:tc>
          <w:tcPr>
            <w:tcW w:w="8221" w:type="dxa"/>
          </w:tcPr>
          <w:p w:rsidR="008E601F" w:rsidRPr="00F41FBB" w:rsidRDefault="008E601F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8E601F" w:rsidRDefault="008E601F" w:rsidP="008E601F"/>
    <w:p w:rsidR="00265F96" w:rsidRDefault="00265F96" w:rsidP="008E601F"/>
    <w:p w:rsidR="00265F96" w:rsidRDefault="00265F96" w:rsidP="008E601F"/>
    <w:p w:rsidR="00265F96" w:rsidRDefault="00265F96" w:rsidP="008E601F"/>
    <w:p w:rsidR="00265F96" w:rsidRPr="007930BB" w:rsidRDefault="00265F96" w:rsidP="008E601F"/>
    <w:p w:rsidR="0001365B" w:rsidRDefault="0001365B" w:rsidP="00CC758A">
      <w:pPr>
        <w:pStyle w:val="3"/>
      </w:pPr>
      <w:bookmarkStart w:id="53" w:name="_Toc46158721"/>
      <w:r>
        <w:rPr>
          <w:rFonts w:hint="eastAsia"/>
        </w:rPr>
        <w:t xml:space="preserve">roomkey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1365B" w:rsidRPr="002F2D6B" w:rsidTr="008E5A03">
        <w:tc>
          <w:tcPr>
            <w:tcW w:w="8221" w:type="dxa"/>
            <w:shd w:val="clear" w:color="auto" w:fill="95B3D7" w:themeFill="accent1" w:themeFillTint="99"/>
          </w:tcPr>
          <w:p w:rsidR="0001365B" w:rsidRPr="002F2D6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1365B" w:rsidTr="008E5A03">
        <w:tc>
          <w:tcPr>
            <w:tcW w:w="8221" w:type="dxa"/>
          </w:tcPr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"type": "roomkey",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1365B" w:rsidRDefault="0001365B" w:rsidP="0001365B"/>
    <w:p w:rsidR="0001365B" w:rsidRDefault="0001365B" w:rsidP="00CC758A">
      <w:pPr>
        <w:pStyle w:val="3"/>
      </w:pPr>
      <w:bookmarkStart w:id="54" w:name="_Toc46158722"/>
      <w:r>
        <w:rPr>
          <w:rFonts w:hint="eastAsia"/>
        </w:rPr>
        <w:t xml:space="preserve">roomkey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1365B" w:rsidRPr="002F2D6B" w:rsidTr="008E5A03">
        <w:tc>
          <w:tcPr>
            <w:tcW w:w="8221" w:type="dxa"/>
            <w:shd w:val="clear" w:color="auto" w:fill="95B3D7" w:themeFill="accent1" w:themeFillTint="99"/>
          </w:tcPr>
          <w:p w:rsidR="0001365B" w:rsidRPr="002F2D6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1365B" w:rsidTr="008E5A03">
        <w:tc>
          <w:tcPr>
            <w:tcW w:w="8221" w:type="dxa"/>
          </w:tcPr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"type": "roomkey",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  "command": "query_re</w:t>
            </w:r>
            <w:r w:rsidR="001B7A23">
              <w:t>sponse</w:t>
            </w:r>
            <w:r>
              <w:t>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1365B" w:rsidRDefault="0001365B" w:rsidP="0001365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1365B" w:rsidRPr="002F2D6B" w:rsidTr="008E5A03">
        <w:tc>
          <w:tcPr>
            <w:tcW w:w="8221" w:type="dxa"/>
            <w:shd w:val="clear" w:color="auto" w:fill="95B3D7" w:themeFill="accent1" w:themeFillTint="99"/>
          </w:tcPr>
          <w:p w:rsidR="0001365B" w:rsidRPr="002F2D6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1365B" w:rsidRPr="00F41FBB" w:rsidTr="008E5A03">
        <w:trPr>
          <w:trHeight w:val="1377"/>
        </w:trPr>
        <w:tc>
          <w:tcPr>
            <w:tcW w:w="8221" w:type="dxa"/>
          </w:tcPr>
          <w:p w:rsidR="0001365B" w:rsidRPr="00F41FBB" w:rsidRDefault="0001365B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1365B" w:rsidRDefault="0001365B" w:rsidP="0001365B"/>
    <w:p w:rsidR="00377A01" w:rsidRDefault="00377A01" w:rsidP="0001365B"/>
    <w:p w:rsidR="00377A01" w:rsidRDefault="00377A01" w:rsidP="0001365B"/>
    <w:p w:rsidR="00377A01" w:rsidRDefault="00377A01" w:rsidP="0001365B"/>
    <w:p w:rsidR="00377A01" w:rsidRDefault="00377A01" w:rsidP="0001365B"/>
    <w:p w:rsidR="00377A01" w:rsidRPr="007930BB" w:rsidRDefault="00377A01" w:rsidP="0001365B"/>
    <w:p w:rsidR="00D94C2B" w:rsidRDefault="00D94C2B" w:rsidP="00CC758A">
      <w:pPr>
        <w:pStyle w:val="3"/>
      </w:pPr>
      <w:bookmarkStart w:id="55" w:name="_Toc46158723"/>
      <w:r>
        <w:rPr>
          <w:rFonts w:hint="eastAsia"/>
        </w:rPr>
        <w:t>회원</w:t>
      </w:r>
      <w:r>
        <w:t xml:space="preserve"> 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94C2B" w:rsidRPr="002F2D6B" w:rsidTr="00292B5A">
        <w:tc>
          <w:tcPr>
            <w:tcW w:w="8221" w:type="dxa"/>
            <w:shd w:val="clear" w:color="auto" w:fill="95B3D7" w:themeFill="accent1" w:themeFillTint="99"/>
          </w:tcPr>
          <w:p w:rsidR="00D94C2B" w:rsidRPr="002F2D6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94C2B" w:rsidTr="00292B5A">
        <w:tc>
          <w:tcPr>
            <w:tcW w:w="8221" w:type="dxa"/>
          </w:tcPr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"type": "find_id",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"name": "홍길동"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94C2B" w:rsidRDefault="00D94C2B" w:rsidP="00D94C2B"/>
    <w:p w:rsidR="00D94C2B" w:rsidRDefault="00D94C2B" w:rsidP="00CC758A">
      <w:pPr>
        <w:pStyle w:val="3"/>
      </w:pPr>
      <w:bookmarkStart w:id="56" w:name="_Toc46158724"/>
      <w:r>
        <w:rPr>
          <w:rFonts w:hint="eastAsia"/>
        </w:rPr>
        <w:t>회원</w:t>
      </w:r>
      <w:r>
        <w:t xml:space="preserve"> 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94C2B" w:rsidRPr="002F2D6B" w:rsidTr="00292B5A">
        <w:tc>
          <w:tcPr>
            <w:tcW w:w="8221" w:type="dxa"/>
            <w:shd w:val="clear" w:color="auto" w:fill="95B3D7" w:themeFill="accent1" w:themeFillTint="99"/>
          </w:tcPr>
          <w:p w:rsidR="00D94C2B" w:rsidRPr="002F2D6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94C2B" w:rsidTr="00292B5A">
        <w:tc>
          <w:tcPr>
            <w:tcW w:w="8221" w:type="dxa"/>
          </w:tcPr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"type": "find_id",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  "command": "query_re</w:t>
            </w:r>
            <w:r w:rsidR="001B7A23">
              <w:t>sponse</w:t>
            </w:r>
            <w:r>
              <w:t>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"사용자 ID"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94C2B" w:rsidRDefault="00D94C2B" w:rsidP="00D94C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94C2B" w:rsidRPr="002F2D6B" w:rsidTr="00292B5A">
        <w:tc>
          <w:tcPr>
            <w:tcW w:w="8221" w:type="dxa"/>
            <w:shd w:val="clear" w:color="auto" w:fill="95B3D7" w:themeFill="accent1" w:themeFillTint="99"/>
          </w:tcPr>
          <w:p w:rsidR="00D94C2B" w:rsidRPr="002F2D6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94C2B" w:rsidRPr="00F41FBB" w:rsidTr="00292B5A">
        <w:trPr>
          <w:trHeight w:val="1377"/>
        </w:trPr>
        <w:tc>
          <w:tcPr>
            <w:tcW w:w="8221" w:type="dxa"/>
          </w:tcPr>
          <w:p w:rsidR="00DA2956" w:rsidRPr="00F41FBB" w:rsidRDefault="00DA2956" w:rsidP="00DA295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  <w:r w:rsidRPr="00F41FBB">
              <w:rPr>
                <w:rFonts w:hint="eastAsia"/>
              </w:rPr>
              <w:t>,</w:t>
            </w:r>
          </w:p>
          <w:p w:rsidR="00DA2956" w:rsidRPr="00DA2956" w:rsidRDefault="00DA2956" w:rsidP="00DA2956">
            <w:pPr>
              <w:widowControl/>
              <w:wordWrap/>
              <w:autoSpaceDE/>
              <w:autoSpaceDN/>
            </w:pPr>
            <w:r w:rsidRPr="00DA2956">
              <w:t>S</w:t>
            </w:r>
            <w:r w:rsidRPr="00DA2956">
              <w:rPr>
                <w:rFonts w:hint="eastAsia"/>
              </w:rPr>
              <w:t>tatus</w:t>
            </w:r>
            <w:r w:rsidRPr="00DA2956">
              <w:t xml:space="preserve">: 318, </w:t>
            </w:r>
            <w:r w:rsidRPr="00DA2956">
              <w:rPr>
                <w:rFonts w:hint="eastAsia"/>
              </w:rPr>
              <w:t>message</w:t>
            </w:r>
            <w:r w:rsidRPr="00DA2956">
              <w:t>:</w:t>
            </w:r>
            <w:r w:rsidRPr="00DA2956">
              <w:rPr>
                <w:rFonts w:hint="eastAsia"/>
              </w:rPr>
              <w:t xml:space="preserve"> 사용자 </w:t>
            </w:r>
            <w:r w:rsidRPr="00DA2956">
              <w:t>ID</w:t>
            </w:r>
            <w:r w:rsidRPr="00DA2956">
              <w:rPr>
                <w:rFonts w:hint="eastAsia"/>
              </w:rPr>
              <w:t>를 찾을 수 없습니다.</w:t>
            </w:r>
          </w:p>
          <w:p w:rsidR="00D94C2B" w:rsidRPr="00F41FBB" w:rsidRDefault="00D94C2B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D94C2B" w:rsidRDefault="00D94C2B" w:rsidP="00D94C2B"/>
    <w:p w:rsidR="00377A01" w:rsidRDefault="00377A01" w:rsidP="00D94C2B"/>
    <w:p w:rsidR="00377A01" w:rsidRDefault="00377A01" w:rsidP="00D94C2B"/>
    <w:p w:rsidR="00377A01" w:rsidRDefault="00377A01" w:rsidP="00D94C2B"/>
    <w:p w:rsidR="00377A01" w:rsidRPr="007930BB" w:rsidRDefault="00377A01" w:rsidP="00D94C2B"/>
    <w:p w:rsidR="008B5900" w:rsidRDefault="008B5900" w:rsidP="00CC758A">
      <w:pPr>
        <w:pStyle w:val="3"/>
      </w:pPr>
      <w:bookmarkStart w:id="57" w:name="_Toc46158725"/>
      <w:r>
        <w:rPr>
          <w:rFonts w:hint="eastAsia"/>
        </w:rPr>
        <w:t>세대원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590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B5900" w:rsidRPr="002F2D6B" w:rsidRDefault="008B590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B5900" w:rsidTr="00292B5A">
        <w:tc>
          <w:tcPr>
            <w:tcW w:w="8221" w:type="dxa"/>
          </w:tcPr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B5900" w:rsidRDefault="008B5900" w:rsidP="008B5900">
      <w:pPr>
        <w:ind w:left="540"/>
        <w:rPr>
          <w:rFonts w:hAnsi="바탕"/>
        </w:rPr>
      </w:pPr>
    </w:p>
    <w:p w:rsidR="008B5900" w:rsidRDefault="008B5900" w:rsidP="00CC758A">
      <w:pPr>
        <w:pStyle w:val="3"/>
      </w:pPr>
      <w:bookmarkStart w:id="58" w:name="_Toc46158726"/>
      <w:r>
        <w:rPr>
          <w:rFonts w:hint="eastAsia"/>
        </w:rPr>
        <w:t>세대원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5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590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B5900" w:rsidRPr="002F2D6B" w:rsidRDefault="008B590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B5900" w:rsidTr="00292B5A">
        <w:trPr>
          <w:trHeight w:val="1377"/>
        </w:trPr>
        <w:tc>
          <w:tcPr>
            <w:tcW w:w="8221" w:type="dxa"/>
          </w:tcPr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"id": "</w:t>
            </w:r>
            <w:r w:rsidR="00E748EF">
              <w:rPr>
                <w:rFonts w:hint="eastAsia"/>
              </w:rPr>
              <w:t xml:space="preserve">사용자 </w:t>
            </w:r>
            <w:r>
              <w:rPr>
                <w:rFonts w:hint="eastAsia"/>
              </w:rPr>
              <w:t>ID",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"이름",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    "householder": "y/n",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"userkey": "회원 식별키"</w:t>
            </w:r>
            <w:r w:rsidR="00E757AC">
              <w:t>,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</w:t>
            </w:r>
            <w:r>
              <w:t>r</w:t>
            </w:r>
            <w:r>
              <w:rPr>
                <w:rFonts w:hint="eastAsia"/>
              </w:rPr>
              <w:t>eg_date":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,  </w:t>
            </w:r>
            <w:r w:rsidRPr="00E757AC">
              <w:rPr>
                <w:color w:val="00B050"/>
              </w:rPr>
              <w:t>//</w:t>
            </w:r>
            <w:r w:rsidRPr="00E757AC">
              <w:rPr>
                <w:rFonts w:hint="eastAsia"/>
                <w:color w:val="00B050"/>
              </w:rPr>
              <w:t>가입일자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"last_connected":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  </w:t>
            </w:r>
            <w:r w:rsidRPr="00E757AC"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최종 접속</w:t>
            </w:r>
            <w:r w:rsidRPr="00E757AC">
              <w:rPr>
                <w:rFonts w:hint="eastAsia"/>
                <w:color w:val="00B050"/>
              </w:rPr>
              <w:t>일자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B5900" w:rsidRDefault="008B5900" w:rsidP="008B590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B590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B5900" w:rsidRPr="002F2D6B" w:rsidRDefault="008B5900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B5900" w:rsidRPr="00F41FBB" w:rsidTr="00292B5A">
        <w:trPr>
          <w:trHeight w:val="1377"/>
        </w:trPr>
        <w:tc>
          <w:tcPr>
            <w:tcW w:w="8221" w:type="dxa"/>
          </w:tcPr>
          <w:p w:rsidR="008B5900" w:rsidRPr="008F1D9F" w:rsidRDefault="008B5900" w:rsidP="00292B5A">
            <w:pPr>
              <w:widowControl/>
              <w:wordWrap/>
              <w:autoSpaceDE/>
              <w:autoSpaceDN/>
            </w:pPr>
          </w:p>
        </w:tc>
      </w:tr>
    </w:tbl>
    <w:p w:rsidR="008B5900" w:rsidRDefault="008B5900" w:rsidP="008B5900"/>
    <w:p w:rsidR="0073454F" w:rsidRDefault="0073454F" w:rsidP="00CC758A">
      <w:pPr>
        <w:pStyle w:val="3"/>
      </w:pPr>
      <w:bookmarkStart w:id="59" w:name="_Toc46158727"/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재설정용</w:t>
      </w:r>
      <w:r>
        <w:rPr>
          <w:rFonts w:hint="eastAsia"/>
        </w:rPr>
        <w:t xml:space="preserve"> </w:t>
      </w:r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재인증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5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Tr="00292B5A">
        <w:tc>
          <w:tcPr>
            <w:tcW w:w="8221" w:type="dxa"/>
          </w:tcPr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"type": "re-auth",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"id": "사용자 ID",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"dong": "동",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"ho": "호",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"wallpadkey": "월패드 인증번호"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3454F" w:rsidRDefault="0073454F" w:rsidP="0073454F">
      <w:pPr>
        <w:ind w:left="540"/>
        <w:rPr>
          <w:rFonts w:hAnsi="바탕"/>
        </w:rPr>
      </w:pPr>
    </w:p>
    <w:p w:rsidR="0073454F" w:rsidRDefault="0073454F" w:rsidP="00CC758A">
      <w:pPr>
        <w:pStyle w:val="3"/>
      </w:pPr>
      <w:bookmarkStart w:id="60" w:name="_Toc46158728"/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재설정용</w:t>
      </w:r>
      <w:r>
        <w:rPr>
          <w:rFonts w:hint="eastAsia"/>
        </w:rPr>
        <w:t xml:space="preserve"> </w:t>
      </w:r>
      <w:r>
        <w:rPr>
          <w:rFonts w:hint="eastAsia"/>
        </w:rPr>
        <w:t>월패드</w:t>
      </w:r>
      <w:r>
        <w:rPr>
          <w:rFonts w:hint="eastAsia"/>
        </w:rPr>
        <w:t xml:space="preserve"> </w:t>
      </w:r>
      <w:r>
        <w:rPr>
          <w:rFonts w:hint="eastAsia"/>
        </w:rPr>
        <w:t>재인증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Tr="00292B5A">
        <w:tc>
          <w:tcPr>
            <w:tcW w:w="8221" w:type="dxa"/>
          </w:tcPr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"type": "re-auth",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  "success": "y/n"  </w:t>
            </w:r>
            <w:r w:rsidRPr="0073454F">
              <w:rPr>
                <w:color w:val="00B050"/>
              </w:rPr>
              <w:t>//</w:t>
            </w:r>
            <w:r w:rsidRPr="0073454F">
              <w:rPr>
                <w:rFonts w:hint="eastAsia"/>
                <w:color w:val="00B050"/>
              </w:rPr>
              <w:t>회원 가입 여부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Default="0073454F" w:rsidP="0073454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3454F" w:rsidRPr="00F41FBB" w:rsidTr="00292B5A">
        <w:trPr>
          <w:trHeight w:val="1377"/>
        </w:trPr>
        <w:tc>
          <w:tcPr>
            <w:tcW w:w="8221" w:type="dxa"/>
          </w:tcPr>
          <w:p w:rsidR="0073454F" w:rsidRPr="008F1D9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인증키 불일치</w:t>
            </w:r>
            <w:r w:rsidRPr="008F1D9F">
              <w:rPr>
                <w:rFonts w:hint="eastAsia"/>
              </w:rPr>
              <w:t>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305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세대 월패드 인증키가</w:t>
            </w:r>
            <w:r w:rsidRPr="0011072E">
              <w:rPr>
                <w:rFonts w:hint="eastAsia"/>
              </w:rPr>
              <w:t xml:space="preserve"> 일치하지 않습니다.</w:t>
            </w:r>
          </w:p>
          <w:p w:rsidR="009951FD" w:rsidRPr="00CC758A" w:rsidRDefault="009951FD" w:rsidP="009951FD">
            <w:pPr>
              <w:widowControl/>
              <w:wordWrap/>
              <w:autoSpaceDE/>
              <w:autoSpaceDN/>
            </w:pPr>
            <w:r w:rsidRPr="00CC758A">
              <w:rPr>
                <w:rFonts w:hint="eastAsia"/>
              </w:rPr>
              <w:t xml:space="preserve">동호에 해당하는 </w:t>
            </w:r>
            <w:r w:rsidRPr="00CC758A">
              <w:t>ID</w:t>
            </w:r>
            <w:r w:rsidRPr="00CC758A">
              <w:rPr>
                <w:rFonts w:hint="eastAsia"/>
              </w:rPr>
              <w:t>없음,</w:t>
            </w:r>
          </w:p>
          <w:p w:rsidR="009951FD" w:rsidRPr="00CC758A" w:rsidRDefault="009951FD" w:rsidP="009951FD">
            <w:pPr>
              <w:widowControl/>
              <w:wordWrap/>
              <w:autoSpaceDE/>
              <w:autoSpaceDN/>
            </w:pPr>
            <w:r w:rsidRPr="00CC758A">
              <w:t>S</w:t>
            </w:r>
            <w:r w:rsidRPr="00CC758A">
              <w:rPr>
                <w:rFonts w:hint="eastAsia"/>
              </w:rPr>
              <w:t>tatus</w:t>
            </w:r>
            <w:r w:rsidRPr="00CC758A">
              <w:t xml:space="preserve">: 318, </w:t>
            </w:r>
            <w:r w:rsidRPr="00CC758A">
              <w:rPr>
                <w:rFonts w:hint="eastAsia"/>
              </w:rPr>
              <w:t>message</w:t>
            </w:r>
            <w:r w:rsidRPr="00CC758A">
              <w:t>:</w:t>
            </w:r>
            <w:r w:rsidRPr="00CC758A">
              <w:rPr>
                <w:rFonts w:hint="eastAsia"/>
              </w:rPr>
              <w:t xml:space="preserve"> 사용자 </w:t>
            </w:r>
            <w:r w:rsidRPr="00CC758A">
              <w:t>ID</w:t>
            </w:r>
            <w:r w:rsidRPr="00CC758A">
              <w:rPr>
                <w:rFonts w:hint="eastAsia"/>
              </w:rPr>
              <w:t>를 찾을 수 없습니다.</w:t>
            </w:r>
          </w:p>
          <w:p w:rsidR="0073454F" w:rsidRPr="009951FD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</w:p>
          <w:p w:rsidR="0073454F" w:rsidRPr="00F41FB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73454F" w:rsidRDefault="0073454F" w:rsidP="0073454F"/>
    <w:p w:rsidR="00322FB8" w:rsidRDefault="00322FB8" w:rsidP="0073454F"/>
    <w:p w:rsidR="00322FB8" w:rsidRDefault="00322FB8" w:rsidP="0073454F"/>
    <w:p w:rsidR="00322FB8" w:rsidRDefault="00322FB8" w:rsidP="0073454F"/>
    <w:p w:rsidR="0013561C" w:rsidRDefault="0013561C" w:rsidP="00CC758A">
      <w:pPr>
        <w:pStyle w:val="3"/>
      </w:pPr>
      <w:bookmarkStart w:id="61" w:name="_Toc46158729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6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3561C" w:rsidRPr="002F2D6B" w:rsidTr="00322FB8">
        <w:tc>
          <w:tcPr>
            <w:tcW w:w="8221" w:type="dxa"/>
            <w:shd w:val="clear" w:color="auto" w:fill="95B3D7" w:themeFill="accent1" w:themeFillTint="99"/>
          </w:tcPr>
          <w:p w:rsidR="0013561C" w:rsidRPr="002F2D6B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3561C" w:rsidTr="00322FB8">
        <w:tc>
          <w:tcPr>
            <w:tcW w:w="8221" w:type="dxa"/>
          </w:tcPr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"type": "reset 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3561C" w:rsidRDefault="0013561C" w:rsidP="0013561C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3561C" w:rsidRDefault="0013561C" w:rsidP="0013561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3561C" w:rsidRDefault="0013561C" w:rsidP="0013561C">
      <w:pPr>
        <w:ind w:left="540"/>
        <w:rPr>
          <w:rFonts w:hAnsi="바탕"/>
        </w:rPr>
      </w:pPr>
    </w:p>
    <w:p w:rsidR="0013561C" w:rsidRDefault="0013561C" w:rsidP="00CC758A">
      <w:pPr>
        <w:pStyle w:val="3"/>
      </w:pPr>
      <w:bookmarkStart w:id="62" w:name="_Toc46158730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3561C" w:rsidRPr="002F2D6B" w:rsidTr="00322FB8">
        <w:tc>
          <w:tcPr>
            <w:tcW w:w="8221" w:type="dxa"/>
            <w:shd w:val="clear" w:color="auto" w:fill="95B3D7" w:themeFill="accent1" w:themeFillTint="99"/>
          </w:tcPr>
          <w:p w:rsidR="0013561C" w:rsidRPr="002F2D6B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3561C" w:rsidTr="00322FB8">
        <w:tc>
          <w:tcPr>
            <w:tcW w:w="8221" w:type="dxa"/>
          </w:tcPr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"category": "user",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"type": "reset",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  "success": "y/n" 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3561C" w:rsidRDefault="0013561C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13561C" w:rsidRPr="002F2D6B" w:rsidTr="00322FB8">
        <w:tc>
          <w:tcPr>
            <w:tcW w:w="8221" w:type="dxa"/>
            <w:shd w:val="clear" w:color="auto" w:fill="95B3D7" w:themeFill="accent1" w:themeFillTint="99"/>
          </w:tcPr>
          <w:p w:rsidR="0013561C" w:rsidRPr="00CC758A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CC758A">
              <w:rPr>
                <w:rFonts w:hint="eastAsia"/>
                <w:b/>
              </w:rPr>
              <w:t>Note</w:t>
            </w:r>
          </w:p>
        </w:tc>
      </w:tr>
      <w:tr w:rsidR="0013561C" w:rsidRPr="00F41FBB" w:rsidTr="00322FB8">
        <w:trPr>
          <w:trHeight w:val="1377"/>
        </w:trPr>
        <w:tc>
          <w:tcPr>
            <w:tcW w:w="8221" w:type="dxa"/>
          </w:tcPr>
          <w:p w:rsidR="0013561C" w:rsidRPr="00CC758A" w:rsidRDefault="0048156C" w:rsidP="00322FB8">
            <w:pPr>
              <w:widowControl/>
              <w:wordWrap/>
              <w:autoSpaceDE/>
              <w:autoSpaceDN/>
            </w:pPr>
            <w:r w:rsidRPr="00CC758A">
              <w:rPr>
                <w:rFonts w:hint="eastAsia"/>
              </w:rPr>
              <w:t>세대 데이터 초기화는 방문자 기록 삭제, 방문자 이미지 삭제, 사용 이력 삭제</w:t>
            </w:r>
          </w:p>
          <w:p w:rsidR="0013561C" w:rsidRPr="00CC758A" w:rsidRDefault="0013561C" w:rsidP="00322FB8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13561C" w:rsidRDefault="0013561C" w:rsidP="0013561C"/>
    <w:p w:rsidR="008B5900" w:rsidRPr="0073454F" w:rsidRDefault="008B5900" w:rsidP="008B5900"/>
    <w:p w:rsidR="002E11C3" w:rsidRPr="008B5900" w:rsidRDefault="002E11C3" w:rsidP="002E11C3"/>
    <w:p w:rsidR="00E647EF" w:rsidRDefault="00E647EF" w:rsidP="002E11C3"/>
    <w:p w:rsidR="00E647EF" w:rsidRDefault="00E647EF" w:rsidP="002E11C3"/>
    <w:p w:rsidR="002749AC" w:rsidRDefault="002749AC" w:rsidP="002E11C3"/>
    <w:p w:rsidR="002749AC" w:rsidRDefault="002749AC" w:rsidP="002E11C3"/>
    <w:p w:rsidR="0073454F" w:rsidRDefault="0073454F" w:rsidP="002E11C3"/>
    <w:p w:rsidR="00D67426" w:rsidRPr="008E623E" w:rsidRDefault="00D67426" w:rsidP="00087912">
      <w:pPr>
        <w:pStyle w:val="2"/>
      </w:pPr>
      <w:bookmarkStart w:id="63" w:name="_Toc46158731"/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bookmarkEnd w:id="63"/>
    </w:p>
    <w:p w:rsidR="00D67426" w:rsidRDefault="00D67426" w:rsidP="00CC758A">
      <w:pPr>
        <w:pStyle w:val="3"/>
      </w:pPr>
      <w:bookmarkStart w:id="64" w:name="_Toc46158732"/>
      <w:r w:rsidRPr="00D67426">
        <w:rPr>
          <w:rFonts w:hint="eastAsia"/>
        </w:rPr>
        <w:t>전체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요청</w:t>
      </w:r>
      <w:bookmarkEnd w:id="6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7426" w:rsidRPr="002F2D6B" w:rsidTr="00D67426">
        <w:tc>
          <w:tcPr>
            <w:tcW w:w="8221" w:type="dxa"/>
            <w:shd w:val="clear" w:color="auto" w:fill="95B3D7" w:themeFill="accent1" w:themeFillTint="99"/>
          </w:tcPr>
          <w:p w:rsidR="00D67426" w:rsidRPr="002F2D6B" w:rsidRDefault="00D67426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7426" w:rsidRPr="00AB35E6" w:rsidTr="00D67426">
        <w:tc>
          <w:tcPr>
            <w:tcW w:w="8221" w:type="dxa"/>
          </w:tcPr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>{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  "category": "device",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000F0" w:rsidRDefault="008000F0" w:rsidP="008000F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3A4DAA" w:rsidRDefault="003A4DAA" w:rsidP="003A4DA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7426" w:rsidRPr="00AB35E6" w:rsidRDefault="003A4DAA" w:rsidP="003A4DA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27E89" w:rsidRDefault="00B27E89" w:rsidP="00B27E89">
      <w:pPr>
        <w:ind w:left="540"/>
        <w:rPr>
          <w:rFonts w:hAnsi="바탕"/>
        </w:rPr>
      </w:pPr>
    </w:p>
    <w:p w:rsidR="00D67426" w:rsidRDefault="00D67426" w:rsidP="00CC758A">
      <w:pPr>
        <w:pStyle w:val="3"/>
      </w:pPr>
      <w:bookmarkStart w:id="65" w:name="_Toc46158733"/>
      <w:r w:rsidRPr="00D67426">
        <w:rPr>
          <w:rFonts w:hint="eastAsia"/>
        </w:rPr>
        <w:t>전체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6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75"/>
        <w:gridCol w:w="7346"/>
      </w:tblGrid>
      <w:tr w:rsidR="005F737B" w:rsidTr="008D0C37">
        <w:tc>
          <w:tcPr>
            <w:tcW w:w="8221" w:type="dxa"/>
            <w:gridSpan w:val="2"/>
            <w:shd w:val="clear" w:color="auto" w:fill="8DB3E2" w:themeFill="text2" w:themeFillTint="66"/>
          </w:tcPr>
          <w:p w:rsidR="005F737B" w:rsidRPr="002F2D6B" w:rsidRDefault="005F737B" w:rsidP="005F737B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 xml:space="preserve">Key </w:t>
            </w:r>
            <w:r>
              <w:rPr>
                <w:rFonts w:hint="eastAsia"/>
                <w:b/>
              </w:rPr>
              <w:t>설명</w:t>
            </w:r>
          </w:p>
        </w:tc>
      </w:tr>
      <w:tr w:rsidR="005F737B" w:rsidTr="008D0C37">
        <w:tc>
          <w:tcPr>
            <w:tcW w:w="875" w:type="dxa"/>
          </w:tcPr>
          <w:p w:rsidR="005F737B" w:rsidRPr="00BC5B1F" w:rsidRDefault="005F737B" w:rsidP="005F737B">
            <w:pPr>
              <w:jc w:val="left"/>
              <w:rPr>
                <w:color w:val="000000" w:themeColor="text1"/>
              </w:rPr>
            </w:pPr>
            <w:r>
              <w:t>Device Code</w:t>
            </w:r>
          </w:p>
        </w:tc>
        <w:tc>
          <w:tcPr>
            <w:tcW w:w="7346" w:type="dxa"/>
          </w:tcPr>
          <w:p w:rsidR="00831783" w:rsidRPr="00604CC5" w:rsidRDefault="00831783" w:rsidP="00831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조명=</w:t>
            </w:r>
            <w:r w:rsidR="0078427F" w:rsidRPr="00831783">
              <w:t>light,</w:t>
            </w:r>
            <w:r>
              <w:rPr>
                <w:rFonts w:hint="eastAsia"/>
              </w:rPr>
              <w:t>가스밸브=</w:t>
            </w:r>
            <w:r w:rsidR="0078427F" w:rsidRPr="00831783">
              <w:t>gas,</w:t>
            </w:r>
            <w:r>
              <w:rPr>
                <w:rFonts w:hint="eastAsia"/>
              </w:rPr>
              <w:t>온도조절기=</w:t>
            </w:r>
            <w:r w:rsidR="00A9006C">
              <w:t>heat</w:t>
            </w:r>
            <w:r w:rsidR="0078427F" w:rsidRPr="00831783">
              <w:t>,</w:t>
            </w:r>
            <w:r>
              <w:rPr>
                <w:rFonts w:hint="eastAsia"/>
              </w:rPr>
              <w:t>환기=</w:t>
            </w:r>
            <w:r w:rsidRPr="00831783">
              <w:t>vent,</w:t>
            </w:r>
            <w:r>
              <w:rPr>
                <w:rFonts w:hint="eastAsia"/>
              </w:rPr>
              <w:t>대기전</w:t>
            </w:r>
            <w:r w:rsidRPr="00604CC5">
              <w:rPr>
                <w:rFonts w:hint="eastAsia"/>
              </w:rPr>
              <w:t>력=wallsocket</w:t>
            </w:r>
            <w:r w:rsidRPr="00604CC5">
              <w:t>,</w:t>
            </w:r>
          </w:p>
          <w:p w:rsidR="005F737B" w:rsidRPr="00831783" w:rsidRDefault="00831783" w:rsidP="00953BF0">
            <w:pPr>
              <w:widowControl/>
              <w:wordWrap/>
              <w:autoSpaceDE/>
              <w:autoSpaceDN/>
            </w:pPr>
            <w:r w:rsidRPr="00604CC5">
              <w:t>(</w:t>
            </w:r>
            <w:r w:rsidRPr="00604CC5">
              <w:rPr>
                <w:rFonts w:hint="eastAsia"/>
              </w:rPr>
              <w:t>에어컨=</w:t>
            </w:r>
            <w:r w:rsidRPr="00604CC5">
              <w:t>aircon,</w:t>
            </w:r>
            <w:r w:rsidRPr="00604CC5">
              <w:rPr>
                <w:rFonts w:hint="eastAsia"/>
              </w:rPr>
              <w:t>일괄차단스위치=</w:t>
            </w:r>
            <w:r w:rsidR="0078427F" w:rsidRPr="00604CC5">
              <w:rPr>
                <w:rFonts w:hint="eastAsia"/>
              </w:rPr>
              <w:t>alloffswitch</w:t>
            </w:r>
            <w:r w:rsidRPr="00604CC5">
              <w:t xml:space="preserve">) </w:t>
            </w:r>
          </w:p>
        </w:tc>
      </w:tr>
      <w:tr w:rsidR="005F737B" w:rsidRPr="002F2D6B" w:rsidTr="008D0C37">
        <w:tc>
          <w:tcPr>
            <w:tcW w:w="8221" w:type="dxa"/>
            <w:gridSpan w:val="2"/>
            <w:shd w:val="clear" w:color="auto" w:fill="95B3D7" w:themeFill="accent1" w:themeFillTint="99"/>
          </w:tcPr>
          <w:p w:rsidR="005F737B" w:rsidRPr="002F2D6B" w:rsidRDefault="005F737B" w:rsidP="005F737B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F737B" w:rsidTr="008D0C37">
        <w:tc>
          <w:tcPr>
            <w:tcW w:w="8221" w:type="dxa"/>
            <w:gridSpan w:val="2"/>
          </w:tcPr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>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"category": "device",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"type": "info",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"data": [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"type": "Device Code",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"devices": [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  {</w:t>
            </w:r>
          </w:p>
          <w:p w:rsidR="00131A7C" w:rsidRPr="00D82D20" w:rsidRDefault="00831783" w:rsidP="00131A7C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"uid": "제어 기기별 UID",</w:t>
            </w:r>
            <w:r w:rsidR="00131A7C">
              <w:t xml:space="preserve">  </w:t>
            </w:r>
            <w:r w:rsidR="00131A7C" w:rsidRPr="00D82D20">
              <w:rPr>
                <w:rFonts w:hint="eastAsia"/>
                <w:color w:val="00B050"/>
              </w:rPr>
              <w:t>//</w:t>
            </w:r>
            <w:r w:rsidR="00131A7C">
              <w:rPr>
                <w:color w:val="00B050"/>
              </w:rPr>
              <w:t xml:space="preserve">2.8 </w:t>
            </w:r>
            <w:r w:rsidR="00131A7C">
              <w:rPr>
                <w:rFonts w:hint="eastAsia"/>
                <w:color w:val="00B050"/>
              </w:rPr>
              <w:t>Device UID 참조</w:t>
            </w:r>
          </w:p>
          <w:p w:rsidR="00831783" w:rsidRPr="00D82D20" w:rsidRDefault="00831783" w:rsidP="00831783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</w:t>
            </w:r>
            <w:r w:rsidR="003E0555">
              <w:rPr>
                <w:rFonts w:hint="eastAsia"/>
              </w:rPr>
              <w:t>공간 정보</w:t>
            </w:r>
            <w:r>
              <w:rPr>
                <w:rFonts w:hint="eastAsia"/>
              </w:rPr>
              <w:t xml:space="preserve">", </w:t>
            </w:r>
            <w:r w:rsidRPr="00D82D20">
              <w:rPr>
                <w:rFonts w:hint="eastAsia"/>
                <w:color w:val="00B050"/>
              </w:rPr>
              <w:t>//eg&gt; 거실, 안방</w:t>
            </w:r>
          </w:p>
          <w:p w:rsidR="00831783" w:rsidRPr="00D82D20" w:rsidRDefault="00831783" w:rsidP="00831783">
            <w:pPr>
              <w:widowControl/>
              <w:wordWrap/>
              <w:autoSpaceDE/>
              <w:autoSpaceDN/>
              <w:rPr>
                <w:color w:val="00B050"/>
              </w:rPr>
            </w:pPr>
            <w:r w:rsidRPr="00CC758A">
              <w:rPr>
                <w:rFonts w:hint="eastAsia"/>
              </w:rPr>
              <w:t xml:space="preserve">          "</w:t>
            </w:r>
            <w:r w:rsidR="00CB3ED4" w:rsidRPr="00CC758A">
              <w:rPr>
                <w:rFonts w:hint="eastAsia"/>
              </w:rPr>
              <w:t xml:space="preserve">options </w:t>
            </w:r>
            <w:r w:rsidRPr="00CC758A">
              <w:rPr>
                <w:rFonts w:hint="eastAsia"/>
              </w:rPr>
              <w:t>": "</w:t>
            </w:r>
            <w:r w:rsidR="00CB3ED4" w:rsidRPr="00CC758A">
              <w:t>dimming_12</w:t>
            </w:r>
            <w:r w:rsidRPr="00CC758A">
              <w:rPr>
                <w:rFonts w:hint="eastAsia"/>
              </w:rPr>
              <w:t xml:space="preserve">"  </w:t>
            </w:r>
            <w:r w:rsidRPr="00D82D20">
              <w:rPr>
                <w:rFonts w:hint="eastAsia"/>
                <w:color w:val="00B050"/>
              </w:rPr>
              <w:t>/</w:t>
            </w:r>
            <w:r w:rsidR="00D82D20" w:rsidRPr="00D82D20">
              <w:rPr>
                <w:color w:val="00B050"/>
              </w:rPr>
              <w:t>/</w:t>
            </w:r>
            <w:r w:rsidR="00CB3ED4">
              <w:rPr>
                <w:rFonts w:hint="eastAsia"/>
                <w:color w:val="00B050"/>
              </w:rPr>
              <w:t>Note 참조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  ]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],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31783" w:rsidRDefault="00831783" w:rsidP="0083178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F737B" w:rsidRDefault="00831783" w:rsidP="0083178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000F0" w:rsidRPr="002F2D6B" w:rsidTr="008E5A03">
        <w:tc>
          <w:tcPr>
            <w:tcW w:w="8221" w:type="dxa"/>
            <w:gridSpan w:val="2"/>
            <w:shd w:val="clear" w:color="auto" w:fill="95B3D7" w:themeFill="accent1" w:themeFillTint="99"/>
          </w:tcPr>
          <w:p w:rsidR="008000F0" w:rsidRPr="002F2D6B" w:rsidRDefault="008000F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000F0" w:rsidRPr="00CB3ED4" w:rsidTr="008E5A03">
        <w:trPr>
          <w:trHeight w:val="1377"/>
        </w:trPr>
        <w:tc>
          <w:tcPr>
            <w:tcW w:w="8221" w:type="dxa"/>
            <w:gridSpan w:val="2"/>
          </w:tcPr>
          <w:p w:rsidR="0016165D" w:rsidRDefault="0016165D" w:rsidP="008E5A03">
            <w:pPr>
              <w:widowControl/>
              <w:wordWrap/>
              <w:autoSpaceDE/>
              <w:autoSpaceDN/>
            </w:pPr>
            <w:r w:rsidRPr="0016165D">
              <w:t>Options</w:t>
            </w:r>
            <w:r>
              <w:t xml:space="preserve"> </w:t>
            </w:r>
            <w:r>
              <w:rPr>
                <w:rFonts w:hint="eastAsia"/>
              </w:rPr>
              <w:t>설명.</w:t>
            </w:r>
          </w:p>
          <w:p w:rsidR="0016165D" w:rsidRDefault="0016165D" w:rsidP="008E5A03">
            <w:pPr>
              <w:widowControl/>
              <w:wordWrap/>
              <w:autoSpaceDE/>
              <w:autoSpaceDN/>
            </w:pPr>
          </w:p>
          <w:p w:rsidR="008000F0" w:rsidRPr="0016165D" w:rsidRDefault="00CB3ED4" w:rsidP="008E5A03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조명의 경우,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 </w:t>
            </w:r>
            <w:r w:rsidRPr="0016165D">
              <w:t>‘</w:t>
            </w:r>
            <w:r w:rsidRPr="0016165D">
              <w:t>dimming_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디밍 최대 단계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감성조명 </w:t>
            </w:r>
            <w:r w:rsidRPr="0016165D">
              <w:t>‘</w:t>
            </w:r>
            <w:r w:rsidRPr="0016165D">
              <w:t>color_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감성조명 최대 단계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디밍+감성조명 </w:t>
            </w:r>
            <w:r w:rsidRPr="0016165D">
              <w:t>‘</w:t>
            </w:r>
            <w:r w:rsidRPr="0016165D">
              <w:t>multi01_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 xml:space="preserve">감성조명 최대 단계 &amp; </w:t>
            </w:r>
            <w:r w:rsidRPr="0016165D">
              <w:t>‘</w:t>
            </w:r>
            <w:r w:rsidRPr="0016165D">
              <w:t>_</w:t>
            </w:r>
            <w:r w:rsidRPr="0016165D">
              <w:t>’</w:t>
            </w:r>
            <w:r w:rsidRPr="0016165D">
              <w:t xml:space="preserve"> &amp;</w:t>
            </w:r>
            <w:r w:rsidRPr="0016165D">
              <w:rPr>
                <w:rFonts w:hint="eastAsia"/>
              </w:rPr>
              <w:t xml:space="preserve"> 디밍 최대 단계 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(Eg</w:t>
            </w:r>
            <w:r w:rsidRPr="0016165D">
              <w:t>.</w:t>
            </w:r>
            <w:r w:rsidRPr="0016165D">
              <w:rPr>
                <w:rFonts w:hint="eastAsia"/>
              </w:rPr>
              <w:t xml:space="preserve"> </w:t>
            </w:r>
            <w:r w:rsidRPr="0016165D">
              <w:t>multi01_03_12)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가스밸브의 경우,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일반 </w:t>
            </w:r>
            <w:r w:rsidRPr="0016165D">
              <w:t>‘</w:t>
            </w:r>
            <w:r w:rsidRPr="0016165D">
              <w:rPr>
                <w:rFonts w:hint="eastAsia"/>
              </w:rPr>
              <w:t>gas_01</w:t>
            </w:r>
            <w:r w:rsidRPr="0016165D">
              <w:t>’</w:t>
            </w:r>
          </w:p>
          <w:p w:rsidR="00CB3ED4" w:rsidRPr="0016165D" w:rsidRDefault="00CB3ED4" w:rsidP="00CB3ED4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쿡탑 </w:t>
            </w:r>
            <w:r w:rsidRPr="0016165D">
              <w:t>‘</w:t>
            </w:r>
            <w:r w:rsidRPr="0016165D">
              <w:rPr>
                <w:rFonts w:hint="eastAsia"/>
              </w:rPr>
              <w:t>gas_0</w:t>
            </w:r>
            <w:r w:rsidRPr="0016165D">
              <w:t>2</w:t>
            </w:r>
            <w:r w:rsidRPr="0016165D">
              <w:t>’</w:t>
            </w:r>
          </w:p>
          <w:p w:rsidR="00CB3ED4" w:rsidRDefault="00CB3ED4" w:rsidP="00CB3ED4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16165D" w:rsidRPr="00CC758A" w:rsidRDefault="0016165D" w:rsidP="00CB3ED4">
            <w:pPr>
              <w:widowControl/>
              <w:wordWrap/>
              <w:autoSpaceDE/>
              <w:autoSpaceDN/>
            </w:pPr>
            <w:r w:rsidRPr="00CC758A">
              <w:rPr>
                <w:rFonts w:hint="eastAsia"/>
              </w:rPr>
              <w:t>환기,</w:t>
            </w:r>
            <w:r w:rsidRPr="00CC758A">
              <w:t xml:space="preserve"> </w:t>
            </w:r>
            <w:r w:rsidRPr="00CC758A">
              <w:rPr>
                <w:rFonts w:hint="eastAsia"/>
              </w:rPr>
              <w:t>대기전력,</w:t>
            </w:r>
            <w:r w:rsidRPr="00CC758A">
              <w:t xml:space="preserve"> </w:t>
            </w:r>
            <w:r w:rsidRPr="00CC758A">
              <w:rPr>
                <w:rFonts w:hint="eastAsia"/>
              </w:rPr>
              <w:t>에어컨의 경우,</w:t>
            </w:r>
          </w:p>
          <w:p w:rsidR="0016165D" w:rsidRPr="00CC758A" w:rsidRDefault="00914921" w:rsidP="00CB3ED4">
            <w:pPr>
              <w:widowControl/>
              <w:wordWrap/>
              <w:autoSpaceDE/>
              <w:autoSpaceDN/>
            </w:pPr>
            <w:r w:rsidRPr="00CC758A">
              <w:rPr>
                <w:rFonts w:hint="eastAsia"/>
              </w:rPr>
              <w:t>대림에서 코드 전달받아 추가 예정</w:t>
            </w:r>
          </w:p>
          <w:p w:rsidR="0016165D" w:rsidRPr="00C66770" w:rsidRDefault="0016165D" w:rsidP="00CB3ED4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CB3ED4" w:rsidRPr="00CB3ED4" w:rsidRDefault="00CB3ED4" w:rsidP="00CB3ED4">
            <w:pPr>
              <w:widowControl/>
              <w:wordWrap/>
              <w:autoSpaceDE/>
              <w:autoSpaceDN/>
            </w:pPr>
          </w:p>
        </w:tc>
      </w:tr>
    </w:tbl>
    <w:p w:rsidR="008000F0" w:rsidRPr="00CB3ED4" w:rsidRDefault="008000F0" w:rsidP="008000F0"/>
    <w:p w:rsidR="00CC758A" w:rsidRPr="00CC758A" w:rsidRDefault="00CC758A" w:rsidP="00CC758A">
      <w:pPr>
        <w:pStyle w:val="3"/>
        <w:rPr>
          <w:color w:val="FF0000"/>
        </w:rPr>
      </w:pPr>
      <w:bookmarkStart w:id="66" w:name="_Toc46151730"/>
      <w:bookmarkStart w:id="67" w:name="_Toc46158734"/>
      <w:r w:rsidRPr="00CC758A">
        <w:rPr>
          <w:rFonts w:hint="eastAsia"/>
          <w:color w:val="FF0000"/>
        </w:rPr>
        <w:t>방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이름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조회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요청</w:t>
      </w:r>
      <w:bookmarkEnd w:id="66"/>
      <w:bookmarkEnd w:id="6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C758A" w:rsidRPr="00CC758A" w:rsidTr="00CC758A">
        <w:tc>
          <w:tcPr>
            <w:tcW w:w="8221" w:type="dxa"/>
            <w:shd w:val="clear" w:color="auto" w:fill="95B3D7" w:themeFill="accent1" w:themeFillTint="99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C758A">
              <w:rPr>
                <w:rFonts w:hint="eastAsia"/>
                <w:b/>
                <w:color w:val="FF0000"/>
              </w:rPr>
              <w:t>Body</w:t>
            </w:r>
          </w:p>
        </w:tc>
      </w:tr>
      <w:tr w:rsidR="00CC758A" w:rsidRPr="00CC758A" w:rsidTr="00CC758A">
        <w:tc>
          <w:tcPr>
            <w:tcW w:w="8221" w:type="dxa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"header":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"category": "device",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"type": "room_name",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"command": "query_request"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"data":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"roomkey": "세대 식별키",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"userkey": "회원 식별키"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}</w:t>
            </w:r>
          </w:p>
        </w:tc>
      </w:tr>
    </w:tbl>
    <w:p w:rsidR="008000F0" w:rsidRPr="00CC758A" w:rsidRDefault="008000F0" w:rsidP="008000F0">
      <w:pPr>
        <w:rPr>
          <w:color w:val="FF0000"/>
        </w:rPr>
      </w:pPr>
    </w:p>
    <w:p w:rsidR="00CC758A" w:rsidRPr="00CC758A" w:rsidRDefault="00CC758A" w:rsidP="00CC758A">
      <w:pPr>
        <w:pStyle w:val="3"/>
        <w:rPr>
          <w:color w:val="FF0000"/>
        </w:rPr>
      </w:pPr>
      <w:bookmarkStart w:id="68" w:name="_Toc46151731"/>
      <w:bookmarkStart w:id="69" w:name="_Toc46158735"/>
      <w:r w:rsidRPr="00CC758A">
        <w:rPr>
          <w:rFonts w:hint="eastAsia"/>
          <w:color w:val="FF0000"/>
        </w:rPr>
        <w:t>방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이름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조회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응답</w:t>
      </w:r>
      <w:bookmarkEnd w:id="68"/>
      <w:bookmarkEnd w:id="6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C758A" w:rsidRPr="00CC758A" w:rsidTr="00CC758A">
        <w:tc>
          <w:tcPr>
            <w:tcW w:w="8221" w:type="dxa"/>
            <w:shd w:val="clear" w:color="auto" w:fill="95B3D7" w:themeFill="accent1" w:themeFillTint="99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C758A">
              <w:rPr>
                <w:rFonts w:hint="eastAsia"/>
                <w:b/>
                <w:color w:val="FF0000"/>
              </w:rPr>
              <w:t>Body</w:t>
            </w:r>
          </w:p>
        </w:tc>
      </w:tr>
      <w:tr w:rsidR="00CC758A" w:rsidRPr="00CC758A" w:rsidTr="00CC758A">
        <w:tc>
          <w:tcPr>
            <w:tcW w:w="8221" w:type="dxa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"header":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"category": "device",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"type": "room_name",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"command": "query_response"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"data":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</w:t>
            </w:r>
            <w:r w:rsidRPr="00CC758A">
              <w:rPr>
                <w:rFonts w:hint="eastAsia"/>
                <w:color w:val="FF0000"/>
              </w:rPr>
              <w:t>list</w:t>
            </w:r>
            <w:r w:rsidRPr="00CC758A">
              <w:rPr>
                <w:color w:val="FF0000"/>
              </w:rPr>
              <w:t>": [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 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    "reg_num": "등록 번호",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    "name": "방 이름"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  }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]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"result":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"status": "응답상태코드",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"message": "메시지"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}</w:t>
            </w:r>
          </w:p>
        </w:tc>
      </w:tr>
      <w:tr w:rsidR="00CC758A" w:rsidRPr="00CC758A" w:rsidTr="00CC758A">
        <w:tc>
          <w:tcPr>
            <w:tcW w:w="8221" w:type="dxa"/>
            <w:shd w:val="clear" w:color="auto" w:fill="95B3D7" w:themeFill="accent1" w:themeFillTint="99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C758A">
              <w:rPr>
                <w:rFonts w:hint="eastAsia"/>
                <w:b/>
                <w:color w:val="FF0000"/>
              </w:rPr>
              <w:t>Note</w:t>
            </w:r>
          </w:p>
        </w:tc>
      </w:tr>
      <w:tr w:rsidR="00CC758A" w:rsidRPr="00CC758A" w:rsidTr="00CC758A">
        <w:trPr>
          <w:trHeight w:val="1377"/>
        </w:trPr>
        <w:tc>
          <w:tcPr>
            <w:tcW w:w="8221" w:type="dxa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</w:tr>
    </w:tbl>
    <w:p w:rsidR="008000F0" w:rsidRPr="00CC758A" w:rsidRDefault="008000F0" w:rsidP="008000F0">
      <w:pPr>
        <w:rPr>
          <w:color w:val="FF0000"/>
        </w:rPr>
      </w:pPr>
    </w:p>
    <w:p w:rsidR="00CC758A" w:rsidRPr="00CC758A" w:rsidRDefault="00CC758A" w:rsidP="00CC758A">
      <w:pPr>
        <w:pStyle w:val="3"/>
        <w:rPr>
          <w:color w:val="FF0000"/>
        </w:rPr>
      </w:pPr>
      <w:bookmarkStart w:id="70" w:name="_Toc46151732"/>
      <w:bookmarkStart w:id="71" w:name="_Toc46158736"/>
      <w:r w:rsidRPr="00CC758A">
        <w:rPr>
          <w:rFonts w:hint="eastAsia"/>
          <w:color w:val="FF0000"/>
        </w:rPr>
        <w:t>방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이름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설정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요청</w:t>
      </w:r>
      <w:bookmarkEnd w:id="70"/>
      <w:bookmarkEnd w:id="7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C758A" w:rsidRPr="00CC758A" w:rsidTr="00CC758A">
        <w:tc>
          <w:tcPr>
            <w:tcW w:w="8221" w:type="dxa"/>
            <w:shd w:val="clear" w:color="auto" w:fill="95B3D7" w:themeFill="accent1" w:themeFillTint="99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C758A">
              <w:rPr>
                <w:rFonts w:hint="eastAsia"/>
                <w:b/>
                <w:color w:val="FF0000"/>
              </w:rPr>
              <w:t>Body</w:t>
            </w:r>
          </w:p>
        </w:tc>
      </w:tr>
      <w:tr w:rsidR="00CC758A" w:rsidRPr="00CC758A" w:rsidTr="00CC758A">
        <w:tc>
          <w:tcPr>
            <w:tcW w:w="8221" w:type="dxa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"header":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"category": "device",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"type": "room_name",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"command": "control_request"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"data":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"roomkey": "세대 식별키",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"userkey": "회원 식별키",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"list": [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 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    "reg_num": "등록 번호",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    "name": "방 이름"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  }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]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}</w:t>
            </w:r>
          </w:p>
        </w:tc>
      </w:tr>
    </w:tbl>
    <w:p w:rsidR="008000F0" w:rsidRPr="00CC758A" w:rsidRDefault="008000F0" w:rsidP="008000F0">
      <w:pPr>
        <w:rPr>
          <w:color w:val="FF0000"/>
        </w:rPr>
      </w:pPr>
    </w:p>
    <w:p w:rsidR="00CC758A" w:rsidRPr="00CC758A" w:rsidRDefault="00CC758A" w:rsidP="00CC758A">
      <w:pPr>
        <w:pStyle w:val="3"/>
        <w:rPr>
          <w:color w:val="FF0000"/>
        </w:rPr>
      </w:pPr>
      <w:bookmarkStart w:id="72" w:name="_Toc46151733"/>
      <w:bookmarkStart w:id="73" w:name="_Toc46158737"/>
      <w:r w:rsidRPr="00CC758A">
        <w:rPr>
          <w:rFonts w:hint="eastAsia"/>
          <w:color w:val="FF0000"/>
        </w:rPr>
        <w:t>방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이름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설정</w:t>
      </w:r>
      <w:r w:rsidRPr="00CC758A">
        <w:rPr>
          <w:rFonts w:hint="eastAsia"/>
          <w:color w:val="FF0000"/>
        </w:rPr>
        <w:t xml:space="preserve"> </w:t>
      </w:r>
      <w:r w:rsidRPr="00CC758A">
        <w:rPr>
          <w:rFonts w:hint="eastAsia"/>
          <w:color w:val="FF0000"/>
        </w:rPr>
        <w:t>응답</w:t>
      </w:r>
      <w:bookmarkEnd w:id="72"/>
      <w:bookmarkEnd w:id="7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C758A" w:rsidRPr="00CC758A" w:rsidTr="00CC758A">
        <w:tc>
          <w:tcPr>
            <w:tcW w:w="8221" w:type="dxa"/>
            <w:shd w:val="clear" w:color="auto" w:fill="95B3D7" w:themeFill="accent1" w:themeFillTint="99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C758A">
              <w:rPr>
                <w:rFonts w:hint="eastAsia"/>
                <w:b/>
                <w:color w:val="FF0000"/>
              </w:rPr>
              <w:t>Body</w:t>
            </w:r>
          </w:p>
        </w:tc>
      </w:tr>
      <w:tr w:rsidR="00CC758A" w:rsidRPr="00CC758A" w:rsidTr="00CC758A">
        <w:tc>
          <w:tcPr>
            <w:tcW w:w="8221" w:type="dxa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"header":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"category": "device",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"type": "room_name",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  "command": "control_response"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ind w:firstLineChars="100" w:firstLine="200"/>
              <w:rPr>
                <w:color w:val="FF0000"/>
              </w:rPr>
            </w:pPr>
            <w:r w:rsidRPr="00CC758A">
              <w:rPr>
                <w:color w:val="FF0000"/>
              </w:rPr>
              <w:t>"result": {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"status": "응답상태코드",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  <w:color w:val="FF0000"/>
              </w:rPr>
              <w:t xml:space="preserve">    "message": "메시지"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 xml:space="preserve">  }</w:t>
            </w:r>
          </w:p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color w:val="FF0000"/>
              </w:rPr>
              <w:t>}</w:t>
            </w:r>
          </w:p>
        </w:tc>
      </w:tr>
      <w:tr w:rsidR="00CC758A" w:rsidRPr="00CC758A" w:rsidTr="00CC758A">
        <w:tc>
          <w:tcPr>
            <w:tcW w:w="8221" w:type="dxa"/>
            <w:shd w:val="clear" w:color="auto" w:fill="95B3D7" w:themeFill="accent1" w:themeFillTint="99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C758A">
              <w:rPr>
                <w:rFonts w:hint="eastAsia"/>
                <w:b/>
                <w:color w:val="FF0000"/>
              </w:rPr>
              <w:t>Note</w:t>
            </w:r>
          </w:p>
        </w:tc>
      </w:tr>
      <w:tr w:rsidR="00CC758A" w:rsidRPr="00CC758A" w:rsidTr="00CC758A">
        <w:trPr>
          <w:trHeight w:val="1377"/>
        </w:trPr>
        <w:tc>
          <w:tcPr>
            <w:tcW w:w="8221" w:type="dxa"/>
          </w:tcPr>
          <w:p w:rsidR="00CC758A" w:rsidRPr="00CC758A" w:rsidRDefault="00CC758A" w:rsidP="00CC758A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</w:tr>
    </w:tbl>
    <w:p w:rsidR="008000F0" w:rsidRDefault="008000F0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D23E0B" w:rsidRDefault="00D23E0B" w:rsidP="008000F0"/>
    <w:p w:rsidR="00CC758A" w:rsidRDefault="00CC758A" w:rsidP="008000F0"/>
    <w:p w:rsidR="00CC758A" w:rsidRDefault="00CC758A" w:rsidP="008000F0"/>
    <w:p w:rsidR="00CC758A" w:rsidRDefault="00CC758A" w:rsidP="008000F0"/>
    <w:p w:rsidR="00CC758A" w:rsidRDefault="00CC758A" w:rsidP="008000F0"/>
    <w:p w:rsidR="00CC758A" w:rsidRDefault="00CC758A" w:rsidP="008000F0"/>
    <w:p w:rsidR="00CC758A" w:rsidRDefault="00CC758A" w:rsidP="008000F0"/>
    <w:p w:rsidR="00CC758A" w:rsidRDefault="00CC758A" w:rsidP="008000F0"/>
    <w:p w:rsidR="00D23E0B" w:rsidRDefault="00D23E0B" w:rsidP="008000F0"/>
    <w:p w:rsidR="00D23E0B" w:rsidRDefault="00D23E0B" w:rsidP="008000F0"/>
    <w:p w:rsidR="008000F0" w:rsidRDefault="008000F0" w:rsidP="008000F0"/>
    <w:p w:rsidR="008000F0" w:rsidRPr="008E601F" w:rsidRDefault="008000F0" w:rsidP="008000F0"/>
    <w:p w:rsidR="00D67426" w:rsidRDefault="00D67426" w:rsidP="00B27E89">
      <w:pPr>
        <w:ind w:left="540"/>
        <w:rPr>
          <w:rFonts w:hAnsi="바탕"/>
        </w:rPr>
      </w:pPr>
    </w:p>
    <w:p w:rsidR="00D75843" w:rsidRPr="008E623E" w:rsidRDefault="00D75843" w:rsidP="00087912">
      <w:pPr>
        <w:pStyle w:val="2"/>
      </w:pPr>
      <w:bookmarkStart w:id="74" w:name="_Toc46158738"/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제어</w:t>
      </w:r>
      <w:bookmarkEnd w:id="74"/>
    </w:p>
    <w:p w:rsidR="00D75843" w:rsidRDefault="00D75843" w:rsidP="00CC758A">
      <w:pPr>
        <w:pStyle w:val="3"/>
      </w:pPr>
      <w:bookmarkStart w:id="75" w:name="_Toc46158739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7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RPr="00AB35E6" w:rsidTr="00D75843">
        <w:tc>
          <w:tcPr>
            <w:tcW w:w="8221" w:type="dxa"/>
          </w:tcPr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>{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23E0B" w:rsidRDefault="00D23E0B" w:rsidP="00D23E0B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0F12DB" w:rsidRDefault="000F12DB" w:rsidP="000F12D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Pr="00AB35E6" w:rsidRDefault="000F12DB" w:rsidP="000F12D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75843" w:rsidRDefault="00D75843" w:rsidP="00B27E89">
      <w:pPr>
        <w:ind w:left="540"/>
        <w:rPr>
          <w:rFonts w:hAnsi="바탕"/>
        </w:rPr>
      </w:pPr>
    </w:p>
    <w:p w:rsidR="00D75843" w:rsidRDefault="00D75843" w:rsidP="00CC758A">
      <w:pPr>
        <w:pStyle w:val="3"/>
      </w:pPr>
      <w:bookmarkStart w:id="76" w:name="_Toc46158740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7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Tr="00D75843">
        <w:tc>
          <w:tcPr>
            <w:tcW w:w="8221" w:type="dxa"/>
          </w:tcPr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>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    "status": "on/off",</w:t>
            </w:r>
          </w:p>
          <w:p w:rsidR="00993F01" w:rsidRPr="00C66770" w:rsidRDefault="00993F01" w:rsidP="00993F01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color w:val="FF0000"/>
              </w:rPr>
              <w:t xml:space="preserve">          "</w:t>
            </w:r>
            <w:r w:rsidR="00C66770" w:rsidRPr="00C66770">
              <w:rPr>
                <w:rFonts w:hint="eastAsia"/>
                <w:color w:val="FF0000"/>
              </w:rPr>
              <w:t>value</w:t>
            </w:r>
            <w:r w:rsidRPr="00C66770">
              <w:rPr>
                <w:color w:val="FF0000"/>
              </w:rPr>
              <w:t>": "</w:t>
            </w:r>
            <w:r w:rsidR="00C66770" w:rsidRPr="00C66770">
              <w:rPr>
                <w:color w:val="FF0000"/>
              </w:rPr>
              <w:t>light_</w:t>
            </w:r>
            <w:r w:rsidR="00F44F47">
              <w:rPr>
                <w:color w:val="FF0000"/>
              </w:rPr>
              <w:t>0</w:t>
            </w:r>
            <w:r w:rsidR="00C66770" w:rsidRPr="00C66770">
              <w:rPr>
                <w:color w:val="FF0000"/>
              </w:rPr>
              <w:t>03_</w:t>
            </w:r>
            <w:r w:rsidR="00F44F47">
              <w:rPr>
                <w:color w:val="FF0000"/>
              </w:rPr>
              <w:t>0</w:t>
            </w:r>
            <w:r w:rsidR="00C66770" w:rsidRPr="00C66770">
              <w:rPr>
                <w:color w:val="FF0000"/>
              </w:rPr>
              <w:t>07</w:t>
            </w:r>
            <w:r w:rsidRPr="00C66770">
              <w:rPr>
                <w:color w:val="FF0000"/>
              </w:rPr>
              <w:t>"</w:t>
            </w:r>
            <w:r w:rsidR="00C66770">
              <w:rPr>
                <w:color w:val="FF0000"/>
              </w:rPr>
              <w:t xml:space="preserve">  </w:t>
            </w:r>
            <w:r w:rsidR="00C66770" w:rsidRPr="00C66770">
              <w:rPr>
                <w:color w:val="00B050"/>
              </w:rPr>
              <w:t xml:space="preserve">//Note </w:t>
            </w:r>
            <w:r w:rsidR="00C66770" w:rsidRPr="00C66770">
              <w:rPr>
                <w:rFonts w:hint="eastAsia"/>
                <w:color w:val="00B050"/>
              </w:rPr>
              <w:t>참조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93F01" w:rsidRDefault="00993F01" w:rsidP="00993F0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Default="00993F01" w:rsidP="00993F0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59F8" w:rsidRPr="002F2D6B" w:rsidTr="008E5A03">
        <w:tc>
          <w:tcPr>
            <w:tcW w:w="8221" w:type="dxa"/>
            <w:shd w:val="clear" w:color="auto" w:fill="95B3D7" w:themeFill="accent1" w:themeFillTint="99"/>
          </w:tcPr>
          <w:p w:rsidR="00B859F8" w:rsidRPr="002F2D6B" w:rsidRDefault="00B859F8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859F8" w:rsidRPr="00F41FBB" w:rsidTr="008E5A03">
        <w:trPr>
          <w:trHeight w:val="1377"/>
        </w:trPr>
        <w:tc>
          <w:tcPr>
            <w:tcW w:w="8221" w:type="dxa"/>
          </w:tcPr>
          <w:p w:rsidR="00B859F8" w:rsidRPr="008F1D9F" w:rsidRDefault="00B859F8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미접속 상태</w:t>
            </w:r>
            <w:r w:rsidRPr="008F1D9F">
              <w:rPr>
                <w:rFonts w:hint="eastAsia"/>
              </w:rPr>
              <w:t>,</w:t>
            </w:r>
          </w:p>
          <w:p w:rsidR="00B859F8" w:rsidRDefault="00B859F8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월패드 연결이 정상적이지 않습니다.</w:t>
            </w:r>
          </w:p>
          <w:p w:rsidR="00B859F8" w:rsidRPr="008F1D9F" w:rsidRDefault="00B859F8" w:rsidP="00B859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미응답</w:t>
            </w:r>
            <w:r w:rsidRPr="008F1D9F">
              <w:rPr>
                <w:rFonts w:hint="eastAsia"/>
              </w:rPr>
              <w:t>,</w:t>
            </w:r>
          </w:p>
          <w:p w:rsidR="00B859F8" w:rsidRDefault="00B859F8" w:rsidP="00B859F8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401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00F2">
              <w:rPr>
                <w:rFonts w:hint="eastAsia"/>
              </w:rPr>
              <w:t>월패드에서 응답이 없습니다.</w:t>
            </w:r>
          </w:p>
          <w:p w:rsidR="00B859F8" w:rsidRDefault="00B859F8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C66770" w:rsidRPr="00C66770" w:rsidRDefault="00C66770" w:rsidP="008E5A03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C66770">
              <w:rPr>
                <w:b/>
                <w:color w:val="FF0000"/>
              </w:rPr>
              <w:t>‘</w:t>
            </w:r>
            <w:r w:rsidRPr="00C66770">
              <w:rPr>
                <w:b/>
                <w:color w:val="FF0000"/>
              </w:rPr>
              <w:t>value</w:t>
            </w:r>
            <w:r w:rsidRPr="00C66770">
              <w:rPr>
                <w:b/>
                <w:color w:val="FF0000"/>
              </w:rPr>
              <w:t>‘</w:t>
            </w:r>
            <w:r w:rsidRPr="00C66770">
              <w:rPr>
                <w:b/>
                <w:color w:val="FF0000"/>
              </w:rPr>
              <w:t xml:space="preserve"> Key </w:t>
            </w:r>
            <w:r w:rsidRPr="00C66770">
              <w:rPr>
                <w:rFonts w:hint="eastAsia"/>
                <w:b/>
                <w:color w:val="FF0000"/>
              </w:rPr>
              <w:t>설명</w:t>
            </w:r>
          </w:p>
          <w:p w:rsidR="00C66770" w:rsidRPr="00C66770" w:rsidRDefault="00C66770" w:rsidP="00C6677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color w:val="FF0000"/>
              </w:rPr>
              <w:t>‘</w:t>
            </w:r>
            <w:r w:rsidRPr="00C66770">
              <w:rPr>
                <w:color w:val="FF0000"/>
              </w:rPr>
              <w:t>light_</w:t>
            </w:r>
            <w:r w:rsidRPr="00C66770">
              <w:rPr>
                <w:color w:val="FF0000"/>
              </w:rPr>
              <w:t>’</w:t>
            </w:r>
            <w:r w:rsidRPr="00C66770">
              <w:rPr>
                <w:color w:val="FF0000"/>
              </w:rPr>
              <w:t xml:space="preserve"> &amp; </w:t>
            </w:r>
            <w:r w:rsidRPr="00C66770">
              <w:rPr>
                <w:rFonts w:hint="eastAsia"/>
                <w:color w:val="FF0000"/>
              </w:rPr>
              <w:t>감성조명</w:t>
            </w:r>
            <w:r w:rsidR="000E5AF2">
              <w:rPr>
                <w:rFonts w:hint="eastAsia"/>
                <w:color w:val="FF0000"/>
              </w:rPr>
              <w:t>(1%~100%)</w:t>
            </w:r>
            <w:r w:rsidRPr="00C66770">
              <w:rPr>
                <w:rFonts w:hint="eastAsia"/>
                <w:color w:val="FF0000"/>
              </w:rPr>
              <w:t xml:space="preserve"> 현재 단계 &amp; </w:t>
            </w:r>
            <w:r w:rsidRPr="00C66770">
              <w:rPr>
                <w:color w:val="FF0000"/>
              </w:rPr>
              <w:t>‘</w:t>
            </w:r>
            <w:r w:rsidRPr="00C66770">
              <w:rPr>
                <w:color w:val="FF0000"/>
              </w:rPr>
              <w:t>_</w:t>
            </w:r>
            <w:r w:rsidRPr="00C66770">
              <w:rPr>
                <w:color w:val="FF0000"/>
              </w:rPr>
              <w:t>’</w:t>
            </w:r>
            <w:r w:rsidRPr="00C66770">
              <w:rPr>
                <w:color w:val="FF0000"/>
              </w:rPr>
              <w:t xml:space="preserve"> &amp;</w:t>
            </w:r>
            <w:r w:rsidRPr="00C66770">
              <w:rPr>
                <w:rFonts w:hint="eastAsia"/>
                <w:color w:val="FF0000"/>
              </w:rPr>
              <w:t xml:space="preserve"> 디밍</w:t>
            </w:r>
            <w:r w:rsidR="00F44F47">
              <w:rPr>
                <w:rFonts w:hint="eastAsia"/>
                <w:color w:val="FF0000"/>
              </w:rPr>
              <w:t>(1</w:t>
            </w:r>
            <w:r w:rsidR="000E5AF2">
              <w:rPr>
                <w:color w:val="FF0000"/>
              </w:rPr>
              <w:t>%</w:t>
            </w:r>
            <w:r w:rsidR="00F44F47">
              <w:rPr>
                <w:rFonts w:hint="eastAsia"/>
                <w:color w:val="FF0000"/>
              </w:rPr>
              <w:t>~100</w:t>
            </w:r>
            <w:r w:rsidR="000E5AF2">
              <w:rPr>
                <w:color w:val="FF0000"/>
              </w:rPr>
              <w:t>%)</w:t>
            </w:r>
            <w:r w:rsidRPr="00C66770">
              <w:rPr>
                <w:rFonts w:hint="eastAsia"/>
                <w:color w:val="FF0000"/>
              </w:rPr>
              <w:t xml:space="preserve"> 현재 단계 </w:t>
            </w:r>
          </w:p>
          <w:p w:rsidR="00C66770" w:rsidRPr="00C66770" w:rsidRDefault="00C66770" w:rsidP="00C6677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rFonts w:hint="eastAsia"/>
                <w:color w:val="FF0000"/>
              </w:rPr>
              <w:t>디밍,</w:t>
            </w:r>
            <w:r w:rsidRPr="00C66770">
              <w:rPr>
                <w:color w:val="FF0000"/>
              </w:rPr>
              <w:t xml:space="preserve"> </w:t>
            </w:r>
            <w:r w:rsidRPr="00C66770">
              <w:rPr>
                <w:rFonts w:hint="eastAsia"/>
                <w:color w:val="FF0000"/>
              </w:rPr>
              <w:t>감성조명</w:t>
            </w:r>
            <w:r w:rsidR="00F36176">
              <w:rPr>
                <w:rFonts w:hint="eastAsia"/>
                <w:color w:val="FF0000"/>
              </w:rPr>
              <w:t>에</w:t>
            </w:r>
            <w:r w:rsidRPr="00C66770">
              <w:rPr>
                <w:rFonts w:hint="eastAsia"/>
                <w:color w:val="FF0000"/>
              </w:rPr>
              <w:t xml:space="preserve"> 해당하지 않는 경우는 단계 표시부에 </w:t>
            </w:r>
            <w:r w:rsidRPr="00C66770">
              <w:rPr>
                <w:color w:val="FF0000"/>
              </w:rPr>
              <w:t>‘</w:t>
            </w:r>
            <w:r w:rsidR="00C152E5">
              <w:rPr>
                <w:color w:val="FF0000"/>
              </w:rPr>
              <w:t>999</w:t>
            </w:r>
            <w:r w:rsidRPr="00C66770">
              <w:rPr>
                <w:color w:val="FF0000"/>
              </w:rPr>
              <w:t>’</w:t>
            </w:r>
            <w:r w:rsidRPr="00C66770">
              <w:rPr>
                <w:rFonts w:hint="eastAsia"/>
                <w:color w:val="FF0000"/>
              </w:rPr>
              <w:t>로 표시</w:t>
            </w:r>
          </w:p>
          <w:p w:rsidR="00C66770" w:rsidRPr="00C66770" w:rsidRDefault="00C66770" w:rsidP="00C6677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66770">
              <w:rPr>
                <w:rFonts w:hint="eastAsia"/>
                <w:color w:val="FF0000"/>
              </w:rPr>
              <w:t xml:space="preserve">Eg&gt; </w:t>
            </w:r>
            <w:r w:rsidRPr="00C66770">
              <w:rPr>
                <w:color w:val="FF0000"/>
              </w:rPr>
              <w:t>light_</w:t>
            </w:r>
            <w:r w:rsidR="00F44F47">
              <w:rPr>
                <w:color w:val="FF0000"/>
              </w:rPr>
              <w:t>000</w:t>
            </w:r>
            <w:r w:rsidRPr="00C66770">
              <w:rPr>
                <w:color w:val="FF0000"/>
              </w:rPr>
              <w:t>_</w:t>
            </w:r>
            <w:r w:rsidR="00F44F47">
              <w:rPr>
                <w:color w:val="FF0000"/>
              </w:rPr>
              <w:t>0</w:t>
            </w:r>
            <w:r w:rsidRPr="00C66770">
              <w:rPr>
                <w:color w:val="FF0000"/>
              </w:rPr>
              <w:t>09 or light_</w:t>
            </w:r>
            <w:r w:rsidR="00F44F47">
              <w:rPr>
                <w:color w:val="FF0000"/>
              </w:rPr>
              <w:t>0</w:t>
            </w:r>
            <w:r w:rsidRPr="00C66770">
              <w:rPr>
                <w:color w:val="FF0000"/>
              </w:rPr>
              <w:t>03_</w:t>
            </w:r>
            <w:r w:rsidR="00F44F47">
              <w:rPr>
                <w:color w:val="FF0000"/>
              </w:rPr>
              <w:t>000</w:t>
            </w:r>
          </w:p>
          <w:p w:rsidR="00B859F8" w:rsidRPr="00C66770" w:rsidRDefault="00B859F8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B27E89">
      <w:pPr>
        <w:ind w:left="540"/>
        <w:rPr>
          <w:rFonts w:hAnsi="바탕"/>
        </w:rPr>
      </w:pPr>
    </w:p>
    <w:tbl>
      <w:tblPr>
        <w:tblW w:w="7787" w:type="dxa"/>
        <w:tblInd w:w="7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8"/>
        <w:gridCol w:w="6839"/>
      </w:tblGrid>
      <w:tr w:rsidR="000E5AF2" w:rsidRPr="000E5AF2" w:rsidTr="000E5AF2">
        <w:trPr>
          <w:trHeight w:val="371"/>
        </w:trPr>
        <w:tc>
          <w:tcPr>
            <w:tcW w:w="94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>1</w:t>
            </w:r>
          </w:p>
        </w:tc>
        <w:tc>
          <w:tcPr>
            <w:tcW w:w="68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 xml:space="preserve">밝기 1~100% 설정 가능함 </w:t>
            </w:r>
          </w:p>
          <w:p w:rsidR="004455BE" w:rsidRPr="000E5AF2" w:rsidRDefault="004455BE" w:rsidP="000E5AF2">
            <w:pPr>
              <w:numPr>
                <w:ilvl w:val="0"/>
                <w:numId w:val="7"/>
              </w:numPr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>검정색(1%) ~ 하얀색(100%)</w:t>
            </w:r>
          </w:p>
          <w:p w:rsidR="004455BE" w:rsidRPr="000E5AF2" w:rsidRDefault="004455BE" w:rsidP="000E5AF2">
            <w:pPr>
              <w:numPr>
                <w:ilvl w:val="0"/>
                <w:numId w:val="7"/>
              </w:numPr>
              <w:rPr>
                <w:rFonts w:hAnsi="바탕"/>
              </w:rPr>
            </w:pPr>
            <w:r w:rsidRPr="000E5AF2">
              <w:rPr>
                <w:rFonts w:hAnsi="바탕" w:hint="eastAsia"/>
                <w:b/>
                <w:bCs/>
              </w:rPr>
              <w:t>UI수정 필요</w:t>
            </w:r>
            <w:r w:rsidRPr="000E5AF2">
              <w:rPr>
                <w:rFonts w:hAnsi="바탕" w:hint="eastAsia"/>
                <w:b/>
                <w:bCs/>
              </w:rPr>
              <w:br/>
              <w:t>. 100%</w:t>
            </w:r>
            <w:r w:rsidR="000E5AF2">
              <w:rPr>
                <w:rFonts w:hAnsi="바탕" w:hint="eastAsia"/>
                <w:b/>
                <w:bCs/>
              </w:rPr>
              <w:t>쪽으로</w:t>
            </w:r>
            <w:r w:rsidRPr="000E5AF2">
              <w:rPr>
                <w:rFonts w:hAnsi="바탕" w:hint="eastAsia"/>
                <w:b/>
                <w:bCs/>
              </w:rPr>
              <w:t xml:space="preserve"> 이동할 수록 하얀색으로 변경 </w:t>
            </w:r>
          </w:p>
        </w:tc>
      </w:tr>
      <w:tr w:rsidR="000E5AF2" w:rsidRPr="000E5AF2" w:rsidTr="000E5AF2">
        <w:trPr>
          <w:trHeight w:val="371"/>
        </w:trPr>
        <w:tc>
          <w:tcPr>
            <w:tcW w:w="94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</w:rPr>
              <w:t>2</w:t>
            </w:r>
          </w:p>
        </w:tc>
        <w:tc>
          <w:tcPr>
            <w:tcW w:w="68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</w:rPr>
              <w:t>색온도 1~100% 설정 가능함</w:t>
            </w:r>
          </w:p>
          <w:p w:rsidR="000E5AF2" w:rsidRPr="000E5AF2" w:rsidRDefault="000E5AF2" w:rsidP="000E5AF2">
            <w:pPr>
              <w:ind w:left="540"/>
              <w:rPr>
                <w:rFonts w:hAnsi="바탕"/>
              </w:rPr>
            </w:pPr>
            <w:r w:rsidRPr="000E5AF2">
              <w:rPr>
                <w:rFonts w:hAnsi="바탕" w:hint="eastAsia"/>
              </w:rPr>
              <w:t xml:space="preserve">1(노랑)~100단계(하얀색) </w:t>
            </w:r>
          </w:p>
        </w:tc>
      </w:tr>
    </w:tbl>
    <w:p w:rsidR="00322FB8" w:rsidRPr="000E5AF2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D75843" w:rsidRDefault="00D75843" w:rsidP="00CC758A">
      <w:pPr>
        <w:pStyle w:val="3"/>
      </w:pPr>
      <w:bookmarkStart w:id="77" w:name="_Toc46158741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7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Tr="00D75843">
        <w:tc>
          <w:tcPr>
            <w:tcW w:w="8221" w:type="dxa"/>
          </w:tcPr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>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E5AFB" w:rsidRDefault="003E5AFB" w:rsidP="003E5AFB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  "control": "on/off",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0E5AF2" w:rsidRPr="00C66770">
              <w:rPr>
                <w:color w:val="FF0000"/>
              </w:rPr>
              <w:t>"</w:t>
            </w:r>
            <w:r w:rsidR="000E5AF2" w:rsidRPr="00C66770">
              <w:rPr>
                <w:rFonts w:hint="eastAsia"/>
                <w:color w:val="FF0000"/>
              </w:rPr>
              <w:t>value</w:t>
            </w:r>
            <w:r w:rsidR="000E5AF2" w:rsidRPr="00C66770">
              <w:rPr>
                <w:color w:val="FF0000"/>
              </w:rPr>
              <w:t>": "light_</w:t>
            </w:r>
            <w:r w:rsidR="000E5AF2">
              <w:rPr>
                <w:color w:val="FF0000"/>
              </w:rPr>
              <w:t>0</w:t>
            </w:r>
            <w:r w:rsidR="000E5AF2" w:rsidRPr="00C66770">
              <w:rPr>
                <w:color w:val="FF0000"/>
              </w:rPr>
              <w:t>03_</w:t>
            </w:r>
            <w:r w:rsidR="000E5AF2">
              <w:rPr>
                <w:color w:val="FF0000"/>
              </w:rPr>
              <w:t>0</w:t>
            </w:r>
            <w:r w:rsidR="000E5AF2" w:rsidRPr="00C66770">
              <w:rPr>
                <w:color w:val="FF0000"/>
              </w:rPr>
              <w:t>07"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Default="00F36DE9" w:rsidP="00F36D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75843" w:rsidRDefault="00D75843" w:rsidP="00B27E89">
      <w:pPr>
        <w:ind w:left="540"/>
        <w:rPr>
          <w:rFonts w:hAnsi="바탕"/>
        </w:rPr>
      </w:pPr>
    </w:p>
    <w:p w:rsidR="00D75843" w:rsidRDefault="00D75843" w:rsidP="00CC758A">
      <w:pPr>
        <w:pStyle w:val="3"/>
      </w:pPr>
      <w:bookmarkStart w:id="78" w:name="_Toc46158742"/>
      <w:r>
        <w:rPr>
          <w:rFonts w:hint="eastAsia"/>
        </w:rPr>
        <w:t>조명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7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5843" w:rsidRPr="002F2D6B" w:rsidTr="00D75843">
        <w:tc>
          <w:tcPr>
            <w:tcW w:w="8221" w:type="dxa"/>
            <w:shd w:val="clear" w:color="auto" w:fill="95B3D7" w:themeFill="accent1" w:themeFillTint="99"/>
          </w:tcPr>
          <w:p w:rsidR="00D75843" w:rsidRPr="002F2D6B" w:rsidRDefault="00D75843" w:rsidP="00BC29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5843" w:rsidTr="00D75843">
        <w:tc>
          <w:tcPr>
            <w:tcW w:w="8221" w:type="dxa"/>
          </w:tcPr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>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"type": "light",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36DE9" w:rsidRDefault="00F36DE9" w:rsidP="00F36D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5843" w:rsidRDefault="00F36DE9" w:rsidP="00F36D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76BB1" w:rsidRPr="002F2D6B" w:rsidTr="008E5A03">
        <w:tc>
          <w:tcPr>
            <w:tcW w:w="8221" w:type="dxa"/>
            <w:shd w:val="clear" w:color="auto" w:fill="95B3D7" w:themeFill="accent1" w:themeFillTint="99"/>
          </w:tcPr>
          <w:p w:rsidR="00976BB1" w:rsidRPr="002F2D6B" w:rsidRDefault="00976BB1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76BB1" w:rsidRPr="00F41FBB" w:rsidTr="008E5A03">
        <w:trPr>
          <w:trHeight w:val="1377"/>
        </w:trPr>
        <w:tc>
          <w:tcPr>
            <w:tcW w:w="8221" w:type="dxa"/>
          </w:tcPr>
          <w:p w:rsidR="00976BB1" w:rsidRPr="008F1D9F" w:rsidRDefault="00976BB1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미접속 상태</w:t>
            </w:r>
            <w:r w:rsidRPr="008F1D9F">
              <w:rPr>
                <w:rFonts w:hint="eastAsia"/>
              </w:rPr>
              <w:t>,</w:t>
            </w:r>
          </w:p>
          <w:p w:rsidR="00976BB1" w:rsidRDefault="00976BB1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F825D3">
              <w:rPr>
                <w:rFonts w:hint="eastAsia"/>
              </w:rPr>
              <w:t>월패드 연결이 정상적이지 않습니다.</w:t>
            </w:r>
          </w:p>
          <w:p w:rsidR="00976BB1" w:rsidRPr="008F1D9F" w:rsidRDefault="00976BB1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월패드 미응답</w:t>
            </w:r>
            <w:r w:rsidRPr="008F1D9F">
              <w:rPr>
                <w:rFonts w:hint="eastAsia"/>
              </w:rPr>
              <w:t>,</w:t>
            </w:r>
          </w:p>
          <w:p w:rsidR="00976BB1" w:rsidRDefault="00976BB1" w:rsidP="008E5A0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401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1900F2">
              <w:rPr>
                <w:rFonts w:hint="eastAsia"/>
              </w:rPr>
              <w:t>월패드에서 응답이 없습니다.</w:t>
            </w:r>
          </w:p>
          <w:p w:rsidR="00976BB1" w:rsidRDefault="00976BB1" w:rsidP="008E5A03">
            <w:pPr>
              <w:widowControl/>
              <w:wordWrap/>
              <w:autoSpaceDE/>
              <w:autoSpaceDN/>
              <w:rPr>
                <w:b/>
              </w:rPr>
            </w:pPr>
          </w:p>
          <w:p w:rsidR="00976BB1" w:rsidRPr="00F41FBB" w:rsidRDefault="00976BB1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CC758A">
              <w:rPr>
                <w:rFonts w:hint="eastAsia"/>
              </w:rPr>
              <w:t>월패드 미접속, 미응답</w:t>
            </w:r>
            <w:r w:rsidRPr="00CC758A">
              <w:t xml:space="preserve"> </w:t>
            </w:r>
            <w:r w:rsidRPr="00CC758A">
              <w:rPr>
                <w:rFonts w:hint="eastAsia"/>
              </w:rPr>
              <w:t>관련 이하 문단에서는 생략</w:t>
            </w:r>
          </w:p>
        </w:tc>
      </w:tr>
    </w:tbl>
    <w:p w:rsidR="006C68D5" w:rsidRDefault="006C68D5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322FB8" w:rsidRDefault="00322FB8" w:rsidP="00B27E89">
      <w:pPr>
        <w:ind w:left="540"/>
        <w:rPr>
          <w:rFonts w:hAnsi="바탕"/>
        </w:rPr>
      </w:pPr>
    </w:p>
    <w:p w:rsidR="000A2AD6" w:rsidRDefault="00AF46A8" w:rsidP="00CC758A">
      <w:pPr>
        <w:pStyle w:val="3"/>
      </w:pPr>
      <w:bookmarkStart w:id="79" w:name="_Toc46158743"/>
      <w:r>
        <w:rPr>
          <w:rFonts w:hint="eastAsia"/>
        </w:rPr>
        <w:t>가스</w:t>
      </w:r>
      <w:r w:rsidR="001668EF">
        <w:rPr>
          <w:rFonts w:hint="eastAsia"/>
        </w:rPr>
        <w:t>밸브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상태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조회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요청</w:t>
      </w:r>
      <w:bookmarkEnd w:id="7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13D53" w:rsidRPr="002F2D6B" w:rsidTr="008F4831">
        <w:tc>
          <w:tcPr>
            <w:tcW w:w="8221" w:type="dxa"/>
            <w:shd w:val="clear" w:color="auto" w:fill="95B3D7" w:themeFill="accent1" w:themeFillTint="99"/>
          </w:tcPr>
          <w:p w:rsidR="00E13D53" w:rsidRPr="002F2D6B" w:rsidRDefault="00E13D53" w:rsidP="008F4831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13D53" w:rsidRPr="00AB35E6" w:rsidTr="008F4831">
        <w:tc>
          <w:tcPr>
            <w:tcW w:w="8221" w:type="dxa"/>
          </w:tcPr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>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gas</w:t>
            </w:r>
            <w:r>
              <w:t>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522FF" w:rsidRDefault="009522FF" w:rsidP="009522FF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668EF" w:rsidRDefault="009522FF" w:rsidP="009522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1668EF">
              <w:rPr>
                <w:rFonts w:hint="eastAsia"/>
              </w:rPr>
              <w:t>"userkey": "회원 식별키"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13D53" w:rsidRPr="00AB35E6" w:rsidRDefault="001668EF" w:rsidP="001668E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A2AD6" w:rsidRDefault="000A2AD6" w:rsidP="00B27E89">
      <w:pPr>
        <w:ind w:left="540"/>
        <w:rPr>
          <w:rFonts w:hAnsi="바탕"/>
        </w:rPr>
      </w:pPr>
    </w:p>
    <w:p w:rsidR="000A2AD6" w:rsidRDefault="00AF46A8" w:rsidP="00CC758A">
      <w:pPr>
        <w:pStyle w:val="3"/>
      </w:pPr>
      <w:bookmarkStart w:id="80" w:name="_Toc46158744"/>
      <w:r>
        <w:rPr>
          <w:rFonts w:hint="eastAsia"/>
        </w:rPr>
        <w:t>가스</w:t>
      </w:r>
      <w:r w:rsidR="001668EF">
        <w:rPr>
          <w:rFonts w:hint="eastAsia"/>
        </w:rPr>
        <w:t>밸브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상태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조회</w:t>
      </w:r>
      <w:r w:rsidR="000A2AD6">
        <w:rPr>
          <w:rFonts w:hint="eastAsia"/>
        </w:rPr>
        <w:t xml:space="preserve"> </w:t>
      </w:r>
      <w:r w:rsidR="000A2AD6">
        <w:rPr>
          <w:rFonts w:hint="eastAsia"/>
        </w:rPr>
        <w:t>응답</w:t>
      </w:r>
      <w:bookmarkEnd w:id="8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13D53" w:rsidRPr="002F2D6B" w:rsidTr="008F4831">
        <w:tc>
          <w:tcPr>
            <w:tcW w:w="8221" w:type="dxa"/>
            <w:shd w:val="clear" w:color="auto" w:fill="95B3D7" w:themeFill="accent1" w:themeFillTint="99"/>
          </w:tcPr>
          <w:p w:rsidR="00E13D53" w:rsidRPr="002F2D6B" w:rsidRDefault="00E13D53" w:rsidP="008F4831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13D53" w:rsidTr="008F4831">
        <w:tc>
          <w:tcPr>
            <w:tcW w:w="8221" w:type="dxa"/>
          </w:tcPr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>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"type": "gas",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    "status": "open/close"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1668EF" w:rsidRDefault="001668EF" w:rsidP="001668E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13D53" w:rsidRDefault="001668EF" w:rsidP="001668E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83512" w:rsidRPr="002F2D6B" w:rsidTr="008E5A03">
        <w:tc>
          <w:tcPr>
            <w:tcW w:w="8221" w:type="dxa"/>
            <w:shd w:val="clear" w:color="auto" w:fill="95B3D7" w:themeFill="accent1" w:themeFillTint="99"/>
          </w:tcPr>
          <w:p w:rsidR="00483512" w:rsidRPr="002F2D6B" w:rsidRDefault="00483512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83512" w:rsidRPr="00F41FBB" w:rsidTr="008E5A03">
        <w:trPr>
          <w:trHeight w:val="1377"/>
        </w:trPr>
        <w:tc>
          <w:tcPr>
            <w:tcW w:w="8221" w:type="dxa"/>
          </w:tcPr>
          <w:p w:rsidR="00483512" w:rsidRPr="00F41FBB" w:rsidRDefault="00483512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483512" w:rsidRDefault="00483512" w:rsidP="00483512">
      <w:pPr>
        <w:ind w:left="540"/>
        <w:rPr>
          <w:rFonts w:hAnsi="바탕"/>
        </w:rPr>
      </w:pPr>
    </w:p>
    <w:p w:rsidR="0069401A" w:rsidRDefault="003E12BE" w:rsidP="00CC758A">
      <w:pPr>
        <w:pStyle w:val="3"/>
      </w:pPr>
      <w:bookmarkStart w:id="81" w:name="_Toc46158745"/>
      <w:r>
        <w:rPr>
          <w:rFonts w:hint="eastAsia"/>
        </w:rPr>
        <w:t>가스밸브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제어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요청</w:t>
      </w:r>
      <w:bookmarkEnd w:id="8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9401A" w:rsidRPr="002F2D6B" w:rsidTr="00E42952">
        <w:tc>
          <w:tcPr>
            <w:tcW w:w="8221" w:type="dxa"/>
            <w:shd w:val="clear" w:color="auto" w:fill="95B3D7" w:themeFill="accent1" w:themeFillTint="99"/>
          </w:tcPr>
          <w:p w:rsidR="0069401A" w:rsidRPr="002F2D6B" w:rsidRDefault="0069401A" w:rsidP="00E4295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9401A" w:rsidTr="00E42952">
        <w:tc>
          <w:tcPr>
            <w:tcW w:w="8221" w:type="dxa"/>
          </w:tcPr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>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"type": "gas",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53CD0" w:rsidRDefault="00853CD0" w:rsidP="00853CD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E12BE" w:rsidRDefault="00853CD0" w:rsidP="00853CD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3E12BE">
              <w:rPr>
                <w:rFonts w:hint="eastAsia"/>
              </w:rPr>
              <w:t>"userkey": "회원 식별키",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  "control": "close"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9401A" w:rsidRDefault="003E12BE" w:rsidP="003E12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69401A" w:rsidRDefault="0069401A" w:rsidP="0069401A">
      <w:pPr>
        <w:ind w:left="540"/>
        <w:rPr>
          <w:rFonts w:hAnsi="바탕"/>
        </w:rPr>
      </w:pPr>
    </w:p>
    <w:p w:rsidR="0069401A" w:rsidRDefault="003E12BE" w:rsidP="00CC758A">
      <w:pPr>
        <w:pStyle w:val="3"/>
      </w:pPr>
      <w:bookmarkStart w:id="82" w:name="_Toc46158746"/>
      <w:r>
        <w:rPr>
          <w:rFonts w:hint="eastAsia"/>
        </w:rPr>
        <w:t>가스밸브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제어</w:t>
      </w:r>
      <w:r w:rsidR="0069401A">
        <w:rPr>
          <w:rFonts w:hint="eastAsia"/>
        </w:rPr>
        <w:t xml:space="preserve"> </w:t>
      </w:r>
      <w:r w:rsidR="0069401A">
        <w:rPr>
          <w:rFonts w:hint="eastAsia"/>
        </w:rPr>
        <w:t>응답</w:t>
      </w:r>
      <w:bookmarkEnd w:id="8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9401A" w:rsidRPr="002F2D6B" w:rsidTr="00E42952">
        <w:tc>
          <w:tcPr>
            <w:tcW w:w="8221" w:type="dxa"/>
            <w:shd w:val="clear" w:color="auto" w:fill="95B3D7" w:themeFill="accent1" w:themeFillTint="99"/>
          </w:tcPr>
          <w:p w:rsidR="0069401A" w:rsidRPr="002F2D6B" w:rsidRDefault="0069401A" w:rsidP="00E4295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9401A" w:rsidTr="00E42952">
        <w:tc>
          <w:tcPr>
            <w:tcW w:w="8221" w:type="dxa"/>
          </w:tcPr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>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"type": "gas",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E12BE" w:rsidRDefault="003E12BE" w:rsidP="003E12B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9401A" w:rsidRDefault="003E12BE" w:rsidP="003E12B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53CD0" w:rsidRPr="002F2D6B" w:rsidTr="008E5A03">
        <w:tc>
          <w:tcPr>
            <w:tcW w:w="8221" w:type="dxa"/>
            <w:shd w:val="clear" w:color="auto" w:fill="95B3D7" w:themeFill="accent1" w:themeFillTint="99"/>
          </w:tcPr>
          <w:p w:rsidR="00853CD0" w:rsidRPr="002F2D6B" w:rsidRDefault="00853CD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53CD0" w:rsidRPr="00F41FBB" w:rsidTr="008E5A03">
        <w:trPr>
          <w:trHeight w:val="1377"/>
        </w:trPr>
        <w:tc>
          <w:tcPr>
            <w:tcW w:w="8221" w:type="dxa"/>
          </w:tcPr>
          <w:p w:rsidR="00853CD0" w:rsidRPr="00F41FBB" w:rsidRDefault="00853CD0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69401A">
      <w:pPr>
        <w:ind w:left="540"/>
        <w:rPr>
          <w:rFonts w:hAnsi="바탕"/>
        </w:rPr>
      </w:pPr>
    </w:p>
    <w:p w:rsidR="006C2724" w:rsidRDefault="006C2724" w:rsidP="0069401A">
      <w:pPr>
        <w:ind w:left="540"/>
        <w:rPr>
          <w:rFonts w:hAnsi="바탕"/>
        </w:rPr>
      </w:pPr>
    </w:p>
    <w:p w:rsidR="00322FB8" w:rsidRDefault="00322FB8" w:rsidP="0069401A">
      <w:pPr>
        <w:ind w:left="540"/>
        <w:rPr>
          <w:rFonts w:hAnsi="바탕"/>
        </w:rPr>
      </w:pPr>
    </w:p>
    <w:p w:rsidR="00322FB8" w:rsidRDefault="00322FB8" w:rsidP="0069401A">
      <w:pPr>
        <w:ind w:left="540"/>
        <w:rPr>
          <w:rFonts w:hAnsi="바탕"/>
        </w:rPr>
      </w:pPr>
    </w:p>
    <w:p w:rsidR="00322FB8" w:rsidRDefault="00322FB8" w:rsidP="0069401A">
      <w:pPr>
        <w:ind w:left="540"/>
        <w:rPr>
          <w:rFonts w:hAnsi="바탕"/>
        </w:rPr>
      </w:pPr>
    </w:p>
    <w:p w:rsidR="000C1F4D" w:rsidRDefault="000C1F4D" w:rsidP="00CC758A">
      <w:pPr>
        <w:pStyle w:val="3"/>
      </w:pPr>
      <w:bookmarkStart w:id="83" w:name="_Toc46158747"/>
      <w:r>
        <w:rPr>
          <w:rFonts w:hint="eastAsia"/>
        </w:rPr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8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RPr="00AB35E6" w:rsidTr="001248B8">
        <w:tc>
          <w:tcPr>
            <w:tcW w:w="8221" w:type="dxa"/>
          </w:tcPr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>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41E6" w:rsidRDefault="004C41E6" w:rsidP="004C41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C1F4D" w:rsidRDefault="004C41E6" w:rsidP="004C41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C1F4D">
              <w:rPr>
                <w:rFonts w:hint="eastAsia"/>
              </w:rPr>
              <w:t>"userkey": "회원 식별키"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Pr="00AB35E6" w:rsidRDefault="000C1F4D" w:rsidP="000C1F4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C1F4D" w:rsidRDefault="000C1F4D" w:rsidP="000C1F4D">
      <w:pPr>
        <w:ind w:left="540"/>
        <w:rPr>
          <w:rFonts w:hAnsi="바탕"/>
        </w:rPr>
      </w:pPr>
    </w:p>
    <w:p w:rsidR="000C1F4D" w:rsidRDefault="000C1F4D" w:rsidP="00CC758A">
      <w:pPr>
        <w:pStyle w:val="3"/>
      </w:pPr>
      <w:bookmarkStart w:id="84" w:name="_Toc46158748"/>
      <w:r>
        <w:rPr>
          <w:rFonts w:hint="eastAsia"/>
        </w:rPr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8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Tr="001248B8">
        <w:tc>
          <w:tcPr>
            <w:tcW w:w="8221" w:type="dxa"/>
          </w:tcPr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>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0C1F4D" w:rsidRPr="000C1F4D" w:rsidRDefault="000C1F4D" w:rsidP="000C1F4D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"mode": "out/</w:t>
            </w:r>
            <w:r w:rsidR="00A9006C">
              <w:t>heat</w:t>
            </w:r>
            <w:r>
              <w:t xml:space="preserve">",  </w:t>
            </w:r>
            <w:r w:rsidRPr="000C1F4D">
              <w:rPr>
                <w:rFonts w:hint="eastAsia"/>
                <w:color w:val="00B050"/>
              </w:rPr>
              <w:t>//out</w:t>
            </w:r>
            <w:r w:rsidRPr="000C1F4D">
              <w:rPr>
                <w:color w:val="00B050"/>
              </w:rPr>
              <w:t>:</w:t>
            </w:r>
            <w:r w:rsidRPr="000C1F4D">
              <w:rPr>
                <w:rFonts w:hint="eastAsia"/>
                <w:color w:val="00B050"/>
              </w:rPr>
              <w:t xml:space="preserve"> 외출, </w:t>
            </w:r>
            <w:r w:rsidR="00A9006C">
              <w:rPr>
                <w:rFonts w:hint="eastAsia"/>
                <w:color w:val="00B050"/>
              </w:rPr>
              <w:t>heat</w:t>
            </w:r>
            <w:r w:rsidRPr="000C1F4D">
              <w:rPr>
                <w:color w:val="00B050"/>
              </w:rPr>
              <w:t>:</w:t>
            </w:r>
            <w:r w:rsidRPr="000C1F4D">
              <w:rPr>
                <w:rFonts w:hint="eastAsia"/>
                <w:color w:val="00B050"/>
              </w:rPr>
              <w:t xml:space="preserve"> 난방</w:t>
            </w:r>
          </w:p>
          <w:p w:rsidR="000C1F4D" w:rsidRPr="000C1F4D" w:rsidRDefault="000C1F4D" w:rsidP="000C1F4D">
            <w:pPr>
              <w:widowControl/>
              <w:tabs>
                <w:tab w:val="left" w:pos="3305"/>
              </w:tabs>
              <w:wordWrap/>
              <w:autoSpaceDE/>
              <w:autoSpaceDN/>
              <w:rPr>
                <w:color w:val="00B050"/>
              </w:rPr>
            </w:pPr>
            <w:r>
              <w:t xml:space="preserve">          "set_temp": "23",</w:t>
            </w:r>
            <w:r>
              <w:tab/>
            </w:r>
            <w:r w:rsidRPr="000C1F4D">
              <w:rPr>
                <w:color w:val="00B050"/>
              </w:rPr>
              <w:t>//</w:t>
            </w:r>
            <w:r w:rsidRPr="000C1F4D">
              <w:rPr>
                <w:rFonts w:hint="eastAsia"/>
                <w:color w:val="00B050"/>
              </w:rPr>
              <w:t>설정 온도</w:t>
            </w:r>
          </w:p>
          <w:p w:rsidR="000C1F4D" w:rsidRPr="000C1F4D" w:rsidRDefault="000C1F4D" w:rsidP="000C1F4D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"current_temp": "18"   </w:t>
            </w:r>
            <w:r w:rsidRPr="000C1F4D">
              <w:rPr>
                <w:rFonts w:hint="eastAsia"/>
                <w:color w:val="00B050"/>
              </w:rPr>
              <w:t>//현재 온도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Default="000C1F4D" w:rsidP="000C1F4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C41E6" w:rsidRPr="002F2D6B" w:rsidTr="008E5A03">
        <w:tc>
          <w:tcPr>
            <w:tcW w:w="8221" w:type="dxa"/>
            <w:shd w:val="clear" w:color="auto" w:fill="95B3D7" w:themeFill="accent1" w:themeFillTint="99"/>
          </w:tcPr>
          <w:p w:rsidR="004C41E6" w:rsidRPr="002F2D6B" w:rsidRDefault="004C41E6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C41E6" w:rsidRPr="00F41FBB" w:rsidTr="008E5A03">
        <w:trPr>
          <w:trHeight w:val="1377"/>
        </w:trPr>
        <w:tc>
          <w:tcPr>
            <w:tcW w:w="8221" w:type="dxa"/>
          </w:tcPr>
          <w:p w:rsidR="004C41E6" w:rsidRPr="00F41FBB" w:rsidRDefault="004C41E6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4C41E6" w:rsidRDefault="004C41E6" w:rsidP="004C41E6">
      <w:pPr>
        <w:ind w:left="540"/>
        <w:rPr>
          <w:rFonts w:hAnsi="바탕"/>
        </w:rPr>
      </w:pPr>
    </w:p>
    <w:p w:rsidR="000C1F4D" w:rsidRDefault="000C1F4D" w:rsidP="00CC758A">
      <w:pPr>
        <w:pStyle w:val="3"/>
      </w:pPr>
      <w:bookmarkStart w:id="85" w:name="_Toc46158749"/>
      <w:r>
        <w:rPr>
          <w:rFonts w:hint="eastAsia"/>
        </w:rPr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8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Tr="001248B8">
        <w:tc>
          <w:tcPr>
            <w:tcW w:w="8221" w:type="dxa"/>
          </w:tcPr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>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C41E6" w:rsidRDefault="004C41E6" w:rsidP="004C41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B772B" w:rsidRDefault="004C41E6" w:rsidP="004C41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B772B">
              <w:rPr>
                <w:rFonts w:hint="eastAsia"/>
              </w:rPr>
              <w:t>"userkey": "회원 식별키",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  "mode": "out/</w:t>
            </w:r>
            <w:r w:rsidR="00A9006C">
              <w:t>heat</w:t>
            </w:r>
            <w:r>
              <w:t>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  "set_temp": "23"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Default="005B772B" w:rsidP="005B77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C1F4D" w:rsidRDefault="000C1F4D" w:rsidP="000C1F4D">
      <w:pPr>
        <w:ind w:left="540"/>
        <w:rPr>
          <w:rFonts w:hAnsi="바탕"/>
        </w:rPr>
      </w:pPr>
    </w:p>
    <w:p w:rsidR="000C1F4D" w:rsidRDefault="000C1F4D" w:rsidP="00CC758A">
      <w:pPr>
        <w:pStyle w:val="3"/>
      </w:pPr>
      <w:bookmarkStart w:id="86" w:name="_Toc46158750"/>
      <w:r>
        <w:rPr>
          <w:rFonts w:hint="eastAsia"/>
        </w:rPr>
        <w:t>난방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8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1F4D" w:rsidRPr="002F2D6B" w:rsidTr="001248B8">
        <w:tc>
          <w:tcPr>
            <w:tcW w:w="8221" w:type="dxa"/>
            <w:shd w:val="clear" w:color="auto" w:fill="95B3D7" w:themeFill="accent1" w:themeFillTint="99"/>
          </w:tcPr>
          <w:p w:rsidR="000C1F4D" w:rsidRPr="002F2D6B" w:rsidRDefault="000C1F4D" w:rsidP="001248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1F4D" w:rsidTr="001248B8">
        <w:tc>
          <w:tcPr>
            <w:tcW w:w="8221" w:type="dxa"/>
          </w:tcPr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>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9006C">
              <w:t>heat</w:t>
            </w:r>
            <w:r>
              <w:t>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B772B" w:rsidRDefault="005B772B" w:rsidP="005B772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1F4D" w:rsidRDefault="005B772B" w:rsidP="005B772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C7073" w:rsidRPr="002F2D6B" w:rsidTr="008E5A03">
        <w:tc>
          <w:tcPr>
            <w:tcW w:w="8221" w:type="dxa"/>
            <w:shd w:val="clear" w:color="auto" w:fill="95B3D7" w:themeFill="accent1" w:themeFillTint="99"/>
          </w:tcPr>
          <w:p w:rsidR="00BC7073" w:rsidRPr="002F2D6B" w:rsidRDefault="00BC7073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C7073" w:rsidRPr="00F41FBB" w:rsidTr="008E5A03">
        <w:trPr>
          <w:trHeight w:val="1377"/>
        </w:trPr>
        <w:tc>
          <w:tcPr>
            <w:tcW w:w="8221" w:type="dxa"/>
          </w:tcPr>
          <w:p w:rsidR="00BC7073" w:rsidRPr="00F41FBB" w:rsidRDefault="00BC7073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6C2724" w:rsidRDefault="006C2724" w:rsidP="000C1F4D">
      <w:pPr>
        <w:ind w:left="540"/>
        <w:rPr>
          <w:rFonts w:hAnsi="바탕"/>
        </w:rPr>
      </w:pPr>
    </w:p>
    <w:p w:rsidR="00F8350B" w:rsidRDefault="00F8350B" w:rsidP="00CC758A">
      <w:pPr>
        <w:pStyle w:val="3"/>
      </w:pPr>
      <w:bookmarkStart w:id="87" w:name="_Toc46158751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7110FE">
        <w:rPr>
          <w:rFonts w:hint="eastAsia"/>
        </w:rPr>
        <w:t>조회</w:t>
      </w:r>
      <w:r w:rsidR="007110FE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8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110FE" w:rsidRPr="002F2D6B" w:rsidTr="00D0029A">
        <w:tc>
          <w:tcPr>
            <w:tcW w:w="8221" w:type="dxa"/>
            <w:shd w:val="clear" w:color="auto" w:fill="95B3D7" w:themeFill="accent1" w:themeFillTint="99"/>
          </w:tcPr>
          <w:p w:rsidR="007110FE" w:rsidRPr="002F2D6B" w:rsidRDefault="007110F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110FE" w:rsidRPr="00AB35E6" w:rsidTr="00D0029A">
        <w:tc>
          <w:tcPr>
            <w:tcW w:w="8221" w:type="dxa"/>
          </w:tcPr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>{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160C0" w:rsidRDefault="002160C0" w:rsidP="002160C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7110FE" w:rsidRDefault="002160C0" w:rsidP="002160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7110FE">
              <w:rPr>
                <w:rFonts w:hint="eastAsia"/>
              </w:rPr>
              <w:t>"userkey": "회원 식별키"</w:t>
            </w:r>
          </w:p>
          <w:p w:rsidR="007110FE" w:rsidRDefault="007110FE" w:rsidP="007110F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110FE" w:rsidRPr="00AB35E6" w:rsidRDefault="007110FE" w:rsidP="007110F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F8350B" w:rsidRDefault="00F8350B" w:rsidP="00CC758A">
      <w:pPr>
        <w:pStyle w:val="3"/>
      </w:pPr>
      <w:bookmarkStart w:id="88" w:name="_Toc46158752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7110FE">
        <w:rPr>
          <w:rFonts w:hint="eastAsia"/>
        </w:rPr>
        <w:t>조회</w:t>
      </w:r>
      <w:r w:rsidR="007110FE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8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110FE" w:rsidRPr="002F2D6B" w:rsidTr="00D0029A">
        <w:tc>
          <w:tcPr>
            <w:tcW w:w="8221" w:type="dxa"/>
            <w:shd w:val="clear" w:color="auto" w:fill="95B3D7" w:themeFill="accent1" w:themeFillTint="99"/>
          </w:tcPr>
          <w:p w:rsidR="007110FE" w:rsidRPr="002F2D6B" w:rsidRDefault="007110F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110FE" w:rsidTr="00D0029A">
        <w:tc>
          <w:tcPr>
            <w:tcW w:w="8221" w:type="dxa"/>
          </w:tcPr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>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5B33E4" w:rsidRDefault="00A8235E" w:rsidP="005B33E4">
            <w:pPr>
              <w:widowControl/>
              <w:wordWrap/>
              <w:autoSpaceDE/>
              <w:autoSpaceDN/>
            </w:pPr>
            <w:r>
              <w:t xml:space="preserve">          "status</w:t>
            </w:r>
            <w:r w:rsidR="005B33E4">
              <w:t>": "on/off",</w:t>
            </w:r>
            <w:r w:rsidR="005B33E4">
              <w:rPr>
                <w:rFonts w:hint="eastAsia"/>
              </w:rPr>
              <w:t xml:space="preserve">  </w:t>
            </w:r>
            <w:r w:rsidR="00B1270B">
              <w:t xml:space="preserve">  </w:t>
            </w:r>
            <w:r w:rsidR="005B33E4">
              <w:t xml:space="preserve"> </w:t>
            </w:r>
            <w:r w:rsidR="005B33E4" w:rsidRPr="000C1F4D">
              <w:rPr>
                <w:rFonts w:hint="eastAsia"/>
                <w:color w:val="00B050"/>
              </w:rPr>
              <w:t>//</w:t>
            </w:r>
            <w:r w:rsidR="005B33E4">
              <w:rPr>
                <w:rFonts w:hint="eastAsia"/>
                <w:color w:val="00B050"/>
              </w:rPr>
              <w:t>전원</w:t>
            </w:r>
          </w:p>
          <w:p w:rsidR="00AB7B15" w:rsidRDefault="005B33E4" w:rsidP="005B33E4">
            <w:pPr>
              <w:widowControl/>
              <w:wordWrap/>
              <w:autoSpaceDE/>
              <w:autoSpaceDN/>
            </w:pPr>
            <w:r>
              <w:t xml:space="preserve">          "mode": "auto/manual</w:t>
            </w:r>
            <w:r w:rsidR="00AB7B15" w:rsidRPr="00AB7B15">
              <w:rPr>
                <w:color w:val="FF0000"/>
              </w:rPr>
              <w:t>/</w:t>
            </w:r>
            <w:r w:rsidR="00AB7B15" w:rsidRPr="00AB7B15">
              <w:rPr>
                <w:rFonts w:hint="eastAsia"/>
                <w:color w:val="FF0000"/>
              </w:rPr>
              <w:t>cleaning</w:t>
            </w:r>
            <w:r w:rsidR="00AB7B15" w:rsidRPr="00AB7B15">
              <w:rPr>
                <w:color w:val="FF0000"/>
              </w:rPr>
              <w:t>/bypass/base</w:t>
            </w:r>
            <w:r>
              <w:t xml:space="preserve">", </w:t>
            </w:r>
          </w:p>
          <w:p w:rsidR="005B33E4" w:rsidRPr="00AB7B15" w:rsidRDefault="005B33E4" w:rsidP="00AB7B15">
            <w:pPr>
              <w:widowControl/>
              <w:wordWrap/>
              <w:autoSpaceDE/>
              <w:autoSpaceDN/>
              <w:ind w:firstLineChars="700" w:firstLine="1400"/>
              <w:rPr>
                <w:color w:val="00B050"/>
              </w:rPr>
            </w:pPr>
            <w:r w:rsidRPr="000C1F4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모드</w:t>
            </w:r>
            <w:r w:rsidR="00AB7B1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(</w:t>
            </w:r>
            <w:r w:rsidR="00D47323" w:rsidRPr="00D47323">
              <w:rPr>
                <w:rFonts w:hint="eastAsia"/>
                <w:color w:val="00B050"/>
              </w:rPr>
              <w:t>자동,수동,공기청정,바이패스,기저환기</w:t>
            </w:r>
            <w:r>
              <w:rPr>
                <w:rFonts w:hint="eastAsia"/>
                <w:color w:val="00B050"/>
              </w:rPr>
              <w:t>)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    "wind_</w:t>
            </w:r>
            <w:r w:rsidR="0017125D">
              <w:rPr>
                <w:rFonts w:hint="eastAsia"/>
              </w:rPr>
              <w:t>speed</w:t>
            </w:r>
            <w:r>
              <w:t xml:space="preserve">": "high/middle/low",  </w:t>
            </w:r>
            <w:r w:rsidRPr="000C1F4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풍량 (강/중/약)</w:t>
            </w:r>
          </w:p>
          <w:p w:rsidR="005B33E4" w:rsidRDefault="005B33E4" w:rsidP="005B33E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</w:t>
            </w:r>
            <w:r w:rsidRPr="00AB7B15">
              <w:rPr>
                <w:color w:val="FF0000"/>
              </w:rPr>
              <w:t>"off_rsv_</w:t>
            </w:r>
            <w:r w:rsidR="00AB7B15" w:rsidRPr="00AB7B15">
              <w:rPr>
                <w:rFonts w:hint="eastAsia"/>
                <w:color w:val="FF0000"/>
              </w:rPr>
              <w:t>time</w:t>
            </w:r>
            <w:r w:rsidRPr="00AB7B15">
              <w:rPr>
                <w:color w:val="FF0000"/>
              </w:rPr>
              <w:t>": "</w:t>
            </w:r>
            <w:r w:rsidR="00AB7B15" w:rsidRPr="00AB7B15">
              <w:rPr>
                <w:color w:val="FF0000"/>
              </w:rPr>
              <w:t>18</w:t>
            </w:r>
            <w:r w:rsidRPr="00AB7B15">
              <w:rPr>
                <w:color w:val="FF0000"/>
              </w:rPr>
              <w:t>0",</w:t>
            </w:r>
            <w:r>
              <w:t xml:space="preserve">  </w:t>
            </w:r>
            <w:r w:rsidRPr="000C1F4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꺼짐 예약 </w:t>
            </w:r>
            <w:r w:rsidR="00AB7B15">
              <w:rPr>
                <w:rFonts w:hint="eastAsia"/>
                <w:color w:val="00B050"/>
              </w:rPr>
              <w:t>시간</w:t>
            </w:r>
            <w:r w:rsidR="00AB7B15">
              <w:rPr>
                <w:color w:val="00B050"/>
              </w:rPr>
              <w:t xml:space="preserve"> (</w:t>
            </w:r>
            <w:r w:rsidR="00AB7B15">
              <w:rPr>
                <w:rFonts w:hint="eastAsia"/>
                <w:color w:val="00B050"/>
              </w:rPr>
              <w:t>분)</w:t>
            </w:r>
          </w:p>
          <w:p w:rsidR="00F44F47" w:rsidRDefault="00F44F47" w:rsidP="005B33E4">
            <w:pPr>
              <w:widowControl/>
              <w:wordWrap/>
              <w:autoSpaceDE/>
              <w:autoSpaceDN/>
            </w:pPr>
            <w:r>
              <w:rPr>
                <w:color w:val="00B050"/>
              </w:rPr>
              <w:t xml:space="preserve">          </w:t>
            </w:r>
            <w:r w:rsidRPr="00F44F47">
              <w:rPr>
                <w:color w:val="FF0000"/>
              </w:rPr>
              <w:t>“</w:t>
            </w:r>
            <w:r w:rsidRPr="00F44F47">
              <w:rPr>
                <w:rFonts w:hint="eastAsia"/>
                <w:color w:val="FF0000"/>
              </w:rPr>
              <w:t>off_time</w:t>
            </w:r>
            <w:r w:rsidRPr="00F44F47">
              <w:rPr>
                <w:color w:val="FF0000"/>
              </w:rPr>
              <w:t>”</w:t>
            </w:r>
            <w:r w:rsidRPr="00F44F47">
              <w:rPr>
                <w:color w:val="FF0000"/>
              </w:rPr>
              <w:t>:</w:t>
            </w:r>
            <w:r w:rsidRPr="00F44F47">
              <w:rPr>
                <w:color w:val="FF0000"/>
              </w:rPr>
              <w:t>”</w:t>
            </w:r>
            <w:r w:rsidR="00122149" w:rsidRPr="00122149">
              <w:rPr>
                <w:color w:val="FF0000"/>
              </w:rPr>
              <w:t>yyyy-MM-dd hh:mm:ss</w:t>
            </w:r>
            <w:r w:rsidRPr="00F44F47">
              <w:rPr>
                <w:color w:val="FF0000"/>
              </w:rPr>
              <w:t>”</w:t>
            </w:r>
            <w:r>
              <w:rPr>
                <w:color w:val="FF0000"/>
              </w:rPr>
              <w:t>,</w:t>
            </w:r>
            <w:r w:rsidRPr="00F44F47">
              <w:rPr>
                <w:color w:val="FF0000"/>
              </w:rPr>
              <w:t xml:space="preserve">  //</w:t>
            </w:r>
            <w:r w:rsidRPr="00F44F47">
              <w:rPr>
                <w:rFonts w:hint="eastAsia"/>
                <w:color w:val="FF0000"/>
              </w:rPr>
              <w:t>꺼짐 예약 시각</w:t>
            </w:r>
          </w:p>
          <w:p w:rsidR="005B33E4" w:rsidRDefault="005B33E4" w:rsidP="005B33E4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</w:t>
            </w:r>
            <w:r w:rsidRPr="00AB7B15">
              <w:rPr>
                <w:color w:val="FF0000"/>
              </w:rPr>
              <w:t>"running_time": "</w:t>
            </w:r>
            <w:r w:rsidR="00AB7B15" w:rsidRPr="00AB7B15">
              <w:rPr>
                <w:color w:val="FF0000"/>
              </w:rPr>
              <w:t>75</w:t>
            </w:r>
            <w:r w:rsidRPr="00AB7B15">
              <w:rPr>
                <w:color w:val="FF0000"/>
              </w:rPr>
              <w:t>"</w:t>
            </w:r>
            <w:r w:rsidR="00AB7B15" w:rsidRPr="00AB7B15">
              <w:rPr>
                <w:color w:val="FF0000"/>
              </w:rPr>
              <w:t>,</w:t>
            </w:r>
            <w:r>
              <w:t xml:space="preserve">  </w:t>
            </w:r>
            <w:r w:rsidRPr="005B33E4">
              <w:rPr>
                <w:color w:val="00B050"/>
              </w:rPr>
              <w:t>//</w:t>
            </w:r>
            <w:r w:rsidRPr="005B33E4">
              <w:rPr>
                <w:rFonts w:hint="eastAsia"/>
                <w:color w:val="00B050"/>
              </w:rPr>
              <w:t xml:space="preserve">가동 시간 </w:t>
            </w:r>
            <w:r w:rsidR="00AB7B15">
              <w:rPr>
                <w:color w:val="00B050"/>
              </w:rPr>
              <w:t>(</w:t>
            </w:r>
            <w:r w:rsidR="00AB7B15">
              <w:rPr>
                <w:rFonts w:hint="eastAsia"/>
                <w:color w:val="00B050"/>
              </w:rPr>
              <w:t>분)</w:t>
            </w:r>
          </w:p>
          <w:p w:rsidR="00D47323" w:rsidRDefault="00D47323" w:rsidP="00AB7B15">
            <w:pPr>
              <w:widowControl/>
              <w:wordWrap/>
              <w:autoSpaceDE/>
              <w:autoSpaceDN/>
              <w:ind w:firstLineChars="500" w:firstLine="1000"/>
            </w:pPr>
            <w:r w:rsidRPr="00AB7B15">
              <w:rPr>
                <w:color w:val="FF0000"/>
              </w:rPr>
              <w:t>"filter_</w:t>
            </w:r>
            <w:r w:rsidR="00AB7B15" w:rsidRPr="00AB7B15">
              <w:rPr>
                <w:color w:val="FF0000"/>
              </w:rPr>
              <w:t>error": ["cleani</w:t>
            </w:r>
            <w:r w:rsidR="00AB7B15" w:rsidRPr="00AB7B15">
              <w:rPr>
                <w:rFonts w:hint="eastAsia"/>
                <w:color w:val="FF0000"/>
              </w:rPr>
              <w:t>n</w:t>
            </w:r>
            <w:r w:rsidR="00AB7B15" w:rsidRPr="00AB7B15">
              <w:rPr>
                <w:color w:val="FF0000"/>
              </w:rPr>
              <w:t>g","vent","exchanger","check"]</w:t>
            </w:r>
            <w:r w:rsidR="00AB7B15">
              <w:t xml:space="preserve"> </w:t>
            </w:r>
            <w:r w:rsidR="00AB7B15" w:rsidRPr="005B33E4">
              <w:rPr>
                <w:color w:val="00B050"/>
              </w:rPr>
              <w:t>//</w:t>
            </w:r>
            <w:r w:rsidR="00AB7B15">
              <w:rPr>
                <w:rFonts w:hint="eastAsia"/>
                <w:color w:val="00B050"/>
              </w:rPr>
              <w:t>필터 에러 상태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B33E4" w:rsidRDefault="005B33E4" w:rsidP="005B33E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110FE" w:rsidRDefault="005B33E4" w:rsidP="005B33E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160C0" w:rsidRPr="002F2D6B" w:rsidTr="008E5A03">
        <w:tc>
          <w:tcPr>
            <w:tcW w:w="8221" w:type="dxa"/>
            <w:shd w:val="clear" w:color="auto" w:fill="95B3D7" w:themeFill="accent1" w:themeFillTint="99"/>
          </w:tcPr>
          <w:p w:rsidR="002160C0" w:rsidRPr="002F2D6B" w:rsidRDefault="002160C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160C0" w:rsidRPr="00AB7B15" w:rsidTr="00377A01">
        <w:trPr>
          <w:trHeight w:val="699"/>
        </w:trPr>
        <w:tc>
          <w:tcPr>
            <w:tcW w:w="8221" w:type="dxa"/>
          </w:tcPr>
          <w:p w:rsidR="002160C0" w:rsidRPr="00CC758A" w:rsidRDefault="00AB7B15" w:rsidP="008E5A03">
            <w:pPr>
              <w:widowControl/>
              <w:wordWrap/>
              <w:autoSpaceDE/>
              <w:autoSpaceDN/>
            </w:pPr>
            <w:r w:rsidRPr="00CC758A">
              <w:t xml:space="preserve">* "filter_error" Key </w:t>
            </w:r>
            <w:r w:rsidRPr="00CC758A">
              <w:rPr>
                <w:rFonts w:hint="eastAsia"/>
              </w:rPr>
              <w:t>설명</w:t>
            </w:r>
          </w:p>
          <w:p w:rsidR="00AB7B15" w:rsidRPr="00CC758A" w:rsidRDefault="00AB7B15" w:rsidP="00AB7B15">
            <w:pPr>
              <w:widowControl/>
              <w:wordWrap/>
              <w:autoSpaceDE/>
              <w:autoSpaceDN/>
            </w:pPr>
            <w:r w:rsidRPr="00CC758A">
              <w:t>cleani</w:t>
            </w:r>
            <w:r w:rsidRPr="00CC758A">
              <w:rPr>
                <w:rFonts w:hint="eastAsia"/>
              </w:rPr>
              <w:t>n</w:t>
            </w:r>
            <w:r w:rsidRPr="00CC758A">
              <w:t xml:space="preserve">g: </w:t>
            </w:r>
            <w:r w:rsidRPr="00CC758A">
              <w:rPr>
                <w:rFonts w:hint="eastAsia"/>
              </w:rPr>
              <w:t>청정필터 에러,</w:t>
            </w:r>
            <w:r w:rsidRPr="00CC758A">
              <w:t xml:space="preserve"> vent: </w:t>
            </w:r>
            <w:r w:rsidRPr="00CC758A">
              <w:rPr>
                <w:rFonts w:hint="eastAsia"/>
              </w:rPr>
              <w:t>환기필터 에러,</w:t>
            </w:r>
            <w:r w:rsidRPr="00CC758A">
              <w:t xml:space="preserve"> exchanger: </w:t>
            </w:r>
            <w:r w:rsidRPr="00CC758A">
              <w:rPr>
                <w:rFonts w:hint="eastAsia"/>
              </w:rPr>
              <w:t xml:space="preserve">열교환소자 에러, </w:t>
            </w:r>
            <w:r w:rsidRPr="00CC758A">
              <w:t xml:space="preserve">check: </w:t>
            </w:r>
            <w:r w:rsidRPr="00CC758A">
              <w:rPr>
                <w:rFonts w:hint="eastAsia"/>
              </w:rPr>
              <w:t>장비 점검</w:t>
            </w:r>
          </w:p>
          <w:p w:rsidR="00AB7B15" w:rsidRPr="00CC758A" w:rsidRDefault="00AB7B15" w:rsidP="00AB7B15">
            <w:pPr>
              <w:widowControl/>
              <w:wordWrap/>
              <w:autoSpaceDE/>
              <w:autoSpaceDN/>
            </w:pPr>
            <w:r w:rsidRPr="00CC758A">
              <w:rPr>
                <w:rFonts w:hint="eastAsia"/>
              </w:rPr>
              <w:t xml:space="preserve">상기 에러는 두 개 이상 동시에 발생 가능하므로 발생된 모든 에러를 </w:t>
            </w:r>
            <w:r w:rsidRPr="00CC758A">
              <w:t>Array</w:t>
            </w:r>
            <w:r w:rsidRPr="00CC758A">
              <w:rPr>
                <w:rFonts w:hint="eastAsia"/>
              </w:rPr>
              <w:t>로 표현한다.</w:t>
            </w:r>
          </w:p>
          <w:p w:rsidR="00AB7B15" w:rsidRPr="00B1270B" w:rsidRDefault="00AB7B15" w:rsidP="00AB7B15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C758A">
              <w:rPr>
                <w:rFonts w:hint="eastAsia"/>
              </w:rPr>
              <w:t xml:space="preserve">에러 없이 정상 상태인 경우 </w:t>
            </w:r>
            <w:r w:rsidRPr="00CC758A">
              <w:t>[]</w:t>
            </w:r>
            <w:r w:rsidRPr="00CC758A">
              <w:rPr>
                <w:rFonts w:hint="eastAsia"/>
              </w:rPr>
              <w:t>로 전송한다.</w:t>
            </w:r>
          </w:p>
        </w:tc>
      </w:tr>
    </w:tbl>
    <w:p w:rsidR="006C68D5" w:rsidRDefault="006C68D5" w:rsidP="00F8350B"/>
    <w:p w:rsidR="00F8350B" w:rsidRDefault="00F8350B" w:rsidP="00CC758A">
      <w:pPr>
        <w:pStyle w:val="3"/>
      </w:pPr>
      <w:bookmarkStart w:id="89" w:name="_Toc46158753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8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2591B" w:rsidRPr="002F2D6B" w:rsidTr="00D0029A">
        <w:tc>
          <w:tcPr>
            <w:tcW w:w="8221" w:type="dxa"/>
            <w:shd w:val="clear" w:color="auto" w:fill="95B3D7" w:themeFill="accent1" w:themeFillTint="99"/>
          </w:tcPr>
          <w:p w:rsidR="0012591B" w:rsidRPr="002F2D6B" w:rsidRDefault="0012591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2591B" w:rsidTr="00D0029A">
        <w:tc>
          <w:tcPr>
            <w:tcW w:w="8221" w:type="dxa"/>
          </w:tcPr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>{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160C0" w:rsidRDefault="002160C0" w:rsidP="002160C0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2591B" w:rsidRDefault="002160C0" w:rsidP="002160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12591B">
              <w:rPr>
                <w:rFonts w:hint="eastAsia"/>
              </w:rPr>
              <w:t>"userkey": "회원 식별키",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  "</w:t>
            </w:r>
            <w:r w:rsidR="00A8235E">
              <w:t>control</w:t>
            </w:r>
            <w:r>
              <w:t>": "on/off",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  "mode": "</w:t>
            </w:r>
            <w:r w:rsidR="00B1270B">
              <w:t>auto/manual</w:t>
            </w:r>
            <w:r w:rsidR="00B1270B" w:rsidRPr="00AB7B15">
              <w:rPr>
                <w:color w:val="FF0000"/>
              </w:rPr>
              <w:t>/</w:t>
            </w:r>
            <w:r w:rsidR="00B1270B" w:rsidRPr="00AB7B15">
              <w:rPr>
                <w:rFonts w:hint="eastAsia"/>
                <w:color w:val="FF0000"/>
              </w:rPr>
              <w:t>cleaning</w:t>
            </w:r>
            <w:r w:rsidR="00B1270B" w:rsidRPr="00AB7B15">
              <w:rPr>
                <w:color w:val="FF0000"/>
              </w:rPr>
              <w:t>/bypass/base</w:t>
            </w:r>
            <w:r>
              <w:t>",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  "wind_</w:t>
            </w:r>
            <w:r w:rsidR="0017125D">
              <w:rPr>
                <w:rFonts w:hint="eastAsia"/>
              </w:rPr>
              <w:t>speed</w:t>
            </w:r>
            <w:r>
              <w:t>": "high/middle/low",</w:t>
            </w:r>
          </w:p>
          <w:p w:rsidR="00F44F47" w:rsidRPr="00122149" w:rsidRDefault="0012591B" w:rsidP="0012591B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</w:t>
            </w:r>
            <w:r w:rsidR="00B1270B" w:rsidRPr="00AB7B15">
              <w:rPr>
                <w:color w:val="FF0000"/>
              </w:rPr>
              <w:t>"off_rsv_</w:t>
            </w:r>
            <w:r w:rsidR="00B1270B" w:rsidRPr="00AB7B15">
              <w:rPr>
                <w:rFonts w:hint="eastAsia"/>
                <w:color w:val="FF0000"/>
              </w:rPr>
              <w:t>time</w:t>
            </w:r>
            <w:r w:rsidR="00B1270B" w:rsidRPr="00AB7B15">
              <w:rPr>
                <w:color w:val="FF0000"/>
              </w:rPr>
              <w:t>": "180"</w:t>
            </w:r>
            <w:r w:rsidR="00B1270B">
              <w:t xml:space="preserve">  </w:t>
            </w:r>
            <w:r w:rsidR="00B1270B" w:rsidRPr="000C1F4D">
              <w:rPr>
                <w:rFonts w:hint="eastAsia"/>
                <w:color w:val="00B050"/>
              </w:rPr>
              <w:t>//</w:t>
            </w:r>
            <w:r w:rsidR="00B1270B">
              <w:rPr>
                <w:rFonts w:hint="eastAsia"/>
                <w:color w:val="00B050"/>
              </w:rPr>
              <w:t>꺼짐 예약 시간</w:t>
            </w:r>
            <w:r w:rsidR="00B1270B">
              <w:rPr>
                <w:color w:val="00B050"/>
              </w:rPr>
              <w:t xml:space="preserve"> (</w:t>
            </w:r>
            <w:r w:rsidR="00B1270B">
              <w:rPr>
                <w:rFonts w:hint="eastAsia"/>
                <w:color w:val="00B050"/>
              </w:rPr>
              <w:t>분)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2591B" w:rsidRDefault="0012591B" w:rsidP="0012591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F8350B" w:rsidRDefault="00F8350B" w:rsidP="00CC758A">
      <w:pPr>
        <w:pStyle w:val="3"/>
      </w:pPr>
      <w:bookmarkStart w:id="90" w:name="_Toc46158754"/>
      <w:r>
        <w:rPr>
          <w:rFonts w:hint="eastAsia"/>
        </w:rPr>
        <w:t>환기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9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86CB8" w:rsidRPr="002F2D6B" w:rsidTr="00D0029A">
        <w:tc>
          <w:tcPr>
            <w:tcW w:w="8221" w:type="dxa"/>
            <w:shd w:val="clear" w:color="auto" w:fill="95B3D7" w:themeFill="accent1" w:themeFillTint="99"/>
          </w:tcPr>
          <w:p w:rsidR="00286CB8" w:rsidRPr="002F2D6B" w:rsidRDefault="00286CB8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86CB8" w:rsidRPr="00AB35E6" w:rsidTr="00D0029A">
        <w:tc>
          <w:tcPr>
            <w:tcW w:w="8221" w:type="dxa"/>
          </w:tcPr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>{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  "type": "vent",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86CB8" w:rsidRDefault="00286CB8" w:rsidP="00286C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86CB8" w:rsidRPr="00AB35E6" w:rsidRDefault="00286CB8" w:rsidP="00286C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160C0" w:rsidRPr="002F2D6B" w:rsidTr="008E5A03">
        <w:tc>
          <w:tcPr>
            <w:tcW w:w="8221" w:type="dxa"/>
            <w:shd w:val="clear" w:color="auto" w:fill="95B3D7" w:themeFill="accent1" w:themeFillTint="99"/>
          </w:tcPr>
          <w:p w:rsidR="002160C0" w:rsidRPr="002F2D6B" w:rsidRDefault="002160C0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160C0" w:rsidRPr="00F41FBB" w:rsidTr="00F44F47">
        <w:trPr>
          <w:trHeight w:val="699"/>
        </w:trPr>
        <w:tc>
          <w:tcPr>
            <w:tcW w:w="8221" w:type="dxa"/>
          </w:tcPr>
          <w:p w:rsidR="002160C0" w:rsidRPr="00F41FBB" w:rsidRDefault="002160C0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F8350B" w:rsidRDefault="00F8350B" w:rsidP="00CC758A">
      <w:pPr>
        <w:pStyle w:val="3"/>
      </w:pPr>
      <w:bookmarkStart w:id="91" w:name="_Toc46158755"/>
      <w:r>
        <w:rPr>
          <w:rFonts w:hint="eastAsia"/>
        </w:rPr>
        <w:t>대기전력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9440B9">
        <w:rPr>
          <w:rFonts w:hint="eastAsia"/>
        </w:rPr>
        <w:t>조회</w:t>
      </w:r>
      <w:r w:rsidR="009440B9">
        <w:t xml:space="preserve"> </w:t>
      </w:r>
      <w:r>
        <w:rPr>
          <w:rFonts w:hint="eastAsia"/>
        </w:rPr>
        <w:t>요청</w:t>
      </w:r>
      <w:bookmarkEnd w:id="9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440B9" w:rsidRPr="002F2D6B" w:rsidTr="00D0029A">
        <w:tc>
          <w:tcPr>
            <w:tcW w:w="8221" w:type="dxa"/>
            <w:shd w:val="clear" w:color="auto" w:fill="95B3D7" w:themeFill="accent1" w:themeFillTint="99"/>
          </w:tcPr>
          <w:p w:rsidR="009440B9" w:rsidRPr="002F2D6B" w:rsidRDefault="009440B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440B9" w:rsidRPr="00AB35E6" w:rsidTr="00D0029A">
        <w:tc>
          <w:tcPr>
            <w:tcW w:w="8221" w:type="dxa"/>
          </w:tcPr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Pr="00831783">
              <w:rPr>
                <w:rFonts w:hint="eastAsia"/>
              </w:rPr>
              <w:t>wallsocket</w:t>
            </w:r>
            <w:r>
              <w:t>",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412FD" w:rsidRDefault="00C412FD" w:rsidP="00C412FD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9440B9" w:rsidRDefault="00C412FD" w:rsidP="00C412F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9440B9">
              <w:rPr>
                <w:rFonts w:hint="eastAsia"/>
              </w:rPr>
              <w:t>"userkey": "회원 식별키"</w:t>
            </w:r>
          </w:p>
          <w:p w:rsidR="009440B9" w:rsidRDefault="009440B9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440B9" w:rsidRPr="00AB35E6" w:rsidRDefault="009440B9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F8350B" w:rsidRDefault="00F8350B" w:rsidP="00CC758A">
      <w:pPr>
        <w:pStyle w:val="3"/>
      </w:pPr>
      <w:bookmarkStart w:id="92" w:name="_Toc46158756"/>
      <w:r>
        <w:rPr>
          <w:rFonts w:hint="eastAsia"/>
        </w:rPr>
        <w:t>대기전력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 w:rsidR="009440B9">
        <w:rPr>
          <w:rFonts w:hint="eastAsia"/>
        </w:rPr>
        <w:t>조회</w:t>
      </w:r>
      <w:r w:rsidR="009440B9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9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440B9" w:rsidRPr="002F2D6B" w:rsidTr="00D0029A">
        <w:tc>
          <w:tcPr>
            <w:tcW w:w="8221" w:type="dxa"/>
            <w:shd w:val="clear" w:color="auto" w:fill="95B3D7" w:themeFill="accent1" w:themeFillTint="99"/>
          </w:tcPr>
          <w:p w:rsidR="009440B9" w:rsidRPr="002F2D6B" w:rsidRDefault="009440B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440B9" w:rsidTr="00D0029A">
        <w:tc>
          <w:tcPr>
            <w:tcW w:w="8221" w:type="dxa"/>
          </w:tcPr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>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"type": "wallsocket",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    "status": "on/off"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440B9" w:rsidRDefault="00AF46C7" w:rsidP="00AF46C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412FD" w:rsidRPr="002F2D6B" w:rsidTr="008E5A03">
        <w:tc>
          <w:tcPr>
            <w:tcW w:w="8221" w:type="dxa"/>
            <w:shd w:val="clear" w:color="auto" w:fill="95B3D7" w:themeFill="accent1" w:themeFillTint="99"/>
          </w:tcPr>
          <w:p w:rsidR="00C412FD" w:rsidRPr="002F2D6B" w:rsidRDefault="00C412FD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412FD" w:rsidRPr="00F41FBB" w:rsidTr="008E5A03">
        <w:trPr>
          <w:trHeight w:val="1377"/>
        </w:trPr>
        <w:tc>
          <w:tcPr>
            <w:tcW w:w="8221" w:type="dxa"/>
          </w:tcPr>
          <w:p w:rsidR="00C412FD" w:rsidRPr="00F41FBB" w:rsidRDefault="00C412FD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F8350B"/>
    <w:p w:rsidR="00F8350B" w:rsidRDefault="00F8350B" w:rsidP="00CC758A">
      <w:pPr>
        <w:pStyle w:val="3"/>
      </w:pPr>
      <w:bookmarkStart w:id="93" w:name="_Toc46158757"/>
      <w:r>
        <w:rPr>
          <w:rFonts w:hint="eastAsia"/>
        </w:rPr>
        <w:t>대기전력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9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F46C7" w:rsidRPr="002F2D6B" w:rsidTr="00D0029A">
        <w:tc>
          <w:tcPr>
            <w:tcW w:w="8221" w:type="dxa"/>
            <w:shd w:val="clear" w:color="auto" w:fill="95B3D7" w:themeFill="accent1" w:themeFillTint="99"/>
          </w:tcPr>
          <w:p w:rsidR="00AF46C7" w:rsidRPr="002F2D6B" w:rsidRDefault="00AF46C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F46C7" w:rsidTr="00D0029A">
        <w:tc>
          <w:tcPr>
            <w:tcW w:w="8221" w:type="dxa"/>
          </w:tcPr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>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"type": "wallsocket",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3ED1" w:rsidRDefault="00733ED1" w:rsidP="00733ED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F46C7" w:rsidRDefault="00733ED1" w:rsidP="00733E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F46C7">
              <w:rPr>
                <w:rFonts w:hint="eastAsia"/>
              </w:rPr>
              <w:t>"userkey": "회원 식별키",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  "control": "on/off"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F46C7" w:rsidRDefault="00AF46C7" w:rsidP="00AF46C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8350B" w:rsidRDefault="00F8350B" w:rsidP="00F8350B"/>
    <w:p w:rsidR="009440B9" w:rsidRPr="009440B9" w:rsidRDefault="009440B9" w:rsidP="00CC758A">
      <w:pPr>
        <w:pStyle w:val="3"/>
      </w:pPr>
      <w:bookmarkStart w:id="94" w:name="_Toc46158758"/>
      <w:r w:rsidRPr="009440B9">
        <w:rPr>
          <w:rFonts w:hint="eastAsia"/>
        </w:rPr>
        <w:t>대기전력</w:t>
      </w:r>
      <w:r w:rsidRPr="009440B9">
        <w:rPr>
          <w:rFonts w:hint="eastAsia"/>
        </w:rPr>
        <w:t xml:space="preserve"> </w:t>
      </w:r>
      <w:r w:rsidRPr="009440B9">
        <w:rPr>
          <w:rFonts w:hint="eastAsia"/>
        </w:rPr>
        <w:t>제어</w:t>
      </w:r>
      <w:r w:rsidRPr="009440B9">
        <w:rPr>
          <w:rFonts w:hint="eastAsia"/>
        </w:rPr>
        <w:t xml:space="preserve"> </w:t>
      </w:r>
      <w:r w:rsidRPr="009440B9">
        <w:rPr>
          <w:rFonts w:hint="eastAsia"/>
        </w:rPr>
        <w:t>응답</w:t>
      </w:r>
      <w:bookmarkEnd w:id="9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F46C7" w:rsidRPr="002F2D6B" w:rsidTr="00D0029A">
        <w:tc>
          <w:tcPr>
            <w:tcW w:w="8221" w:type="dxa"/>
            <w:shd w:val="clear" w:color="auto" w:fill="95B3D7" w:themeFill="accent1" w:themeFillTint="99"/>
          </w:tcPr>
          <w:p w:rsidR="00AF46C7" w:rsidRPr="002F2D6B" w:rsidRDefault="00AF46C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F46C7" w:rsidRPr="00AB35E6" w:rsidTr="00D0029A">
        <w:tc>
          <w:tcPr>
            <w:tcW w:w="8221" w:type="dxa"/>
          </w:tcPr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  "type": "wallsocket",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F46C7" w:rsidRDefault="00AF46C7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F46C7" w:rsidRPr="00AB35E6" w:rsidRDefault="00AF46C7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33ED1" w:rsidRPr="002F2D6B" w:rsidTr="008E5A03">
        <w:tc>
          <w:tcPr>
            <w:tcW w:w="8221" w:type="dxa"/>
            <w:shd w:val="clear" w:color="auto" w:fill="95B3D7" w:themeFill="accent1" w:themeFillTint="99"/>
          </w:tcPr>
          <w:p w:rsidR="00733ED1" w:rsidRPr="002F2D6B" w:rsidRDefault="00733ED1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33ED1" w:rsidRPr="00F41FBB" w:rsidTr="008E5A03">
        <w:trPr>
          <w:trHeight w:val="1377"/>
        </w:trPr>
        <w:tc>
          <w:tcPr>
            <w:tcW w:w="8221" w:type="dxa"/>
          </w:tcPr>
          <w:p w:rsidR="00733ED1" w:rsidRPr="00F41FBB" w:rsidRDefault="00733ED1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F8350B"/>
    <w:p w:rsidR="006C2724" w:rsidRDefault="006C2724" w:rsidP="00F8350B"/>
    <w:p w:rsidR="006C2724" w:rsidRDefault="006C2724" w:rsidP="00F8350B"/>
    <w:p w:rsidR="006C2724" w:rsidRDefault="006C2724" w:rsidP="00F8350B"/>
    <w:p w:rsidR="006C2724" w:rsidRDefault="006C2724" w:rsidP="00F8350B"/>
    <w:p w:rsidR="003733D8" w:rsidRPr="003733D8" w:rsidRDefault="003733D8" w:rsidP="00CC758A">
      <w:pPr>
        <w:pStyle w:val="3"/>
      </w:pPr>
      <w:bookmarkStart w:id="95" w:name="_Toc46158759"/>
      <w:r w:rsidRPr="003733D8">
        <w:rPr>
          <w:rFonts w:hint="eastAsia"/>
        </w:rPr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상태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조회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요청</w:t>
      </w:r>
      <w:bookmarkEnd w:id="9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235E" w:rsidRPr="002F2D6B" w:rsidTr="00D0029A">
        <w:tc>
          <w:tcPr>
            <w:tcW w:w="8221" w:type="dxa"/>
            <w:shd w:val="clear" w:color="auto" w:fill="95B3D7" w:themeFill="accent1" w:themeFillTint="99"/>
          </w:tcPr>
          <w:p w:rsidR="00A8235E" w:rsidRPr="002F2D6B" w:rsidRDefault="00A8235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235E" w:rsidRPr="00AB35E6" w:rsidTr="00D0029A">
        <w:tc>
          <w:tcPr>
            <w:tcW w:w="8221" w:type="dxa"/>
          </w:tcPr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40EDE" w:rsidRDefault="00C40EDE" w:rsidP="00C40EDE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8235E" w:rsidRDefault="00C40EDE" w:rsidP="00C40E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8235E">
              <w:rPr>
                <w:rFonts w:hint="eastAsia"/>
              </w:rPr>
              <w:t>"userkey": "회원 식별키"</w:t>
            </w:r>
          </w:p>
          <w:p w:rsidR="00A8235E" w:rsidRDefault="00A8235E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235E" w:rsidRPr="00AB35E6" w:rsidRDefault="00A8235E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3733D8" w:rsidRPr="003733D8" w:rsidRDefault="003733D8" w:rsidP="003733D8">
      <w:pPr>
        <w:ind w:left="540"/>
        <w:rPr>
          <w:rFonts w:hAnsi="바탕"/>
        </w:rPr>
      </w:pPr>
    </w:p>
    <w:p w:rsidR="003733D8" w:rsidRPr="003733D8" w:rsidRDefault="003733D8" w:rsidP="00CC758A">
      <w:pPr>
        <w:pStyle w:val="3"/>
      </w:pPr>
      <w:bookmarkStart w:id="96" w:name="_Toc46158760"/>
      <w:r w:rsidRPr="003733D8">
        <w:rPr>
          <w:rFonts w:hint="eastAsia"/>
        </w:rPr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상태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조회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응답</w:t>
      </w:r>
      <w:bookmarkEnd w:id="9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235E" w:rsidRPr="002F2D6B" w:rsidTr="00D0029A">
        <w:tc>
          <w:tcPr>
            <w:tcW w:w="8221" w:type="dxa"/>
            <w:shd w:val="clear" w:color="auto" w:fill="95B3D7" w:themeFill="accent1" w:themeFillTint="99"/>
          </w:tcPr>
          <w:p w:rsidR="00A8235E" w:rsidRPr="002F2D6B" w:rsidRDefault="00A8235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235E" w:rsidTr="00D0029A">
        <w:tc>
          <w:tcPr>
            <w:tcW w:w="8221" w:type="dxa"/>
          </w:tcPr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>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    "status": "on/off",</w:t>
            </w:r>
            <w:r w:rsidR="007E74A5">
              <w:t xml:space="preserve">        </w:t>
            </w:r>
            <w:r w:rsidR="007E74A5" w:rsidRPr="007E74A5">
              <w:rPr>
                <w:color w:val="00B050"/>
              </w:rPr>
              <w:t>//</w:t>
            </w:r>
            <w:r w:rsidR="007E74A5" w:rsidRPr="007E74A5">
              <w:rPr>
                <w:rFonts w:hint="eastAsia"/>
                <w:color w:val="00B050"/>
              </w:rPr>
              <w:t>전원</w:t>
            </w:r>
            <w:r w:rsidR="007E74A5">
              <w:t xml:space="preserve"> </w:t>
            </w:r>
          </w:p>
          <w:p w:rsidR="007E74A5" w:rsidRPr="000C1F4D" w:rsidRDefault="007E74A5" w:rsidP="007E74A5">
            <w:pPr>
              <w:widowControl/>
              <w:tabs>
                <w:tab w:val="left" w:pos="3500"/>
              </w:tabs>
              <w:wordWrap/>
              <w:autoSpaceDE/>
              <w:autoSpaceDN/>
              <w:ind w:firstLineChars="500" w:firstLine="1000"/>
              <w:rPr>
                <w:color w:val="00B050"/>
              </w:rPr>
            </w:pPr>
            <w:r>
              <w:t>"set_temp": "18~30",</w:t>
            </w:r>
            <w:r>
              <w:tab/>
            </w:r>
            <w:r w:rsidRPr="000C1F4D">
              <w:rPr>
                <w:color w:val="00B050"/>
              </w:rPr>
              <w:t>//</w:t>
            </w:r>
            <w:r w:rsidRPr="000C1F4D">
              <w:rPr>
                <w:rFonts w:hint="eastAsia"/>
                <w:color w:val="00B050"/>
              </w:rPr>
              <w:t>설정 온도</w:t>
            </w:r>
          </w:p>
          <w:p w:rsidR="007E74A5" w:rsidRPr="000C1F4D" w:rsidRDefault="007E74A5" w:rsidP="007E74A5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"current_temp": "1~40"</w:t>
            </w:r>
            <w:r w:rsidR="00A57E2F">
              <w:t>,</w:t>
            </w:r>
            <w:r>
              <w:t xml:space="preserve">  </w:t>
            </w:r>
            <w:r w:rsidRPr="000C1F4D">
              <w:rPr>
                <w:rFonts w:hint="eastAsia"/>
                <w:color w:val="00B050"/>
              </w:rPr>
              <w:t>//현재 온도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"wind_speed": "</w:t>
            </w:r>
            <w:r w:rsidR="007E74A5">
              <w:rPr>
                <w:rFonts w:hAnsi="바탕"/>
              </w:rPr>
              <w:t>a</w:t>
            </w:r>
            <w:r w:rsidR="007E74A5" w:rsidRPr="005F4485">
              <w:rPr>
                <w:rFonts w:hAnsi="바탕"/>
              </w:rPr>
              <w:t>uto/</w:t>
            </w:r>
            <w:r w:rsidR="007E74A5">
              <w:t>high/middle/low</w:t>
            </w:r>
            <w:r>
              <w:rPr>
                <w:rFonts w:hint="eastAsia"/>
              </w:rPr>
              <w:t>",</w:t>
            </w:r>
            <w:r w:rsidR="007E74A5">
              <w:t xml:space="preserve"> </w:t>
            </w:r>
            <w:r w:rsidR="007E74A5" w:rsidRPr="007E74A5">
              <w:rPr>
                <w:color w:val="00B050"/>
              </w:rPr>
              <w:t>//</w:t>
            </w:r>
            <w:r w:rsidR="007E74A5" w:rsidRPr="007E74A5">
              <w:rPr>
                <w:rFonts w:hint="eastAsia"/>
                <w:color w:val="00B050"/>
              </w:rPr>
              <w:t xml:space="preserve"> 자동/약/중/강</w:t>
            </w:r>
          </w:p>
          <w:p w:rsidR="00A8235E" w:rsidRDefault="00A8235E" w:rsidP="00A57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"mode": "</w:t>
            </w:r>
            <w:r w:rsidR="007E74A5" w:rsidRPr="005F4485">
              <w:rPr>
                <w:rFonts w:hAnsi="바탕"/>
              </w:rPr>
              <w:t>auto/</w:t>
            </w:r>
            <w:r w:rsidR="007E74A5">
              <w:rPr>
                <w:rFonts w:hAnsi="바탕"/>
              </w:rPr>
              <w:t>c</w:t>
            </w:r>
            <w:r w:rsidR="007E74A5" w:rsidRPr="005F4485">
              <w:rPr>
                <w:rFonts w:hAnsi="바탕"/>
              </w:rPr>
              <w:t>ool</w:t>
            </w:r>
            <w:r w:rsidR="007E74A5" w:rsidRPr="005F4485">
              <w:rPr>
                <w:rFonts w:hAnsi="바탕" w:hint="eastAsia"/>
              </w:rPr>
              <w:t>/</w:t>
            </w:r>
            <w:r w:rsidR="007E74A5" w:rsidRPr="005F4485">
              <w:rPr>
                <w:rFonts w:hAnsi="바탕"/>
              </w:rPr>
              <w:t>dehumi</w:t>
            </w:r>
            <w:r w:rsidR="007E74A5" w:rsidRPr="005F4485">
              <w:rPr>
                <w:rFonts w:hAnsi="바탕" w:hint="eastAsia"/>
              </w:rPr>
              <w:t>/</w:t>
            </w:r>
            <w:r w:rsidR="007E74A5" w:rsidRPr="005F4485">
              <w:rPr>
                <w:rFonts w:hAnsi="바탕"/>
              </w:rPr>
              <w:t>fan</w:t>
            </w:r>
            <w:r w:rsidR="007E74A5" w:rsidRPr="005F4485">
              <w:rPr>
                <w:rFonts w:hAnsi="바탕" w:hint="eastAsia"/>
              </w:rPr>
              <w:t>/</w:t>
            </w:r>
            <w:r w:rsidR="007E74A5" w:rsidRPr="005F4485">
              <w:rPr>
                <w:rFonts w:hAnsi="바탕"/>
              </w:rPr>
              <w:t>heat</w:t>
            </w:r>
            <w:r>
              <w:rPr>
                <w:rFonts w:hint="eastAsia"/>
              </w:rPr>
              <w:t>"</w:t>
            </w:r>
            <w:r w:rsidR="007E74A5">
              <w:t xml:space="preserve"> </w:t>
            </w:r>
            <w:r w:rsidR="00F86333" w:rsidRPr="007E74A5">
              <w:rPr>
                <w:color w:val="00B050"/>
              </w:rPr>
              <w:t>//</w:t>
            </w:r>
            <w:r w:rsidR="00F86333" w:rsidRPr="007E74A5">
              <w:rPr>
                <w:rFonts w:hint="eastAsia"/>
                <w:color w:val="00B050"/>
              </w:rPr>
              <w:t>자동/냉방/제습/송풍/난방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235E" w:rsidRDefault="00A8235E" w:rsidP="00A823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40EDE" w:rsidRPr="002F2D6B" w:rsidTr="008E5A03">
        <w:tc>
          <w:tcPr>
            <w:tcW w:w="8221" w:type="dxa"/>
            <w:shd w:val="clear" w:color="auto" w:fill="95B3D7" w:themeFill="accent1" w:themeFillTint="99"/>
          </w:tcPr>
          <w:p w:rsidR="00C40EDE" w:rsidRPr="002F2D6B" w:rsidRDefault="00C40EDE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40EDE" w:rsidRPr="00F41FBB" w:rsidTr="00377A01">
        <w:trPr>
          <w:trHeight w:val="983"/>
        </w:trPr>
        <w:tc>
          <w:tcPr>
            <w:tcW w:w="8221" w:type="dxa"/>
          </w:tcPr>
          <w:p w:rsidR="00C40EDE" w:rsidRPr="00F41FBB" w:rsidRDefault="00C40EDE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F8350B"/>
    <w:p w:rsidR="003733D8" w:rsidRPr="003733D8" w:rsidRDefault="003733D8" w:rsidP="00CC758A">
      <w:pPr>
        <w:pStyle w:val="3"/>
      </w:pPr>
      <w:bookmarkStart w:id="97" w:name="_Toc46158761"/>
      <w:r w:rsidRPr="003733D8">
        <w:rPr>
          <w:rFonts w:hint="eastAsia"/>
        </w:rPr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제어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요청</w:t>
      </w:r>
      <w:bookmarkEnd w:id="9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86333" w:rsidRPr="002F2D6B" w:rsidTr="00D0029A">
        <w:tc>
          <w:tcPr>
            <w:tcW w:w="8221" w:type="dxa"/>
            <w:shd w:val="clear" w:color="auto" w:fill="95B3D7" w:themeFill="accent1" w:themeFillTint="99"/>
          </w:tcPr>
          <w:p w:rsidR="00F86333" w:rsidRPr="002F2D6B" w:rsidRDefault="00F86333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86333" w:rsidTr="00D0029A">
        <w:tc>
          <w:tcPr>
            <w:tcW w:w="8221" w:type="dxa"/>
          </w:tcPr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>{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40EDE" w:rsidRDefault="00C40EDE" w:rsidP="00C40EDE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57E2F" w:rsidRDefault="00C40EDE" w:rsidP="00C40E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57E2F">
              <w:rPr>
                <w:rFonts w:hint="eastAsia"/>
              </w:rPr>
              <w:t>"userkey": "회원 식별키",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"control": "on/off",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"set_temp": "18~30",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"wind_speed": " auto/high/middle/low",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  "mode": "auto/cool/dehumi/fan/heat"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A57E2F" w:rsidRDefault="00A57E2F" w:rsidP="00A57E2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86333" w:rsidRDefault="00A57E2F" w:rsidP="00A57E2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3733D8" w:rsidRPr="003733D8" w:rsidRDefault="003733D8" w:rsidP="003733D8">
      <w:pPr>
        <w:ind w:left="540"/>
        <w:rPr>
          <w:rFonts w:hAnsi="바탕"/>
        </w:rPr>
      </w:pPr>
    </w:p>
    <w:p w:rsidR="003733D8" w:rsidRPr="003733D8" w:rsidRDefault="003733D8" w:rsidP="00CC758A">
      <w:pPr>
        <w:pStyle w:val="3"/>
      </w:pPr>
      <w:bookmarkStart w:id="98" w:name="_Toc46158762"/>
      <w:r w:rsidRPr="003733D8">
        <w:rPr>
          <w:rFonts w:hint="eastAsia"/>
        </w:rPr>
        <w:t>에어컨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제어</w:t>
      </w:r>
      <w:r w:rsidRPr="003733D8">
        <w:rPr>
          <w:rFonts w:hint="eastAsia"/>
        </w:rPr>
        <w:t xml:space="preserve"> </w:t>
      </w:r>
      <w:r w:rsidRPr="003733D8">
        <w:rPr>
          <w:rFonts w:hint="eastAsia"/>
        </w:rPr>
        <w:t>응답</w:t>
      </w:r>
      <w:bookmarkEnd w:id="9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57E2F" w:rsidRPr="002F2D6B" w:rsidTr="00D0029A">
        <w:tc>
          <w:tcPr>
            <w:tcW w:w="8221" w:type="dxa"/>
            <w:shd w:val="clear" w:color="auto" w:fill="95B3D7" w:themeFill="accent1" w:themeFillTint="99"/>
          </w:tcPr>
          <w:p w:rsidR="00A57E2F" w:rsidRPr="002F2D6B" w:rsidRDefault="00A57E2F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57E2F" w:rsidRPr="00AB35E6" w:rsidTr="00D0029A">
        <w:tc>
          <w:tcPr>
            <w:tcW w:w="8221" w:type="dxa"/>
          </w:tcPr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  "type": "aircon",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57E2F" w:rsidRDefault="00A57E2F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57E2F" w:rsidRPr="00AB35E6" w:rsidRDefault="00A57E2F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C8079A" w:rsidRPr="002F2D6B" w:rsidTr="008E5A03">
        <w:tc>
          <w:tcPr>
            <w:tcW w:w="8221" w:type="dxa"/>
            <w:shd w:val="clear" w:color="auto" w:fill="95B3D7" w:themeFill="accent1" w:themeFillTint="99"/>
          </w:tcPr>
          <w:p w:rsidR="00C8079A" w:rsidRPr="002F2D6B" w:rsidRDefault="00C8079A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C8079A" w:rsidRPr="00F41FBB" w:rsidTr="008E5A03">
        <w:trPr>
          <w:trHeight w:val="1377"/>
        </w:trPr>
        <w:tc>
          <w:tcPr>
            <w:tcW w:w="8221" w:type="dxa"/>
          </w:tcPr>
          <w:p w:rsidR="00C8079A" w:rsidRPr="00F41FBB" w:rsidRDefault="00C8079A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2F1" w:rsidRDefault="002922F1" w:rsidP="000A2AD6">
      <w:pPr>
        <w:ind w:left="851"/>
        <w:rPr>
          <w:rFonts w:hAnsi="바탕"/>
          <w:color w:val="FF0000"/>
        </w:rPr>
      </w:pPr>
    </w:p>
    <w:p w:rsidR="00377A01" w:rsidRDefault="00377A01" w:rsidP="000A2AD6">
      <w:pPr>
        <w:ind w:left="851"/>
        <w:rPr>
          <w:rFonts w:hAnsi="바탕"/>
          <w:color w:val="FF0000"/>
        </w:rPr>
      </w:pPr>
    </w:p>
    <w:p w:rsidR="00377A01" w:rsidRPr="002D26BF" w:rsidRDefault="00377A01" w:rsidP="000A2AD6">
      <w:pPr>
        <w:ind w:left="851"/>
        <w:rPr>
          <w:rFonts w:hAnsi="바탕"/>
          <w:color w:val="FF0000"/>
        </w:rPr>
      </w:pPr>
    </w:p>
    <w:p w:rsidR="002922F1" w:rsidRPr="002D26BF" w:rsidRDefault="00AC24B3" w:rsidP="00CC758A">
      <w:pPr>
        <w:pStyle w:val="3"/>
      </w:pPr>
      <w:bookmarkStart w:id="99" w:name="_Toc46158763"/>
      <w:r w:rsidRPr="002D26BF">
        <w:rPr>
          <w:rFonts w:hint="eastAsia"/>
        </w:rPr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상태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조회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요청</w:t>
      </w:r>
      <w:bookmarkEnd w:id="9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219E7" w:rsidRPr="002F2D6B" w:rsidTr="008E5A03">
        <w:tc>
          <w:tcPr>
            <w:tcW w:w="8221" w:type="dxa"/>
            <w:shd w:val="clear" w:color="auto" w:fill="95B3D7" w:themeFill="accent1" w:themeFillTint="99"/>
          </w:tcPr>
          <w:p w:rsidR="00B219E7" w:rsidRPr="002F2D6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219E7" w:rsidRPr="00AB35E6" w:rsidTr="008E5A03">
        <w:tc>
          <w:tcPr>
            <w:tcW w:w="8221" w:type="dxa"/>
          </w:tcPr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219E7" w:rsidRPr="00AB35E6" w:rsidRDefault="00B219E7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2922F1" w:rsidRPr="002D26BF" w:rsidRDefault="00AC24B3" w:rsidP="00CC758A">
      <w:pPr>
        <w:pStyle w:val="3"/>
      </w:pPr>
      <w:bookmarkStart w:id="100" w:name="_Toc46158764"/>
      <w:r w:rsidRPr="002D26BF">
        <w:rPr>
          <w:rFonts w:hint="eastAsia"/>
        </w:rPr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상태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조회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응답</w:t>
      </w:r>
      <w:bookmarkEnd w:id="10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219E7" w:rsidRPr="002F2D6B" w:rsidTr="008E5A03">
        <w:tc>
          <w:tcPr>
            <w:tcW w:w="8221" w:type="dxa"/>
            <w:shd w:val="clear" w:color="auto" w:fill="95B3D7" w:themeFill="accent1" w:themeFillTint="99"/>
          </w:tcPr>
          <w:p w:rsidR="00B219E7" w:rsidRPr="002F2D6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219E7" w:rsidTr="008E5A03">
        <w:tc>
          <w:tcPr>
            <w:tcW w:w="8221" w:type="dxa"/>
          </w:tcPr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    "status": "on/off"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219E7" w:rsidRDefault="00B219E7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219E7" w:rsidRPr="002F2D6B" w:rsidTr="008E5A03">
        <w:tc>
          <w:tcPr>
            <w:tcW w:w="8221" w:type="dxa"/>
            <w:shd w:val="clear" w:color="auto" w:fill="95B3D7" w:themeFill="accent1" w:themeFillTint="99"/>
          </w:tcPr>
          <w:p w:rsidR="00B219E7" w:rsidRPr="002F2D6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219E7" w:rsidRPr="00F41FBB" w:rsidTr="008E5A03">
        <w:trPr>
          <w:trHeight w:val="1377"/>
        </w:trPr>
        <w:tc>
          <w:tcPr>
            <w:tcW w:w="8221" w:type="dxa"/>
          </w:tcPr>
          <w:p w:rsidR="00B219E7" w:rsidRPr="00F41FBB" w:rsidRDefault="00B219E7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2922F1" w:rsidRPr="002D26BF" w:rsidRDefault="00AC24B3" w:rsidP="00CC758A">
      <w:pPr>
        <w:pStyle w:val="3"/>
      </w:pPr>
      <w:bookmarkStart w:id="101" w:name="_Toc46158765"/>
      <w:r w:rsidRPr="002D26BF">
        <w:rPr>
          <w:rFonts w:hint="eastAsia"/>
        </w:rPr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제어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요청</w:t>
      </w:r>
      <w:bookmarkEnd w:id="10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0F1D" w:rsidRPr="002F2D6B" w:rsidTr="008E5A03">
        <w:tc>
          <w:tcPr>
            <w:tcW w:w="8221" w:type="dxa"/>
            <w:shd w:val="clear" w:color="auto" w:fill="95B3D7" w:themeFill="accent1" w:themeFillTint="99"/>
          </w:tcPr>
          <w:p w:rsidR="009C0F1D" w:rsidRPr="002F2D6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0F1D" w:rsidTr="008E5A03">
        <w:tc>
          <w:tcPr>
            <w:tcW w:w="8221" w:type="dxa"/>
          </w:tcPr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  "control": "on/off"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2922F1" w:rsidRPr="002D26BF" w:rsidRDefault="00AC24B3" w:rsidP="00CC758A">
      <w:pPr>
        <w:pStyle w:val="3"/>
      </w:pPr>
      <w:bookmarkStart w:id="102" w:name="_Toc46158766"/>
      <w:r w:rsidRPr="002D26BF">
        <w:rPr>
          <w:rFonts w:hint="eastAsia"/>
        </w:rPr>
        <w:t>일괄소등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스위치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제어</w:t>
      </w:r>
      <w:r w:rsidR="002922F1" w:rsidRPr="002D26BF">
        <w:rPr>
          <w:rFonts w:hint="eastAsia"/>
        </w:rPr>
        <w:t xml:space="preserve"> </w:t>
      </w:r>
      <w:r w:rsidR="002922F1" w:rsidRPr="002D26BF">
        <w:rPr>
          <w:rFonts w:hint="eastAsia"/>
        </w:rPr>
        <w:t>응답</w:t>
      </w:r>
      <w:bookmarkEnd w:id="10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0F1D" w:rsidRPr="002F2D6B" w:rsidTr="008E5A03">
        <w:tc>
          <w:tcPr>
            <w:tcW w:w="8221" w:type="dxa"/>
            <w:shd w:val="clear" w:color="auto" w:fill="95B3D7" w:themeFill="accent1" w:themeFillTint="99"/>
          </w:tcPr>
          <w:p w:rsidR="009C0F1D" w:rsidRPr="002F2D6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0F1D" w:rsidRPr="00AB35E6" w:rsidTr="008E5A03">
        <w:tc>
          <w:tcPr>
            <w:tcW w:w="8221" w:type="dxa"/>
          </w:tcPr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>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alloffswitch</w:t>
            </w:r>
            <w:r>
              <w:t>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C0F1D" w:rsidRDefault="009C0F1D" w:rsidP="008E5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0F1D" w:rsidRPr="00AB35E6" w:rsidRDefault="009C0F1D" w:rsidP="008E5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C0F1D" w:rsidRPr="002F2D6B" w:rsidTr="008E5A03">
        <w:tc>
          <w:tcPr>
            <w:tcW w:w="8221" w:type="dxa"/>
            <w:shd w:val="clear" w:color="auto" w:fill="95B3D7" w:themeFill="accent1" w:themeFillTint="99"/>
          </w:tcPr>
          <w:p w:rsidR="009C0F1D" w:rsidRPr="002F2D6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C0F1D" w:rsidRPr="00F41FBB" w:rsidTr="008E5A03">
        <w:trPr>
          <w:trHeight w:val="1377"/>
        </w:trPr>
        <w:tc>
          <w:tcPr>
            <w:tcW w:w="8221" w:type="dxa"/>
          </w:tcPr>
          <w:p w:rsidR="009C0F1D" w:rsidRPr="00F41FBB" w:rsidRDefault="009C0F1D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2F1" w:rsidRPr="002D26BF" w:rsidRDefault="002922F1" w:rsidP="002922F1">
      <w:pPr>
        <w:ind w:left="540"/>
        <w:rPr>
          <w:rFonts w:hAnsi="바탕"/>
          <w:color w:val="FF0000"/>
        </w:rPr>
      </w:pPr>
    </w:p>
    <w:p w:rsidR="007B694C" w:rsidRPr="002D26BF" w:rsidRDefault="007B694C" w:rsidP="007B694C">
      <w:pPr>
        <w:ind w:left="540"/>
        <w:rPr>
          <w:rFonts w:hAnsi="바탕"/>
          <w:color w:val="FF0000"/>
        </w:rPr>
      </w:pPr>
    </w:p>
    <w:p w:rsidR="007B694C" w:rsidRPr="002D26BF" w:rsidRDefault="007B694C" w:rsidP="007B694C">
      <w:pPr>
        <w:ind w:left="851"/>
        <w:rPr>
          <w:rFonts w:hAnsi="바탕"/>
          <w:color w:val="FF0000"/>
        </w:rPr>
      </w:pPr>
    </w:p>
    <w:p w:rsidR="00DC2043" w:rsidRDefault="00DC2043" w:rsidP="007C5EEF">
      <w:pPr>
        <w:ind w:left="851"/>
        <w:rPr>
          <w:rFonts w:hAnsi="바탕"/>
        </w:rPr>
      </w:pPr>
    </w:p>
    <w:p w:rsidR="00DC2043" w:rsidRDefault="00DC2043" w:rsidP="007C5EEF">
      <w:pPr>
        <w:ind w:left="851"/>
        <w:rPr>
          <w:rFonts w:hAnsi="바탕"/>
        </w:rPr>
      </w:pPr>
    </w:p>
    <w:p w:rsidR="009C3307" w:rsidRDefault="009C3307" w:rsidP="007C5EEF">
      <w:pPr>
        <w:ind w:left="851"/>
        <w:rPr>
          <w:rFonts w:hAnsi="바탕"/>
        </w:rPr>
      </w:pPr>
    </w:p>
    <w:p w:rsidR="009C3307" w:rsidRDefault="009C3307" w:rsidP="007C5EEF">
      <w:pPr>
        <w:ind w:left="851"/>
        <w:rPr>
          <w:rFonts w:hAnsi="바탕"/>
        </w:rPr>
      </w:pPr>
    </w:p>
    <w:p w:rsidR="00D60AA9" w:rsidRPr="002D26BF" w:rsidRDefault="00D60AA9" w:rsidP="00CC758A">
      <w:pPr>
        <w:pStyle w:val="3"/>
      </w:pPr>
      <w:bookmarkStart w:id="103" w:name="_Toc46158767"/>
      <w:r>
        <w:rPr>
          <w:rFonts w:hint="eastAsia"/>
        </w:rPr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상태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조회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요청</w:t>
      </w:r>
      <w:bookmarkEnd w:id="10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RPr="00AB35E6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curtai</w:t>
            </w:r>
            <w:r>
              <w:t>n",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Pr="00AB35E6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60AA9" w:rsidRPr="002D26BF" w:rsidRDefault="00D60AA9" w:rsidP="00D60AA9">
      <w:pPr>
        <w:ind w:left="540"/>
        <w:rPr>
          <w:rFonts w:hAnsi="바탕"/>
          <w:color w:val="FF0000"/>
        </w:rPr>
      </w:pPr>
    </w:p>
    <w:p w:rsidR="00D60AA9" w:rsidRPr="002D26BF" w:rsidRDefault="00D60AA9" w:rsidP="00CC758A">
      <w:pPr>
        <w:pStyle w:val="3"/>
      </w:pPr>
      <w:bookmarkStart w:id="104" w:name="_Toc46158768"/>
      <w:r>
        <w:rPr>
          <w:rFonts w:hint="eastAsia"/>
        </w:rPr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상태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조회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응답</w:t>
      </w:r>
      <w:bookmarkEnd w:id="10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curtai</w:t>
            </w:r>
            <w:r>
              <w:t>n",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    "status": "open/close"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60AA9" w:rsidRPr="00F41FBB" w:rsidTr="00322FB8">
        <w:trPr>
          <w:trHeight w:val="1377"/>
        </w:trPr>
        <w:tc>
          <w:tcPr>
            <w:tcW w:w="8221" w:type="dxa"/>
          </w:tcPr>
          <w:p w:rsidR="00D60AA9" w:rsidRPr="00F41FB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D60AA9" w:rsidRPr="002D26BF" w:rsidRDefault="00D60AA9" w:rsidP="00D60AA9">
      <w:pPr>
        <w:ind w:left="540"/>
        <w:rPr>
          <w:rFonts w:hAnsi="바탕"/>
          <w:color w:val="FF0000"/>
        </w:rPr>
      </w:pPr>
    </w:p>
    <w:p w:rsidR="00D60AA9" w:rsidRPr="002D26BF" w:rsidRDefault="00D60AA9" w:rsidP="00CC758A">
      <w:pPr>
        <w:pStyle w:val="3"/>
      </w:pPr>
      <w:bookmarkStart w:id="105" w:name="_Toc46158769"/>
      <w:r>
        <w:rPr>
          <w:rFonts w:hint="eastAsia"/>
        </w:rPr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제어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요청</w:t>
      </w:r>
      <w:bookmarkEnd w:id="10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curtai</w:t>
            </w:r>
            <w:r>
              <w:t>n",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  "control": "open/close</w:t>
            </w:r>
            <w:r w:rsidR="000609D3">
              <w:t>/stop</w:t>
            </w:r>
            <w:r>
              <w:t>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609D3" w:rsidRPr="002F2D6B" w:rsidTr="00322FB8">
        <w:tc>
          <w:tcPr>
            <w:tcW w:w="8221" w:type="dxa"/>
            <w:shd w:val="clear" w:color="auto" w:fill="95B3D7" w:themeFill="accent1" w:themeFillTint="99"/>
          </w:tcPr>
          <w:p w:rsidR="000609D3" w:rsidRPr="002F2D6B" w:rsidRDefault="000609D3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609D3" w:rsidRPr="00F41FBB" w:rsidTr="00322FB8">
        <w:trPr>
          <w:trHeight w:val="1377"/>
        </w:trPr>
        <w:tc>
          <w:tcPr>
            <w:tcW w:w="8221" w:type="dxa"/>
          </w:tcPr>
          <w:p w:rsidR="000609D3" w:rsidRPr="000609D3" w:rsidRDefault="000609D3" w:rsidP="00322FB8">
            <w:pPr>
              <w:widowControl/>
              <w:wordWrap/>
              <w:autoSpaceDE/>
              <w:autoSpaceDN/>
            </w:pPr>
            <w:r w:rsidRPr="00CC758A">
              <w:t>S</w:t>
            </w:r>
            <w:r w:rsidRPr="00CC758A">
              <w:rPr>
                <w:rFonts w:hint="eastAsia"/>
              </w:rPr>
              <w:t>top</w:t>
            </w:r>
            <w:r w:rsidRPr="00CC758A">
              <w:t xml:space="preserve"> </w:t>
            </w:r>
            <w:r w:rsidRPr="00CC758A">
              <w:rPr>
                <w:rFonts w:hint="eastAsia"/>
              </w:rPr>
              <w:t>제어는 하부 시스템에서 가능할 경우에만 적용.</w:t>
            </w:r>
          </w:p>
        </w:tc>
      </w:tr>
    </w:tbl>
    <w:p w:rsidR="00D60AA9" w:rsidRPr="002D26BF" w:rsidRDefault="00D60AA9" w:rsidP="00D60AA9">
      <w:pPr>
        <w:ind w:left="540"/>
        <w:rPr>
          <w:rFonts w:hAnsi="바탕"/>
          <w:color w:val="FF0000"/>
        </w:rPr>
      </w:pPr>
    </w:p>
    <w:p w:rsidR="00D60AA9" w:rsidRPr="002D26BF" w:rsidRDefault="00D60AA9" w:rsidP="00CC758A">
      <w:pPr>
        <w:pStyle w:val="3"/>
      </w:pPr>
      <w:bookmarkStart w:id="106" w:name="_Toc46158770"/>
      <w:r>
        <w:rPr>
          <w:rFonts w:hint="eastAsia"/>
        </w:rPr>
        <w:t>커튼</w:t>
      </w:r>
      <w:r>
        <w:rPr>
          <w:rFonts w:hint="eastAsia"/>
        </w:rPr>
        <w:t>/</w:t>
      </w:r>
      <w:r>
        <w:rPr>
          <w:rFonts w:hint="eastAsia"/>
        </w:rPr>
        <w:t>블라인드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제어</w:t>
      </w:r>
      <w:r w:rsidRPr="002D26BF">
        <w:rPr>
          <w:rFonts w:hint="eastAsia"/>
        </w:rPr>
        <w:t xml:space="preserve"> </w:t>
      </w:r>
      <w:r w:rsidRPr="002D26BF">
        <w:rPr>
          <w:rFonts w:hint="eastAsia"/>
        </w:rPr>
        <w:t>응답</w:t>
      </w:r>
      <w:bookmarkEnd w:id="10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60AA9" w:rsidRPr="00AB35E6" w:rsidTr="00322FB8">
        <w:tc>
          <w:tcPr>
            <w:tcW w:w="8221" w:type="dxa"/>
          </w:tcPr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"category": "control",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986747">
              <w:rPr>
                <w:rFonts w:hint="eastAsia"/>
              </w:rPr>
              <w:t>curtai</w:t>
            </w:r>
            <w:r w:rsidR="00986747">
              <w:t>n</w:t>
            </w:r>
            <w:r>
              <w:t>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60AA9" w:rsidRDefault="00D60AA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60AA9" w:rsidRPr="00AB35E6" w:rsidRDefault="00D60AA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D60AA9" w:rsidRPr="002F2D6B" w:rsidTr="00322FB8">
        <w:tc>
          <w:tcPr>
            <w:tcW w:w="8221" w:type="dxa"/>
            <w:shd w:val="clear" w:color="auto" w:fill="95B3D7" w:themeFill="accent1" w:themeFillTint="99"/>
          </w:tcPr>
          <w:p w:rsidR="00D60AA9" w:rsidRPr="002F2D6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D60AA9" w:rsidRPr="00F41FBB" w:rsidTr="00322FB8">
        <w:trPr>
          <w:trHeight w:val="1377"/>
        </w:trPr>
        <w:tc>
          <w:tcPr>
            <w:tcW w:w="8221" w:type="dxa"/>
          </w:tcPr>
          <w:p w:rsidR="00D60AA9" w:rsidRPr="00F41FBB" w:rsidRDefault="00D60AA9" w:rsidP="00322FB8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D60AA9" w:rsidRDefault="00D60AA9" w:rsidP="007C5EEF">
      <w:pPr>
        <w:ind w:left="851"/>
        <w:rPr>
          <w:rFonts w:hAnsi="바탕"/>
        </w:rPr>
      </w:pPr>
    </w:p>
    <w:p w:rsidR="00D60AA9" w:rsidRDefault="00D60AA9" w:rsidP="007C5EEF">
      <w:pPr>
        <w:ind w:left="851"/>
        <w:rPr>
          <w:rFonts w:hAnsi="바탕"/>
        </w:rPr>
      </w:pPr>
    </w:p>
    <w:p w:rsidR="009C3307" w:rsidRPr="008E623E" w:rsidRDefault="009C3307" w:rsidP="00087912">
      <w:pPr>
        <w:pStyle w:val="2"/>
      </w:pPr>
      <w:bookmarkStart w:id="107" w:name="_Toc46158771"/>
      <w:r>
        <w:rPr>
          <w:rFonts w:hint="eastAsia"/>
        </w:rPr>
        <w:t>방범</w:t>
      </w:r>
      <w:bookmarkEnd w:id="107"/>
    </w:p>
    <w:p w:rsidR="009C3307" w:rsidRDefault="009C3307" w:rsidP="00CC758A">
      <w:pPr>
        <w:pStyle w:val="3"/>
      </w:pPr>
      <w:bookmarkStart w:id="108" w:name="_Toc46158772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0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RPr="00AB35E6" w:rsidTr="009C3307">
        <w:tc>
          <w:tcPr>
            <w:tcW w:w="8221" w:type="dxa"/>
          </w:tcPr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>{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1248B8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1248B8">
              <w:rPr>
                <w:rFonts w:hint="eastAsia"/>
              </w:rPr>
              <w:t>"userkey": "회원 식별키"</w:t>
            </w:r>
          </w:p>
          <w:p w:rsidR="001248B8" w:rsidRDefault="001248B8" w:rsidP="001248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Pr="00AB35E6" w:rsidRDefault="001248B8" w:rsidP="001248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C3307" w:rsidRDefault="009C3307" w:rsidP="009C3307">
      <w:pPr>
        <w:ind w:left="540"/>
        <w:rPr>
          <w:rFonts w:hAnsi="바탕"/>
        </w:rPr>
      </w:pPr>
    </w:p>
    <w:p w:rsidR="009C3307" w:rsidRDefault="009C3307" w:rsidP="00CC758A">
      <w:pPr>
        <w:pStyle w:val="3"/>
      </w:pPr>
      <w:bookmarkStart w:id="109" w:name="_Toc46158773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0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Tr="009C3307">
        <w:tc>
          <w:tcPr>
            <w:tcW w:w="8221" w:type="dxa"/>
          </w:tcPr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>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"devices": [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"uid": "단말 UID",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"operation":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"mode": "out/in/normal", </w:t>
            </w:r>
            <w:r w:rsidRPr="00895B55">
              <w:rPr>
                <w:rFonts w:hint="eastAsia"/>
                <w:color w:val="00B050"/>
              </w:rPr>
              <w:t>//out 외출방범모드, in 재택방범모드, normal 기본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</w:t>
            </w:r>
            <w:r>
              <w:rPr>
                <w:rFonts w:hint="eastAsia"/>
              </w:rPr>
              <w:t>e</w:t>
            </w:r>
            <w:r>
              <w:t xml:space="preserve">mer": "true/false",  </w:t>
            </w:r>
            <w:r w:rsidRPr="00895B55">
              <w:rPr>
                <w:color w:val="00B050"/>
              </w:rPr>
              <w:t>//</w:t>
            </w:r>
            <w:r w:rsidRPr="00895B55">
              <w:rPr>
                <w:rFonts w:hint="eastAsia"/>
                <w:color w:val="00B050"/>
              </w:rPr>
              <w:t>비상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"fire": "true/false",  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화재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"gas": "true/false",  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가스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"aid": "true/false",   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구급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  "invasion": "true/false"  </w:t>
            </w:r>
            <w:r w:rsidRPr="00895B5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침입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95B55" w:rsidRDefault="00895B55" w:rsidP="00895B5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Default="00895B55" w:rsidP="00895B5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132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C3307" w:rsidRDefault="009C3307" w:rsidP="00CC758A">
      <w:pPr>
        <w:pStyle w:val="3"/>
      </w:pPr>
      <w:bookmarkStart w:id="110" w:name="_Toc46158774"/>
      <w:r>
        <w:rPr>
          <w:rFonts w:hint="eastAsia"/>
        </w:rPr>
        <w:t>방범모드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Tr="009C3307">
        <w:tc>
          <w:tcPr>
            <w:tcW w:w="8221" w:type="dxa"/>
          </w:tcPr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57CAD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357CAD">
              <w:rPr>
                <w:rFonts w:hint="eastAsia"/>
              </w:rPr>
              <w:t>"userkey": "회원 식별키",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"단말 UID",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"pwd": "</w:t>
            </w:r>
            <w:r>
              <w:t>1234</w:t>
            </w:r>
            <w:r>
              <w:rPr>
                <w:rFonts w:hint="eastAsia"/>
              </w:rPr>
              <w:t>",</w:t>
            </w:r>
            <w:r>
              <w:t xml:space="preserve">  </w:t>
            </w:r>
            <w:r w:rsidRPr="00357CAD">
              <w:rPr>
                <w:color w:val="00B050"/>
              </w:rPr>
              <w:t>//</w:t>
            </w:r>
            <w:r w:rsidRPr="00357CAD">
              <w:rPr>
                <w:rFonts w:hint="eastAsia"/>
                <w:color w:val="00B050"/>
              </w:rPr>
              <w:t>세대 방범비밀번호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"control": "out/in/normal"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Default="00357CAD" w:rsidP="00357CA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C3307" w:rsidRDefault="009C3307" w:rsidP="009C3307">
      <w:pPr>
        <w:ind w:left="540"/>
        <w:rPr>
          <w:rFonts w:hAnsi="바탕"/>
        </w:rPr>
      </w:pPr>
    </w:p>
    <w:p w:rsidR="009C3307" w:rsidRDefault="009C3307" w:rsidP="00CC758A">
      <w:pPr>
        <w:pStyle w:val="3"/>
      </w:pPr>
      <w:bookmarkStart w:id="111" w:name="_Toc46158775"/>
      <w:r>
        <w:rPr>
          <w:rFonts w:hint="eastAsia"/>
        </w:rPr>
        <w:t>방범모드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3307" w:rsidRPr="002F2D6B" w:rsidTr="009C3307">
        <w:tc>
          <w:tcPr>
            <w:tcW w:w="8221" w:type="dxa"/>
            <w:shd w:val="clear" w:color="auto" w:fill="95B3D7" w:themeFill="accent1" w:themeFillTint="99"/>
          </w:tcPr>
          <w:p w:rsidR="009C3307" w:rsidRPr="002F2D6B" w:rsidRDefault="009C3307" w:rsidP="009C330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3307" w:rsidTr="009C3307">
        <w:tc>
          <w:tcPr>
            <w:tcW w:w="8221" w:type="dxa"/>
          </w:tcPr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>{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  "type": "mode",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B4FDC" w:rsidRDefault="00DB4FDC" w:rsidP="00DB4FDC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3307" w:rsidRDefault="00DB4FDC" w:rsidP="00DB4FD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6C2724" w:rsidRDefault="006C2724" w:rsidP="009C3307">
      <w:pPr>
        <w:ind w:left="851"/>
        <w:rPr>
          <w:rFonts w:hAnsi="바탕"/>
        </w:rPr>
      </w:pPr>
    </w:p>
    <w:p w:rsidR="00357CAD" w:rsidRDefault="00357CAD" w:rsidP="00CC758A">
      <w:pPr>
        <w:pStyle w:val="3"/>
      </w:pPr>
      <w:bookmarkStart w:id="112" w:name="_Toc46158776"/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357CAD" w:rsidRPr="002F2D6B" w:rsidTr="006C68D5">
        <w:tc>
          <w:tcPr>
            <w:tcW w:w="8221" w:type="dxa"/>
            <w:shd w:val="clear" w:color="auto" w:fill="95B3D7" w:themeFill="accent1" w:themeFillTint="99"/>
          </w:tcPr>
          <w:p w:rsidR="00357CAD" w:rsidRPr="002F2D6B" w:rsidRDefault="00357CA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357CAD" w:rsidRPr="00AB35E6" w:rsidTr="006C68D5">
        <w:tc>
          <w:tcPr>
            <w:tcW w:w="8221" w:type="dxa"/>
          </w:tcPr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357CAD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357CAD">
              <w:rPr>
                <w:rFonts w:hint="eastAsia"/>
              </w:rPr>
              <w:t>"userkey": "회원 식별키",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357CAD" w:rsidRPr="00AB35E6" w:rsidRDefault="00357CAD" w:rsidP="00357CA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357CAD" w:rsidRDefault="00357CAD" w:rsidP="00357CAD"/>
    <w:p w:rsidR="00357CAD" w:rsidRDefault="00357CAD" w:rsidP="00CC758A">
      <w:pPr>
        <w:pStyle w:val="3"/>
      </w:pPr>
      <w:bookmarkStart w:id="113" w:name="_Toc46158777"/>
      <w:r>
        <w:rPr>
          <w:rFonts w:hint="eastAsia"/>
        </w:rPr>
        <w:t>비상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357CAD" w:rsidRPr="002F2D6B" w:rsidTr="006C68D5">
        <w:tc>
          <w:tcPr>
            <w:tcW w:w="8221" w:type="dxa"/>
            <w:shd w:val="clear" w:color="auto" w:fill="95B3D7" w:themeFill="accent1" w:themeFillTint="99"/>
          </w:tcPr>
          <w:p w:rsidR="00357CAD" w:rsidRPr="002F2D6B" w:rsidRDefault="00357CA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357CAD" w:rsidTr="006C68D5">
        <w:tc>
          <w:tcPr>
            <w:tcW w:w="8221" w:type="dxa"/>
          </w:tcPr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  "type": "emer/fire/gas/aid/invasion",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  "datetime": "yyyy-MM-dd hh:mm:ss"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357CAD" w:rsidRDefault="00357CAD" w:rsidP="00357CA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07060" w:rsidRDefault="00007060" w:rsidP="00CC758A">
      <w:pPr>
        <w:pStyle w:val="3"/>
      </w:pPr>
      <w:bookmarkStart w:id="114" w:name="_Toc46158778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07060" w:rsidRPr="002F2D6B" w:rsidTr="006C68D5">
        <w:tc>
          <w:tcPr>
            <w:tcW w:w="8221" w:type="dxa"/>
            <w:shd w:val="clear" w:color="auto" w:fill="95B3D7" w:themeFill="accent1" w:themeFillTint="99"/>
          </w:tcPr>
          <w:p w:rsidR="00007060" w:rsidRPr="002F2D6B" w:rsidRDefault="00007060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07060" w:rsidRPr="00AB35E6" w:rsidTr="006C68D5">
        <w:tc>
          <w:tcPr>
            <w:tcW w:w="8221" w:type="dxa"/>
          </w:tcPr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>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07060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07060">
              <w:rPr>
                <w:rFonts w:hint="eastAsia"/>
              </w:rPr>
              <w:t>"userkey": "회원 식별키"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07060" w:rsidRPr="00AB35E6" w:rsidRDefault="00007060" w:rsidP="0000706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07060" w:rsidRDefault="00007060" w:rsidP="00007060">
      <w:pPr>
        <w:ind w:left="540"/>
        <w:rPr>
          <w:rFonts w:hAnsi="바탕"/>
        </w:rPr>
      </w:pPr>
    </w:p>
    <w:p w:rsidR="00007060" w:rsidRDefault="00007060" w:rsidP="00CC758A">
      <w:pPr>
        <w:pStyle w:val="3"/>
      </w:pPr>
      <w:bookmarkStart w:id="115" w:name="_Toc46158779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07060" w:rsidRPr="002F2D6B" w:rsidTr="006C68D5">
        <w:tc>
          <w:tcPr>
            <w:tcW w:w="8221" w:type="dxa"/>
            <w:shd w:val="clear" w:color="auto" w:fill="95B3D7" w:themeFill="accent1" w:themeFillTint="99"/>
          </w:tcPr>
          <w:p w:rsidR="00007060" w:rsidRPr="002F2D6B" w:rsidRDefault="00007060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07060" w:rsidTr="006C68D5">
        <w:tc>
          <w:tcPr>
            <w:tcW w:w="8221" w:type="dxa"/>
          </w:tcPr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>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"stime": "01",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  "wtime": "01"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07060" w:rsidRDefault="00007060" w:rsidP="0000706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C3307" w:rsidRDefault="009C3307" w:rsidP="009C3307">
      <w:pPr>
        <w:ind w:left="851"/>
        <w:rPr>
          <w:rFonts w:hAnsi="바탕"/>
        </w:rPr>
      </w:pPr>
    </w:p>
    <w:p w:rsidR="00007060" w:rsidRPr="00007060" w:rsidRDefault="00007060" w:rsidP="00007060">
      <w:pPr>
        <w:pStyle w:val="afa"/>
        <w:numPr>
          <w:ilvl w:val="1"/>
          <w:numId w:val="1"/>
        </w:numPr>
        <w:ind w:leftChars="0"/>
        <w:rPr>
          <w:rFonts w:hAnsi="바탕"/>
        </w:rPr>
      </w:pPr>
      <w:r w:rsidRPr="00F07439">
        <w:rPr>
          <w:rFonts w:asciiTheme="minorEastAsia" w:hAnsiTheme="minorEastAsia" w:hint="eastAsia"/>
        </w:rPr>
        <w:t>방범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동작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시간</w:t>
      </w:r>
      <w:r>
        <w:rPr>
          <w:rFonts w:asciiTheme="minorEastAsia" w:hAnsiTheme="minorEastAsia" w:hint="eastAsia"/>
        </w:rPr>
        <w:t xml:space="preserve"> </w:t>
      </w:r>
      <w:r w:rsidRPr="00F07439">
        <w:rPr>
          <w:rFonts w:asciiTheme="minorEastAsia" w:hAnsiTheme="minorEastAsia" w:hint="eastAsia"/>
        </w:rPr>
        <w:t>코드값</w:t>
      </w:r>
    </w:p>
    <w:tbl>
      <w:tblPr>
        <w:tblW w:w="4849" w:type="pct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6"/>
        <w:gridCol w:w="3142"/>
        <w:gridCol w:w="992"/>
        <w:gridCol w:w="3117"/>
      </w:tblGrid>
      <w:tr w:rsidR="00007060" w:rsidRPr="00F07439" w:rsidTr="006C68D5">
        <w:trPr>
          <w:trHeight w:val="405"/>
        </w:trPr>
        <w:tc>
          <w:tcPr>
            <w:tcW w:w="2506" w:type="pct"/>
            <w:gridSpan w:val="2"/>
            <w:shd w:val="clear" w:color="auto" w:fill="C6D9F1"/>
            <w:vAlign w:val="center"/>
          </w:tcPr>
          <w:p w:rsidR="00007060" w:rsidRPr="00F07439" w:rsidRDefault="00007060" w:rsidP="0000706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방범모드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시작시간</w:t>
            </w:r>
          </w:p>
        </w:tc>
        <w:tc>
          <w:tcPr>
            <w:tcW w:w="2494" w:type="pct"/>
            <w:gridSpan w:val="2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00706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해제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대기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시간</w:t>
            </w:r>
          </w:p>
        </w:tc>
      </w:tr>
      <w:tr w:rsidR="00007060" w:rsidRPr="00F07439" w:rsidTr="00007060">
        <w:trPr>
          <w:trHeight w:val="405"/>
        </w:trPr>
        <w:tc>
          <w:tcPr>
            <w:tcW w:w="599" w:type="pc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Text</w:t>
            </w:r>
          </w:p>
        </w:tc>
        <w:tc>
          <w:tcPr>
            <w:tcW w:w="602" w:type="pct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1892" w:type="pct"/>
            <w:tcBorders>
              <w:left w:val="single" w:sz="4" w:space="0" w:color="auto"/>
            </w:tcBorders>
            <w:shd w:val="clear" w:color="auto" w:fill="C6D9F1"/>
            <w:vAlign w:val="center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Text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01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01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5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02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02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4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03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03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04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04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05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2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06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06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30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  <w:tr w:rsidR="00007060" w:rsidRPr="00F07439" w:rsidTr="00007060">
        <w:tc>
          <w:tcPr>
            <w:tcW w:w="599" w:type="pct"/>
            <w:tcBorders>
              <w:righ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  <w:tc>
          <w:tcPr>
            <w:tcW w:w="1907" w:type="pct"/>
            <w:tcBorders>
              <w:left w:val="single" w:sz="4" w:space="0" w:color="auto"/>
            </w:tcBorders>
            <w:shd w:val="clear" w:color="auto" w:fill="auto"/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  <w:tc>
          <w:tcPr>
            <w:tcW w:w="60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07</w:t>
            </w:r>
          </w:p>
        </w:tc>
        <w:tc>
          <w:tcPr>
            <w:tcW w:w="1892" w:type="pct"/>
            <w:tcBorders>
              <w:left w:val="single" w:sz="4" w:space="0" w:color="auto"/>
            </w:tcBorders>
          </w:tcPr>
          <w:p w:rsidR="00007060" w:rsidRPr="00F07439" w:rsidRDefault="00007060" w:rsidP="006C6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1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후에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가동</w:t>
            </w:r>
          </w:p>
        </w:tc>
      </w:tr>
    </w:tbl>
    <w:p w:rsidR="009C3307" w:rsidRDefault="009C3307" w:rsidP="007C5EEF">
      <w:pPr>
        <w:ind w:left="851"/>
        <w:rPr>
          <w:rFonts w:hAnsi="바탕"/>
        </w:rPr>
      </w:pPr>
    </w:p>
    <w:p w:rsidR="00AB5961" w:rsidRDefault="00AB5961" w:rsidP="00CC758A">
      <w:pPr>
        <w:pStyle w:val="3"/>
      </w:pPr>
      <w:bookmarkStart w:id="116" w:name="_Toc46158780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B5961" w:rsidRPr="002F2D6B" w:rsidTr="006C68D5">
        <w:tc>
          <w:tcPr>
            <w:tcW w:w="8221" w:type="dxa"/>
            <w:shd w:val="clear" w:color="auto" w:fill="95B3D7" w:themeFill="accent1" w:themeFillTint="99"/>
          </w:tcPr>
          <w:p w:rsidR="00AB5961" w:rsidRPr="002F2D6B" w:rsidRDefault="00AB5961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B5961" w:rsidRPr="00AB35E6" w:rsidTr="006C68D5">
        <w:tc>
          <w:tcPr>
            <w:tcW w:w="8221" w:type="dxa"/>
          </w:tcPr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>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"command": "contro;_request"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AB5961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AB5961">
              <w:rPr>
                <w:rFonts w:hint="eastAsia"/>
              </w:rPr>
              <w:t>"userkey": "회원 식별키",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"stime": "01",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"wtime": "01"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B5961" w:rsidRPr="00AB35E6" w:rsidRDefault="00AB5961" w:rsidP="00AB596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B5961" w:rsidRDefault="00AB5961" w:rsidP="00AB5961">
      <w:pPr>
        <w:ind w:left="540"/>
        <w:rPr>
          <w:rFonts w:hAnsi="바탕"/>
        </w:rPr>
      </w:pPr>
    </w:p>
    <w:p w:rsidR="00AB5961" w:rsidRDefault="00AB5961" w:rsidP="00CC758A">
      <w:pPr>
        <w:pStyle w:val="3"/>
      </w:pPr>
      <w:bookmarkStart w:id="117" w:name="_Toc46158781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1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B5961" w:rsidRPr="002F2D6B" w:rsidTr="006C68D5">
        <w:tc>
          <w:tcPr>
            <w:tcW w:w="8221" w:type="dxa"/>
            <w:shd w:val="clear" w:color="auto" w:fill="95B3D7" w:themeFill="accent1" w:themeFillTint="99"/>
          </w:tcPr>
          <w:p w:rsidR="00AB5961" w:rsidRPr="002F2D6B" w:rsidRDefault="00AB5961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B5961" w:rsidTr="006C68D5">
        <w:tc>
          <w:tcPr>
            <w:tcW w:w="8221" w:type="dxa"/>
          </w:tcPr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>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"type": "time",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B5961" w:rsidRDefault="00AB5961" w:rsidP="00AB596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AB5961">
      <w:pPr>
        <w:ind w:left="851"/>
        <w:rPr>
          <w:rFonts w:hAnsi="바탕"/>
        </w:rPr>
      </w:pPr>
    </w:p>
    <w:p w:rsidR="00377A01" w:rsidRDefault="00377A01" w:rsidP="00AB5961">
      <w:pPr>
        <w:ind w:left="851"/>
        <w:rPr>
          <w:rFonts w:hAnsi="바탕"/>
        </w:rPr>
      </w:pPr>
    </w:p>
    <w:p w:rsidR="00030A03" w:rsidRDefault="00030A03" w:rsidP="00CC758A">
      <w:pPr>
        <w:pStyle w:val="3"/>
      </w:pPr>
      <w:bookmarkStart w:id="118" w:name="_Toc46158782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1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30A03" w:rsidRPr="002F2D6B" w:rsidTr="006C68D5">
        <w:tc>
          <w:tcPr>
            <w:tcW w:w="8221" w:type="dxa"/>
            <w:shd w:val="clear" w:color="auto" w:fill="95B3D7" w:themeFill="accent1" w:themeFillTint="99"/>
          </w:tcPr>
          <w:p w:rsidR="00030A03" w:rsidRPr="002F2D6B" w:rsidRDefault="00030A03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30A03" w:rsidRPr="00AB35E6" w:rsidTr="006C68D5">
        <w:tc>
          <w:tcPr>
            <w:tcW w:w="8221" w:type="dxa"/>
          </w:tcPr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>{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"type": "password",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30A03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30A03">
              <w:rPr>
                <w:rFonts w:hint="eastAsia"/>
              </w:rPr>
              <w:t>"userkey": "회원 식별키",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"old_pwd": "1234",  </w:t>
            </w:r>
            <w:r w:rsidRPr="00030A03">
              <w:rPr>
                <w:color w:val="00B050"/>
              </w:rPr>
              <w:t>//</w:t>
            </w:r>
            <w:r w:rsidRPr="00030A03">
              <w:rPr>
                <w:rFonts w:hint="eastAsia"/>
                <w:color w:val="00B050"/>
              </w:rPr>
              <w:t>기존 비밀번호</w:t>
            </w:r>
            <w:r>
              <w:rPr>
                <w:rFonts w:hint="eastAsia"/>
                <w:color w:val="00B050"/>
              </w:rPr>
              <w:t xml:space="preserve"> (기존 </w:t>
            </w:r>
            <w:r w:rsidR="0073454F">
              <w:rPr>
                <w:rFonts w:hint="eastAsia"/>
                <w:color w:val="00B050"/>
              </w:rPr>
              <w:t>비밀</w:t>
            </w:r>
            <w:r>
              <w:rPr>
                <w:rFonts w:hint="eastAsia"/>
                <w:color w:val="00B050"/>
              </w:rPr>
              <w:t>번호 틀리면 에러코드 반환)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  "new_pwd": "4567"  </w:t>
            </w:r>
            <w:r w:rsidRPr="00030A0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새</w:t>
            </w:r>
            <w:r w:rsidRPr="00030A03">
              <w:rPr>
                <w:rFonts w:hint="eastAsia"/>
                <w:color w:val="00B050"/>
              </w:rPr>
              <w:t xml:space="preserve"> 비밀번호</w:t>
            </w:r>
          </w:p>
          <w:p w:rsidR="00030A03" w:rsidRDefault="00030A03" w:rsidP="00030A0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30A03" w:rsidRPr="00AB35E6" w:rsidRDefault="00030A03" w:rsidP="00030A0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30A03" w:rsidRDefault="00030A03" w:rsidP="00030A03">
      <w:pPr>
        <w:ind w:left="540"/>
        <w:rPr>
          <w:rFonts w:hAnsi="바탕"/>
        </w:rPr>
      </w:pPr>
    </w:p>
    <w:p w:rsidR="00030A03" w:rsidRDefault="00030A03" w:rsidP="00CC758A">
      <w:pPr>
        <w:pStyle w:val="3"/>
      </w:pPr>
      <w:bookmarkStart w:id="119" w:name="_Toc46158783"/>
      <w:r>
        <w:rPr>
          <w:rFonts w:hint="eastAsia"/>
        </w:rPr>
        <w:t>방범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="009D546C">
        <w:rPr>
          <w:rFonts w:hint="eastAsia"/>
        </w:rPr>
        <w:t>응답</w:t>
      </w:r>
      <w:bookmarkEnd w:id="11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30A03" w:rsidRPr="002F2D6B" w:rsidTr="006C68D5">
        <w:tc>
          <w:tcPr>
            <w:tcW w:w="8221" w:type="dxa"/>
            <w:shd w:val="clear" w:color="auto" w:fill="95B3D7" w:themeFill="accent1" w:themeFillTint="99"/>
          </w:tcPr>
          <w:p w:rsidR="00030A03" w:rsidRPr="002F2D6B" w:rsidRDefault="00030A03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30A03" w:rsidTr="006C68D5">
        <w:tc>
          <w:tcPr>
            <w:tcW w:w="8221" w:type="dxa"/>
          </w:tcPr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>{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  "type": "password",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30A03" w:rsidRDefault="00030A03" w:rsidP="006C68D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8F3C89" w:rsidRDefault="008F3C89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Default="00377A01" w:rsidP="008F3C89">
      <w:pPr>
        <w:ind w:left="540"/>
        <w:rPr>
          <w:rFonts w:hAnsi="바탕"/>
          <w:color w:val="FF0000"/>
        </w:rPr>
      </w:pPr>
    </w:p>
    <w:p w:rsidR="00377A01" w:rsidRPr="002D26BF" w:rsidRDefault="00377A01" w:rsidP="008F3C89">
      <w:pPr>
        <w:ind w:left="540"/>
        <w:rPr>
          <w:rFonts w:hAnsi="바탕"/>
          <w:color w:val="FF0000"/>
        </w:rPr>
      </w:pPr>
    </w:p>
    <w:p w:rsidR="0073454F" w:rsidRDefault="0073454F" w:rsidP="00CC758A">
      <w:pPr>
        <w:pStyle w:val="3"/>
      </w:pPr>
      <w:bookmarkStart w:id="120" w:name="_Toc46158784"/>
      <w:r>
        <w:rPr>
          <w:rFonts w:hint="eastAsia"/>
        </w:rPr>
        <w:t>공동현관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RPr="00AB35E6" w:rsidTr="00292B5A">
        <w:tc>
          <w:tcPr>
            <w:tcW w:w="8221" w:type="dxa"/>
          </w:tcPr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lobby_</w:t>
            </w:r>
            <w:r>
              <w:t>password",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"old_pwd": "1234",  </w:t>
            </w:r>
            <w:r w:rsidRPr="00030A03">
              <w:rPr>
                <w:color w:val="00B050"/>
              </w:rPr>
              <w:t>//</w:t>
            </w:r>
            <w:r w:rsidRPr="00030A03">
              <w:rPr>
                <w:rFonts w:hint="eastAsia"/>
                <w:color w:val="00B050"/>
              </w:rPr>
              <w:t>기존 비밀번호</w:t>
            </w:r>
            <w:r>
              <w:rPr>
                <w:rFonts w:hint="eastAsia"/>
                <w:color w:val="00B050"/>
              </w:rPr>
              <w:t xml:space="preserve"> (기존 비밀번호 틀리면 에러코드 반환)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"new_pwd": "4567"  </w:t>
            </w:r>
            <w:r w:rsidRPr="00030A0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새</w:t>
            </w:r>
            <w:r w:rsidRPr="00030A03">
              <w:rPr>
                <w:rFonts w:hint="eastAsia"/>
                <w:color w:val="00B050"/>
              </w:rPr>
              <w:t xml:space="preserve"> 비밀번호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Pr="00AB35E6" w:rsidRDefault="0073454F" w:rsidP="00292B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3454F" w:rsidRDefault="0073454F" w:rsidP="0073454F">
      <w:pPr>
        <w:ind w:left="540"/>
        <w:rPr>
          <w:rFonts w:hAnsi="바탕"/>
        </w:rPr>
      </w:pPr>
    </w:p>
    <w:p w:rsidR="0073454F" w:rsidRDefault="0073454F" w:rsidP="00CC758A">
      <w:pPr>
        <w:pStyle w:val="3"/>
      </w:pPr>
      <w:bookmarkStart w:id="121" w:name="_Toc46158785"/>
      <w:r>
        <w:rPr>
          <w:rFonts w:hint="eastAsia"/>
        </w:rPr>
        <w:t>공동현관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3454F" w:rsidTr="00292B5A">
        <w:tc>
          <w:tcPr>
            <w:tcW w:w="8221" w:type="dxa"/>
          </w:tcPr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>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"category": "security",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 xml:space="preserve"> lobby_</w:t>
            </w:r>
            <w:r>
              <w:t>password 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3454F" w:rsidRDefault="0073454F" w:rsidP="00292B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345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73454F" w:rsidRPr="002F2D6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3454F" w:rsidRPr="00F41FBB" w:rsidTr="00292B5A">
        <w:trPr>
          <w:trHeight w:val="1377"/>
        </w:trPr>
        <w:tc>
          <w:tcPr>
            <w:tcW w:w="8221" w:type="dxa"/>
          </w:tcPr>
          <w:p w:rsidR="0073454F" w:rsidRPr="00F41FBB" w:rsidRDefault="0073454F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73454F" w:rsidRPr="002D26BF" w:rsidRDefault="0073454F" w:rsidP="0073454F">
      <w:pPr>
        <w:ind w:left="540"/>
        <w:rPr>
          <w:rFonts w:hAnsi="바탕"/>
          <w:color w:val="FF0000"/>
        </w:rPr>
      </w:pPr>
    </w:p>
    <w:p w:rsidR="00030A03" w:rsidRDefault="00030A03" w:rsidP="00030A03">
      <w:pPr>
        <w:ind w:left="851"/>
        <w:rPr>
          <w:rFonts w:hAnsi="바탕"/>
        </w:rPr>
      </w:pPr>
    </w:p>
    <w:p w:rsidR="009C3307" w:rsidRDefault="009C3307" w:rsidP="007C5EEF">
      <w:pPr>
        <w:ind w:left="851"/>
        <w:rPr>
          <w:rFonts w:hAnsi="바탕"/>
        </w:rPr>
      </w:pPr>
    </w:p>
    <w:p w:rsidR="00FB5ED1" w:rsidRDefault="00FB5ED1" w:rsidP="007C5EEF">
      <w:pPr>
        <w:ind w:left="851"/>
        <w:rPr>
          <w:rFonts w:hAnsi="바탕"/>
        </w:rPr>
      </w:pPr>
    </w:p>
    <w:p w:rsidR="00721571" w:rsidRDefault="00721571" w:rsidP="007C5EEF">
      <w:pPr>
        <w:ind w:left="851"/>
        <w:rPr>
          <w:rFonts w:hAnsi="바탕"/>
        </w:rPr>
      </w:pPr>
    </w:p>
    <w:p w:rsidR="00721571" w:rsidRDefault="00721571" w:rsidP="007C5EEF">
      <w:pPr>
        <w:ind w:left="851"/>
        <w:rPr>
          <w:rFonts w:hAnsi="바탕"/>
        </w:rPr>
      </w:pPr>
    </w:p>
    <w:p w:rsidR="0073454F" w:rsidRDefault="0073454F" w:rsidP="007C5EEF">
      <w:pPr>
        <w:ind w:left="851"/>
        <w:rPr>
          <w:rFonts w:hAnsi="바탕"/>
        </w:rPr>
      </w:pPr>
    </w:p>
    <w:p w:rsidR="0073454F" w:rsidRDefault="0073454F" w:rsidP="007C5EEF">
      <w:pPr>
        <w:ind w:left="851"/>
        <w:rPr>
          <w:rFonts w:hAnsi="바탕"/>
        </w:rPr>
      </w:pPr>
    </w:p>
    <w:p w:rsidR="004B679D" w:rsidRPr="008E623E" w:rsidRDefault="003502AE" w:rsidP="00087912">
      <w:pPr>
        <w:pStyle w:val="2"/>
      </w:pPr>
      <w:bookmarkStart w:id="122" w:name="_Toc46158786"/>
      <w:r>
        <w:rPr>
          <w:rFonts w:hint="eastAsia"/>
        </w:rPr>
        <w:t>게시판</w:t>
      </w:r>
      <w:r w:rsidR="00A4620F">
        <w:rPr>
          <w:rFonts w:hint="eastAsia"/>
        </w:rPr>
        <w:t xml:space="preserve"> </w:t>
      </w:r>
      <w:r w:rsidR="00A4620F">
        <w:rPr>
          <w:rFonts w:hint="eastAsia"/>
        </w:rPr>
        <w:t>및</w:t>
      </w:r>
      <w:r w:rsidR="00A4620F">
        <w:rPr>
          <w:rFonts w:hint="eastAsia"/>
        </w:rPr>
        <w:t xml:space="preserve"> </w:t>
      </w:r>
      <w:r w:rsidR="00A4620F">
        <w:rPr>
          <w:rFonts w:hint="eastAsia"/>
        </w:rPr>
        <w:t>서비스</w:t>
      </w:r>
      <w:bookmarkEnd w:id="122"/>
    </w:p>
    <w:p w:rsidR="004B679D" w:rsidRDefault="004B679D" w:rsidP="00CC758A">
      <w:pPr>
        <w:pStyle w:val="3"/>
      </w:pPr>
      <w:bookmarkStart w:id="123" w:name="_Toc46158787"/>
      <w:r>
        <w:rPr>
          <w:rFonts w:hint="eastAsia"/>
        </w:rPr>
        <w:t>방문자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679D" w:rsidRPr="002F2D6B" w:rsidTr="007C5EEF">
        <w:tc>
          <w:tcPr>
            <w:tcW w:w="8221" w:type="dxa"/>
            <w:shd w:val="clear" w:color="auto" w:fill="95B3D7" w:themeFill="accent1" w:themeFillTint="99"/>
          </w:tcPr>
          <w:p w:rsidR="004B679D" w:rsidRPr="002F2D6B" w:rsidRDefault="004B679D" w:rsidP="007C5EE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679D" w:rsidRPr="00AB35E6" w:rsidTr="007C5EEF">
        <w:tc>
          <w:tcPr>
            <w:tcW w:w="8221" w:type="dxa"/>
          </w:tcPr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>{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"type": "visitor",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9567D3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9567D3">
              <w:rPr>
                <w:rFonts w:hint="eastAsia"/>
              </w:rPr>
              <w:t>"userkey": "회원 식별키",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9567D3" w:rsidRDefault="009567D3" w:rsidP="009567D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679D" w:rsidRPr="00AB35E6" w:rsidRDefault="009567D3" w:rsidP="009567D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B679D" w:rsidRDefault="004B679D" w:rsidP="004B679D">
      <w:pPr>
        <w:ind w:left="993"/>
        <w:rPr>
          <w:rFonts w:hAnsi="바탕"/>
        </w:rPr>
      </w:pPr>
    </w:p>
    <w:p w:rsidR="004B679D" w:rsidRDefault="004B679D" w:rsidP="00CC758A">
      <w:pPr>
        <w:pStyle w:val="3"/>
      </w:pPr>
      <w:bookmarkStart w:id="124" w:name="_Toc46158788"/>
      <w:r>
        <w:rPr>
          <w:rFonts w:hint="eastAsia"/>
        </w:rPr>
        <w:t>방문자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679D" w:rsidRPr="002F2D6B" w:rsidTr="007C5EEF">
        <w:tc>
          <w:tcPr>
            <w:tcW w:w="8221" w:type="dxa"/>
            <w:shd w:val="clear" w:color="auto" w:fill="95B3D7" w:themeFill="accent1" w:themeFillTint="99"/>
          </w:tcPr>
          <w:p w:rsidR="004B679D" w:rsidRPr="002F2D6B" w:rsidRDefault="004B679D" w:rsidP="007C5EE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679D" w:rsidTr="007C5EEF">
        <w:tc>
          <w:tcPr>
            <w:tcW w:w="8221" w:type="dxa"/>
          </w:tcPr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>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"type": "visitor",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"next_page": "y/n",     </w:t>
            </w:r>
            <w:r w:rsidRPr="00C1135E">
              <w:rPr>
                <w:color w:val="00B050"/>
              </w:rPr>
              <w:t>//</w:t>
            </w:r>
            <w:r w:rsidRPr="00C1135E">
              <w:rPr>
                <w:rFonts w:hint="eastAsia"/>
                <w:color w:val="00B050"/>
              </w:rPr>
              <w:t>다음 페이지 존재 유무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  "door_type": "house/lobby",</w:t>
            </w:r>
            <w:r>
              <w:tab/>
              <w:t xml:space="preserve"> </w:t>
            </w:r>
            <w:r w:rsidRPr="00C1135E">
              <w:rPr>
                <w:color w:val="00B050"/>
              </w:rPr>
              <w:t>//</w:t>
            </w:r>
            <w:r w:rsidRPr="00C1135E">
              <w:rPr>
                <w:rFonts w:hint="eastAsia"/>
                <w:color w:val="00B050"/>
              </w:rPr>
              <w:t>세대현관</w:t>
            </w:r>
            <w:r w:rsidRPr="00C1135E">
              <w:rPr>
                <w:color w:val="00B050"/>
              </w:rPr>
              <w:t>/</w:t>
            </w:r>
            <w:r w:rsidRPr="00C1135E">
              <w:rPr>
                <w:rFonts w:hint="eastAsia"/>
                <w:color w:val="00B050"/>
              </w:rPr>
              <w:t>공동현관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  "time_stamp": "yyyy-MM-dd hh:mm:ss",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  "image": "Base64 Encoded String"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C1135E" w:rsidRDefault="00C1135E" w:rsidP="00C113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679D" w:rsidRDefault="00C1135E" w:rsidP="00C113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416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1135E" w:rsidRDefault="00C1135E" w:rsidP="00CC758A">
      <w:pPr>
        <w:pStyle w:val="3"/>
      </w:pPr>
      <w:bookmarkStart w:id="125" w:name="_Toc30504253"/>
      <w:bookmarkStart w:id="126" w:name="_Toc46158789"/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5"/>
      <w:bookmarkEnd w:id="12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313D3" w:rsidRPr="002F2D6B" w:rsidTr="00D0029A">
        <w:tc>
          <w:tcPr>
            <w:tcW w:w="8221" w:type="dxa"/>
            <w:shd w:val="clear" w:color="auto" w:fill="95B3D7" w:themeFill="accent1" w:themeFillTint="99"/>
          </w:tcPr>
          <w:p w:rsidR="00E313D3" w:rsidRPr="002F2D6B" w:rsidRDefault="00E313D3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313D3" w:rsidRPr="00AB35E6" w:rsidTr="00D0029A">
        <w:tc>
          <w:tcPr>
            <w:tcW w:w="8221" w:type="dxa"/>
          </w:tcPr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>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"type": "notice</w:t>
            </w:r>
            <w:r w:rsidR="00073F3B">
              <w:t>_</w:t>
            </w:r>
            <w:r w:rsidR="00073F3B">
              <w:rPr>
                <w:rFonts w:hint="eastAsia"/>
              </w:rPr>
              <w:t>list</w:t>
            </w:r>
            <w:r>
              <w:t>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E313D3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E313D3">
              <w:rPr>
                <w:rFonts w:hint="eastAsia"/>
              </w:rPr>
              <w:t>"userkey": "회원 식별키",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313D3" w:rsidRPr="00AB35E6" w:rsidRDefault="00E313D3" w:rsidP="00E313D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1135E" w:rsidRDefault="00C1135E" w:rsidP="00C1135E"/>
    <w:p w:rsidR="00C1135E" w:rsidRDefault="00C1135E" w:rsidP="00CC758A">
      <w:pPr>
        <w:pStyle w:val="3"/>
      </w:pPr>
      <w:bookmarkStart w:id="127" w:name="_Toc46158790"/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313D3" w:rsidRPr="002F2D6B" w:rsidTr="00D0029A">
        <w:tc>
          <w:tcPr>
            <w:tcW w:w="8221" w:type="dxa"/>
            <w:shd w:val="clear" w:color="auto" w:fill="95B3D7" w:themeFill="accent1" w:themeFillTint="99"/>
          </w:tcPr>
          <w:p w:rsidR="00E313D3" w:rsidRPr="002F2D6B" w:rsidRDefault="00E313D3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313D3" w:rsidTr="00D0029A">
        <w:tc>
          <w:tcPr>
            <w:tcW w:w="8221" w:type="dxa"/>
          </w:tcPr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>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"type": "notice</w:t>
            </w:r>
            <w:r w:rsidR="00073F3B">
              <w:t>_</w:t>
            </w:r>
            <w:r w:rsidR="00073F3B">
              <w:rPr>
                <w:rFonts w:hint="eastAsia"/>
              </w:rPr>
              <w:t>list</w:t>
            </w:r>
            <w:r>
              <w:t>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"next_page": "y/n",  </w:t>
            </w:r>
            <w:r w:rsidRPr="00C1135E">
              <w:rPr>
                <w:color w:val="00B050"/>
              </w:rPr>
              <w:t>//</w:t>
            </w:r>
            <w:r w:rsidRPr="00C1135E">
              <w:rPr>
                <w:rFonts w:hint="eastAsia"/>
                <w:color w:val="00B050"/>
              </w:rPr>
              <w:t>다음 페이지 존재 유무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"제목",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</w:t>
            </w:r>
            <w:r w:rsidR="00DB121D">
              <w:rPr>
                <w:rFonts w:hint="eastAsia"/>
              </w:rPr>
              <w:t>reg_date</w:t>
            </w:r>
            <w:r>
              <w:rPr>
                <w:rFonts w:hint="eastAsia"/>
              </w:rPr>
              <w:t>": "등록 일자",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Pr="00E313D3">
              <w:t>include</w:t>
            </w:r>
            <w:r>
              <w:t xml:space="preserve">_image": "y/n"  </w:t>
            </w:r>
            <w:r w:rsidRPr="00C1135E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이미지 포함 여부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313D3" w:rsidRDefault="00E313D3" w:rsidP="00E313D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841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1135E" w:rsidRDefault="00C1135E" w:rsidP="00CC758A">
      <w:pPr>
        <w:pStyle w:val="3"/>
      </w:pPr>
      <w:bookmarkStart w:id="128" w:name="_Toc46158791"/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2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3F3B" w:rsidRPr="002F2D6B" w:rsidTr="00D0029A">
        <w:tc>
          <w:tcPr>
            <w:tcW w:w="8221" w:type="dxa"/>
            <w:shd w:val="clear" w:color="auto" w:fill="95B3D7" w:themeFill="accent1" w:themeFillTint="99"/>
          </w:tcPr>
          <w:p w:rsidR="00073F3B" w:rsidRPr="002F2D6B" w:rsidRDefault="00073F3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3F3B" w:rsidRPr="00AB35E6" w:rsidTr="00D0029A">
        <w:tc>
          <w:tcPr>
            <w:tcW w:w="8221" w:type="dxa"/>
          </w:tcPr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>{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  "type": "notice</w:t>
            </w:r>
            <w:r w:rsidR="004B149B">
              <w:t>_body</w:t>
            </w:r>
            <w:r>
              <w:t>",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73F3B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73F3B">
              <w:rPr>
                <w:rFonts w:hint="eastAsia"/>
              </w:rPr>
              <w:t>"userkey": "회원 식별키",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</w:t>
            </w:r>
          </w:p>
          <w:p w:rsidR="00073F3B" w:rsidRDefault="00073F3B" w:rsidP="00073F3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3F3B" w:rsidRPr="00AB35E6" w:rsidRDefault="00073F3B" w:rsidP="00073F3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1135E" w:rsidRDefault="00C1135E" w:rsidP="00C1135E"/>
    <w:p w:rsidR="00C1135E" w:rsidRDefault="00C1135E" w:rsidP="00CC758A">
      <w:pPr>
        <w:pStyle w:val="3"/>
      </w:pPr>
      <w:bookmarkStart w:id="129" w:name="_Toc46158792"/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2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3F3B" w:rsidRPr="002F2D6B" w:rsidTr="00D0029A">
        <w:tc>
          <w:tcPr>
            <w:tcW w:w="8221" w:type="dxa"/>
            <w:shd w:val="clear" w:color="auto" w:fill="95B3D7" w:themeFill="accent1" w:themeFillTint="99"/>
          </w:tcPr>
          <w:p w:rsidR="00073F3B" w:rsidRPr="002F2D6B" w:rsidRDefault="00073F3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3F3B" w:rsidTr="00D0029A">
        <w:tc>
          <w:tcPr>
            <w:tcW w:w="8221" w:type="dxa"/>
          </w:tcPr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"type": "notice_body",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"body": "공지사항</w:t>
            </w:r>
            <w:r>
              <w:t xml:space="preserve"> </w:t>
            </w:r>
            <w:r>
              <w:rPr>
                <w:rFonts w:hint="eastAsia"/>
              </w:rPr>
              <w:t>본문",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"image": "Base64 Encoded String"  </w:t>
            </w:r>
            <w:r w:rsidRPr="004B149B">
              <w:rPr>
                <w:color w:val="00B050"/>
              </w:rPr>
              <w:t>//</w:t>
            </w:r>
            <w:r w:rsidRPr="004B149B">
              <w:rPr>
                <w:rFonts w:hint="eastAsia"/>
                <w:color w:val="00B050"/>
              </w:rPr>
              <w:t>공지사항에 이미지가 포함된 경우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3F3B" w:rsidRDefault="004B149B" w:rsidP="004B149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C1135E"/>
    <w:p w:rsidR="00377A01" w:rsidRDefault="00377A01" w:rsidP="00C1135E"/>
    <w:p w:rsidR="00377A01" w:rsidRDefault="00377A01" w:rsidP="00C1135E"/>
    <w:p w:rsidR="00377A01" w:rsidRPr="00C1135E" w:rsidRDefault="00377A01" w:rsidP="00C1135E"/>
    <w:p w:rsidR="008763F3" w:rsidRDefault="008763F3" w:rsidP="00CC758A">
      <w:pPr>
        <w:pStyle w:val="3"/>
      </w:pPr>
      <w:bookmarkStart w:id="130" w:name="_Toc46158793"/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149B" w:rsidRPr="002F2D6B" w:rsidTr="00D0029A">
        <w:tc>
          <w:tcPr>
            <w:tcW w:w="8221" w:type="dxa"/>
            <w:shd w:val="clear" w:color="auto" w:fill="95B3D7" w:themeFill="accent1" w:themeFillTint="99"/>
          </w:tcPr>
          <w:p w:rsidR="004B149B" w:rsidRPr="002F2D6B" w:rsidRDefault="004B149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149B" w:rsidRPr="00AB35E6" w:rsidTr="00D0029A">
        <w:tc>
          <w:tcPr>
            <w:tcW w:w="8221" w:type="dxa"/>
          </w:tcPr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"type": "parcel",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B149B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B149B">
              <w:rPr>
                <w:rFonts w:hint="eastAsia"/>
              </w:rPr>
              <w:t>"userkey": "회원 식별키",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149B" w:rsidRPr="00AB35E6" w:rsidRDefault="004B149B" w:rsidP="004B149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763F3" w:rsidRDefault="008763F3" w:rsidP="008763F3"/>
    <w:p w:rsidR="008763F3" w:rsidRDefault="008763F3" w:rsidP="00CC758A">
      <w:pPr>
        <w:pStyle w:val="3"/>
      </w:pPr>
      <w:bookmarkStart w:id="131" w:name="_Toc46158794"/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149B" w:rsidRPr="002F2D6B" w:rsidTr="00D0029A">
        <w:tc>
          <w:tcPr>
            <w:tcW w:w="8221" w:type="dxa"/>
            <w:shd w:val="clear" w:color="auto" w:fill="95B3D7" w:themeFill="accent1" w:themeFillTint="99"/>
          </w:tcPr>
          <w:p w:rsidR="004B149B" w:rsidRPr="002F2D6B" w:rsidRDefault="004B149B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149B" w:rsidTr="00D0029A">
        <w:tc>
          <w:tcPr>
            <w:tcW w:w="8221" w:type="dxa"/>
          </w:tcPr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"type": "parcel",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"status": "</w:t>
            </w:r>
            <w:r w:rsidRPr="00CC758A">
              <w:rPr>
                <w:rFonts w:hint="eastAsia"/>
              </w:rPr>
              <w:t>수령/미수령</w:t>
            </w:r>
            <w:r>
              <w:rPr>
                <w:rFonts w:hint="eastAsia"/>
              </w:rPr>
              <w:t>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"box_no": "택배함 위치",</w:t>
            </w:r>
            <w:r w:rsidR="00FE3D5A">
              <w:t xml:space="preserve">  //</w:t>
            </w:r>
            <w:r w:rsidR="00FE3D5A">
              <w:rPr>
                <w:rFonts w:hint="eastAsia"/>
              </w:rPr>
              <w:t xml:space="preserve">경비실일 경우 </w:t>
            </w:r>
            <w:r w:rsidR="00FE3D5A">
              <w:t>“</w:t>
            </w:r>
            <w:r w:rsidR="00FE3D5A" w:rsidRPr="00CC758A">
              <w:rPr>
                <w:rFonts w:hint="eastAsia"/>
              </w:rPr>
              <w:t>경비실</w:t>
            </w:r>
            <w:r w:rsidR="00FE3D5A" w:rsidRPr="00CC758A">
              <w:t>”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"company": "택배회사명",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"category": "택배종류",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    "datetime": "yyyy-MM-dd hh:mm:ss"</w:t>
            </w:r>
            <w:r w:rsidR="00FE3D5A">
              <w:t xml:space="preserve"> 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149B" w:rsidRDefault="004B149B" w:rsidP="004B149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55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55B66" w:rsidRDefault="00055B66" w:rsidP="00CC758A">
      <w:pPr>
        <w:pStyle w:val="3"/>
      </w:pPr>
      <w:bookmarkStart w:id="132" w:name="_Toc46158795"/>
      <w:r>
        <w:rPr>
          <w:rFonts w:hint="eastAsia"/>
        </w:rPr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24BB7" w:rsidRPr="002F2D6B" w:rsidTr="00D0029A">
        <w:tc>
          <w:tcPr>
            <w:tcW w:w="8221" w:type="dxa"/>
            <w:shd w:val="clear" w:color="auto" w:fill="95B3D7" w:themeFill="accent1" w:themeFillTint="99"/>
          </w:tcPr>
          <w:p w:rsidR="00D24BB7" w:rsidRPr="002F2D6B" w:rsidRDefault="00D24BB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24BB7" w:rsidRPr="00AB35E6" w:rsidTr="00D0029A">
        <w:tc>
          <w:tcPr>
            <w:tcW w:w="8221" w:type="dxa"/>
          </w:tcPr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>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"type": "location</w:t>
            </w:r>
            <w:r w:rsidR="00CA59C9">
              <w:t>_</w:t>
            </w:r>
            <w:r w:rsidR="00CA59C9">
              <w:rPr>
                <w:rFonts w:hint="eastAsia"/>
              </w:rPr>
              <w:t>list</w:t>
            </w:r>
            <w:r>
              <w:t>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24BB7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D24BB7">
              <w:rPr>
                <w:rFonts w:hint="eastAsia"/>
              </w:rPr>
              <w:t>"userkey": "회원 식별키",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"location_type": "family/car"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가족</w:t>
            </w:r>
            <w:r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차량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24BB7" w:rsidRPr="00AB35E6" w:rsidRDefault="00D24BB7" w:rsidP="00D24B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55B66" w:rsidRDefault="00055B66" w:rsidP="00055B66"/>
    <w:p w:rsidR="00055B66" w:rsidRDefault="00055B66" w:rsidP="00CC758A">
      <w:pPr>
        <w:pStyle w:val="3"/>
      </w:pPr>
      <w:bookmarkStart w:id="133" w:name="_Toc46158796"/>
      <w:r>
        <w:rPr>
          <w:rFonts w:hint="eastAsia"/>
        </w:rPr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24BB7" w:rsidRPr="002F2D6B" w:rsidTr="00D0029A">
        <w:tc>
          <w:tcPr>
            <w:tcW w:w="8221" w:type="dxa"/>
            <w:shd w:val="clear" w:color="auto" w:fill="95B3D7" w:themeFill="accent1" w:themeFillTint="99"/>
          </w:tcPr>
          <w:p w:rsidR="00D24BB7" w:rsidRPr="002F2D6B" w:rsidRDefault="00D24BB7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24BB7" w:rsidTr="00D0029A">
        <w:tc>
          <w:tcPr>
            <w:tcW w:w="8221" w:type="dxa"/>
          </w:tcPr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>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"type": "location</w:t>
            </w:r>
            <w:r w:rsidR="00CA59C9">
              <w:t>_</w:t>
            </w:r>
            <w:r w:rsidR="00CA59C9">
              <w:rPr>
                <w:rFonts w:hint="eastAsia"/>
              </w:rPr>
              <w:t>list</w:t>
            </w:r>
            <w:r>
              <w:t>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"location_type": "family/car",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"tag_num": "태그번호",</w:t>
            </w:r>
            <w:r>
              <w:t xml:space="preserve">  </w:t>
            </w:r>
            <w:r w:rsidRPr="00D24BB7">
              <w:rPr>
                <w:color w:val="00B050"/>
              </w:rPr>
              <w:t>//</w:t>
            </w:r>
            <w:r w:rsidRPr="00D24BB7">
              <w:rPr>
                <w:rFonts w:hint="eastAsia"/>
                <w:color w:val="00B050"/>
              </w:rPr>
              <w:t>차량일 경우 차번</w:t>
            </w:r>
            <w:r>
              <w:rPr>
                <w:rFonts w:hint="eastAsia"/>
                <w:color w:val="00B050"/>
              </w:rPr>
              <w:t xml:space="preserve">. </w:t>
            </w:r>
            <w:r>
              <w:rPr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차번인식 시스템)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"alias": "별칭"</w:t>
            </w:r>
            <w:r w:rsidR="001C76E3">
              <w:t>,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400" w:firstLine="800"/>
            </w:pPr>
            <w:r w:rsidRPr="001C76E3">
              <w:rPr>
                <w:rFonts w:hint="eastAsia"/>
              </w:rPr>
              <w:t>"battery": "</w:t>
            </w:r>
            <w:r w:rsidRPr="001C76E3">
              <w:t>80</w:t>
            </w:r>
            <w:r w:rsidRPr="001C76E3">
              <w:rPr>
                <w:rFonts w:hint="eastAsia"/>
              </w:rPr>
              <w:t>"</w:t>
            </w:r>
            <w:r w:rsidR="001C76E3" w:rsidRPr="001C76E3">
              <w:t>,</w:t>
            </w:r>
            <w:r w:rsidRPr="001C76E3">
              <w:t xml:space="preserve">     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배터리 잔량. </w:t>
            </w:r>
            <w:r>
              <w:rPr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 xml:space="preserve">미지원 시 </w:t>
            </w:r>
            <w:r>
              <w:rPr>
                <w:color w:val="00B050"/>
              </w:rPr>
              <w:t>“</w:t>
            </w:r>
            <w:r>
              <w:rPr>
                <w:color w:val="00B050"/>
              </w:rPr>
              <w:t>00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>)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400" w:firstLine="800"/>
            </w:pPr>
            <w:r w:rsidRPr="001C76E3">
              <w:rPr>
                <w:rFonts w:hint="eastAsia"/>
              </w:rPr>
              <w:t>"in_complex": "</w:t>
            </w:r>
            <w:r w:rsidRPr="001C76E3">
              <w:t>y/n</w:t>
            </w:r>
            <w:r w:rsidRPr="001C76E3">
              <w:rPr>
                <w:rFonts w:hint="eastAsia"/>
              </w:rPr>
              <w:t>"</w:t>
            </w:r>
            <w:r>
              <w:t xml:space="preserve">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단지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내 있음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없음</w:t>
            </w:r>
          </w:p>
          <w:p w:rsidR="00D24BB7" w:rsidRDefault="00D24BB7" w:rsidP="00A23A48">
            <w:pPr>
              <w:widowControl/>
              <w:wordWrap/>
              <w:autoSpaceDE/>
              <w:autoSpaceDN/>
              <w:ind w:firstLineChars="300" w:firstLine="600"/>
            </w:pPr>
            <w:r>
              <w:t>}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24BB7" w:rsidRDefault="00D24BB7" w:rsidP="00D24B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주차위치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주차위치 서버와 연동중이지 않습니다.</w:t>
            </w:r>
          </w:p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원패스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원패스 서버와 연동중이지 않습니다.</w:t>
            </w:r>
          </w:p>
          <w:p w:rsidR="008F3C89" w:rsidRPr="00C94462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Pr="00C1135E" w:rsidRDefault="006C68D5" w:rsidP="00C1135E"/>
    <w:p w:rsidR="00055B66" w:rsidRDefault="00055B66" w:rsidP="00CC758A">
      <w:pPr>
        <w:pStyle w:val="3"/>
      </w:pPr>
      <w:bookmarkStart w:id="134" w:name="_Toc46158797"/>
      <w:r>
        <w:rPr>
          <w:rFonts w:hint="eastAsia"/>
        </w:rPr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26A50" w:rsidRPr="002F2D6B" w:rsidTr="00D0029A">
        <w:tc>
          <w:tcPr>
            <w:tcW w:w="8221" w:type="dxa"/>
            <w:shd w:val="clear" w:color="auto" w:fill="95B3D7" w:themeFill="accent1" w:themeFillTint="99"/>
          </w:tcPr>
          <w:p w:rsidR="00D26A50" w:rsidRPr="002F2D6B" w:rsidRDefault="00D26A50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26A50" w:rsidRPr="00AB35E6" w:rsidTr="00D0029A">
        <w:tc>
          <w:tcPr>
            <w:tcW w:w="8221" w:type="dxa"/>
          </w:tcPr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>{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  "type": "location_map",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F6138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F6138">
              <w:rPr>
                <w:rFonts w:hint="eastAsia"/>
              </w:rPr>
              <w:t>"userkey": "회원 식별키",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"tag_num": "태그번호" </w:t>
            </w:r>
          </w:p>
          <w:p w:rsidR="004F6138" w:rsidRDefault="004F6138" w:rsidP="004F613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26A50" w:rsidRPr="00AB35E6" w:rsidRDefault="004F6138" w:rsidP="004F613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55B66" w:rsidRDefault="00055B66" w:rsidP="00055B66"/>
    <w:p w:rsidR="00055B66" w:rsidRDefault="00055B66" w:rsidP="00CC758A">
      <w:pPr>
        <w:pStyle w:val="3"/>
      </w:pPr>
      <w:bookmarkStart w:id="135" w:name="_Toc46158798"/>
      <w:r>
        <w:rPr>
          <w:rFonts w:hint="eastAsia"/>
        </w:rPr>
        <w:t>가족위치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차량위치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 w:rsidR="009C6DDE">
        <w:rPr>
          <w:rFonts w:hint="eastAsia"/>
        </w:rPr>
        <w:t>응답</w:t>
      </w:r>
      <w:bookmarkEnd w:id="135"/>
      <w:r w:rsidR="009C6DDE">
        <w:rPr>
          <w:rFonts w:hint="eastAsia"/>
        </w:rPr>
        <w:t xml:space="preserve"> </w:t>
      </w:r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C6DDE" w:rsidRPr="002F2D6B" w:rsidTr="00D0029A">
        <w:tc>
          <w:tcPr>
            <w:tcW w:w="8221" w:type="dxa"/>
            <w:shd w:val="clear" w:color="auto" w:fill="95B3D7" w:themeFill="accent1" w:themeFillTint="99"/>
          </w:tcPr>
          <w:p w:rsidR="009C6DDE" w:rsidRPr="002F2D6B" w:rsidRDefault="009C6DDE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C6DDE" w:rsidTr="00D0029A">
        <w:tc>
          <w:tcPr>
            <w:tcW w:w="8221" w:type="dxa"/>
          </w:tcPr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>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"type": "location_map",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"tag_num": "태그 번호",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"alias": "별칭",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"location_text": "위치정보 텍스트",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  "image": "Base64 Encoded String",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"pixel_x": "이미지 내 X좌표",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"pixel_y": "이미지 내 Y좌표",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"datetime": "</w:t>
            </w:r>
            <w:r w:rsidR="00F961EB">
              <w:t xml:space="preserve"> yyyy-MM-dd hh:mm:ss</w:t>
            </w:r>
            <w:r>
              <w:rPr>
                <w:rFonts w:hint="eastAsia"/>
              </w:rPr>
              <w:t>"</w:t>
            </w:r>
            <w:r w:rsidR="001C76E3">
              <w:t>,</w:t>
            </w:r>
            <w:r w:rsidR="00F961EB" w:rsidRPr="00F961EB">
              <w:rPr>
                <w:color w:val="00B050"/>
              </w:rPr>
              <w:t xml:space="preserve"> //</w:t>
            </w:r>
            <w:r w:rsidR="00F961EB" w:rsidRPr="00F961EB">
              <w:rPr>
                <w:rFonts w:hint="eastAsia"/>
                <w:color w:val="00B050"/>
              </w:rPr>
              <w:t>위치정보 취득 시각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200" w:firstLine="400"/>
            </w:pPr>
            <w:r w:rsidRPr="001C76E3">
              <w:rPr>
                <w:rFonts w:hint="eastAsia"/>
              </w:rPr>
              <w:t>"battery": "</w:t>
            </w:r>
            <w:r w:rsidRPr="001C76E3">
              <w:t>80</w:t>
            </w:r>
            <w:r w:rsidRPr="001C76E3">
              <w:rPr>
                <w:rFonts w:hint="eastAsia"/>
              </w:rPr>
              <w:t>"</w:t>
            </w:r>
            <w:r w:rsidR="001C76E3" w:rsidRPr="001C76E3">
              <w:t>,</w:t>
            </w:r>
            <w:r w:rsidRPr="001C76E3">
              <w:t xml:space="preserve"> </w:t>
            </w:r>
            <w:r>
              <w:t xml:space="preserve">    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배터리 잔량. </w:t>
            </w:r>
            <w:r>
              <w:rPr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 xml:space="preserve">미지원 시 </w:t>
            </w:r>
            <w:r>
              <w:rPr>
                <w:color w:val="00B050"/>
              </w:rPr>
              <w:t>“</w:t>
            </w:r>
            <w:r>
              <w:rPr>
                <w:color w:val="00B050"/>
              </w:rPr>
              <w:t>00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>)</w:t>
            </w:r>
          </w:p>
          <w:p w:rsidR="00A23A48" w:rsidRDefault="00A23A48" w:rsidP="00A23A48">
            <w:pPr>
              <w:widowControl/>
              <w:wordWrap/>
              <w:autoSpaceDE/>
              <w:autoSpaceDN/>
              <w:ind w:firstLineChars="200" w:firstLine="400"/>
            </w:pPr>
            <w:r w:rsidRPr="001C76E3">
              <w:rPr>
                <w:rFonts w:hint="eastAsia"/>
              </w:rPr>
              <w:t>"in_complex": "</w:t>
            </w:r>
            <w:r w:rsidRPr="001C76E3">
              <w:t>y/n</w:t>
            </w:r>
            <w:r w:rsidRPr="001C76E3">
              <w:rPr>
                <w:rFonts w:hint="eastAsia"/>
              </w:rPr>
              <w:t>"</w:t>
            </w:r>
            <w:r>
              <w:t xml:space="preserve">    </w:t>
            </w:r>
            <w:r w:rsidRPr="00D24BB7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단지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내 있음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없음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C6DDE" w:rsidRDefault="009C6DDE" w:rsidP="009C6DD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주차위치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504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주차위치 서버와 연동중이지 않습니다.</w:t>
            </w:r>
          </w:p>
          <w:p w:rsidR="00C94462" w:rsidRPr="008F1D9F" w:rsidRDefault="00C94462" w:rsidP="00C9446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원패스 서버 미접속 상태</w:t>
            </w:r>
            <w:r w:rsidRPr="008F1D9F">
              <w:rPr>
                <w:rFonts w:hint="eastAsia"/>
              </w:rPr>
              <w:t>,</w:t>
            </w:r>
          </w:p>
          <w:p w:rsidR="00C94462" w:rsidRDefault="00C94462" w:rsidP="00C9446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505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원패스 서버와 연동중이지 않습니다.</w:t>
            </w:r>
          </w:p>
          <w:p w:rsidR="008F3C89" w:rsidRPr="00C94462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Pr="00055B66" w:rsidRDefault="006C68D5" w:rsidP="00055B66"/>
    <w:p w:rsidR="00F03B42" w:rsidRDefault="00F03B42" w:rsidP="00CC758A">
      <w:pPr>
        <w:pStyle w:val="3"/>
      </w:pPr>
      <w:bookmarkStart w:id="136" w:name="_Toc46158799"/>
      <w:r>
        <w:rPr>
          <w:rFonts w:hint="eastAsia"/>
        </w:rPr>
        <w:t>입차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E1F4C" w:rsidRPr="002F2D6B" w:rsidTr="00D0029A">
        <w:tc>
          <w:tcPr>
            <w:tcW w:w="8221" w:type="dxa"/>
            <w:shd w:val="clear" w:color="auto" w:fill="95B3D7" w:themeFill="accent1" w:themeFillTint="99"/>
          </w:tcPr>
          <w:p w:rsidR="004E1F4C" w:rsidRPr="002F2D6B" w:rsidRDefault="004E1F4C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E1F4C" w:rsidRPr="00AB35E6" w:rsidTr="00D0029A">
        <w:tc>
          <w:tcPr>
            <w:tcW w:w="8221" w:type="dxa"/>
          </w:tcPr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>{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"type": "in</w:t>
            </w:r>
            <w:r w:rsidR="00572E21">
              <w:t>_</w:t>
            </w:r>
            <w:r>
              <w:t>car",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E1F4C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E1F4C">
              <w:rPr>
                <w:rFonts w:hint="eastAsia"/>
              </w:rPr>
              <w:t>"userkey": "회원 식별키",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"car_type": "all/family/visitor",  </w:t>
            </w:r>
            <w:r w:rsidRPr="004E1F4C">
              <w:rPr>
                <w:color w:val="00B050"/>
              </w:rPr>
              <w:t>//</w:t>
            </w:r>
            <w:r w:rsidRPr="004E1F4C">
              <w:rPr>
                <w:rFonts w:hint="eastAsia"/>
                <w:color w:val="00B050"/>
              </w:rPr>
              <w:t>전체,</w:t>
            </w:r>
            <w:r w:rsidRPr="004E1F4C">
              <w:rPr>
                <w:color w:val="00B050"/>
              </w:rPr>
              <w:t xml:space="preserve"> </w:t>
            </w:r>
            <w:r w:rsidRPr="004E1F4C">
              <w:rPr>
                <w:rFonts w:hint="eastAsia"/>
                <w:color w:val="00B050"/>
              </w:rPr>
              <w:t>가족,</w:t>
            </w:r>
            <w:r w:rsidRPr="004E1F4C">
              <w:rPr>
                <w:color w:val="00B050"/>
              </w:rPr>
              <w:t xml:space="preserve"> </w:t>
            </w:r>
            <w:r w:rsidRPr="004E1F4C">
              <w:rPr>
                <w:rFonts w:hint="eastAsia"/>
                <w:color w:val="00B050"/>
              </w:rPr>
              <w:t>방문(등록)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4E1F4C" w:rsidRDefault="004E1F4C" w:rsidP="004E1F4C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E1F4C" w:rsidRPr="00AB35E6" w:rsidRDefault="004E1F4C" w:rsidP="004E1F4C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03B42" w:rsidRDefault="00F03B42" w:rsidP="00F03B42"/>
    <w:p w:rsidR="00F03B42" w:rsidRDefault="00F03B42" w:rsidP="00CC758A">
      <w:pPr>
        <w:pStyle w:val="3"/>
      </w:pPr>
      <w:bookmarkStart w:id="137" w:name="_Toc46158800"/>
      <w:r>
        <w:rPr>
          <w:rFonts w:hint="eastAsia"/>
        </w:rPr>
        <w:t>입차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E1F4C" w:rsidRPr="002F2D6B" w:rsidTr="00D0029A">
        <w:tc>
          <w:tcPr>
            <w:tcW w:w="8221" w:type="dxa"/>
            <w:shd w:val="clear" w:color="auto" w:fill="95B3D7" w:themeFill="accent1" w:themeFillTint="99"/>
          </w:tcPr>
          <w:p w:rsidR="004E1F4C" w:rsidRPr="002F2D6B" w:rsidRDefault="004E1F4C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E1F4C" w:rsidTr="00D0029A">
        <w:tc>
          <w:tcPr>
            <w:tcW w:w="8221" w:type="dxa"/>
          </w:tcPr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>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"type": "in</w:t>
            </w:r>
            <w:r w:rsidR="00572E21">
              <w:t>_</w:t>
            </w:r>
            <w:r>
              <w:t>car",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775B46" w:rsidRDefault="00775B46" w:rsidP="00EB707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"car_num": "차량번호",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  "car_type": "all/family/visitor",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  "datetime": "yyyy-MM-dd hh:mm:ss" </w:t>
            </w:r>
            <w:r w:rsidRPr="00775B46">
              <w:rPr>
                <w:color w:val="00B050"/>
              </w:rPr>
              <w:t xml:space="preserve"> //</w:t>
            </w:r>
            <w:r w:rsidRPr="00775B46">
              <w:rPr>
                <w:rFonts w:hint="eastAsia"/>
                <w:color w:val="00B050"/>
              </w:rPr>
              <w:t>입차 시각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775B46" w:rsidRDefault="00775B46" w:rsidP="00775B4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E1F4C" w:rsidRDefault="00775B46" w:rsidP="00775B4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699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DD1844">
      <w:pPr>
        <w:ind w:left="993"/>
        <w:rPr>
          <w:rFonts w:hAnsi="바탕"/>
        </w:rPr>
      </w:pPr>
    </w:p>
    <w:p w:rsidR="00A4620F" w:rsidRDefault="00A4620F" w:rsidP="00CC758A">
      <w:pPr>
        <w:pStyle w:val="3"/>
      </w:pPr>
      <w:bookmarkStart w:id="138" w:name="_Toc46158801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3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72E21" w:rsidRPr="002F2D6B" w:rsidTr="00D0029A">
        <w:tc>
          <w:tcPr>
            <w:tcW w:w="8221" w:type="dxa"/>
            <w:shd w:val="clear" w:color="auto" w:fill="95B3D7" w:themeFill="accent1" w:themeFillTint="99"/>
          </w:tcPr>
          <w:p w:rsidR="00572E21" w:rsidRPr="002F2D6B" w:rsidRDefault="00572E21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72E21" w:rsidRPr="00AB35E6" w:rsidTr="00D0029A">
        <w:tc>
          <w:tcPr>
            <w:tcW w:w="8221" w:type="dxa"/>
          </w:tcPr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>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72E21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72E21">
              <w:rPr>
                <w:rFonts w:hint="eastAsia"/>
              </w:rPr>
              <w:t>"userkey": "회원 식별키",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72E21" w:rsidRPr="00AB35E6" w:rsidRDefault="00572E21" w:rsidP="00572E2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4620F" w:rsidRDefault="00A4620F" w:rsidP="00A4620F"/>
    <w:p w:rsidR="00A4620F" w:rsidRDefault="00A4620F" w:rsidP="00CC758A">
      <w:pPr>
        <w:pStyle w:val="3"/>
      </w:pPr>
      <w:bookmarkStart w:id="139" w:name="_Toc46158802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3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72E21" w:rsidRPr="002F2D6B" w:rsidTr="00D0029A">
        <w:tc>
          <w:tcPr>
            <w:tcW w:w="8221" w:type="dxa"/>
            <w:shd w:val="clear" w:color="auto" w:fill="95B3D7" w:themeFill="accent1" w:themeFillTint="99"/>
          </w:tcPr>
          <w:p w:rsidR="00572E21" w:rsidRPr="002F2D6B" w:rsidRDefault="00572E21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72E21" w:rsidTr="00D0029A">
        <w:tc>
          <w:tcPr>
            <w:tcW w:w="8221" w:type="dxa"/>
          </w:tcPr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>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"car_num": "차량번호",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"yyyy-MM-dd",</w:t>
            </w:r>
          </w:p>
          <w:p w:rsidR="00572E21" w:rsidRDefault="00572E21" w:rsidP="00572E21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"term": "1/2"</w:t>
            </w:r>
            <w:r w:rsidR="00B9663A">
              <w:t>,</w:t>
            </w:r>
            <w:r>
              <w:t xml:space="preserve"> </w:t>
            </w:r>
            <w:r w:rsidRPr="00572E21">
              <w:rPr>
                <w:color w:val="00B050"/>
              </w:rPr>
              <w:t>//</w:t>
            </w:r>
            <w:r w:rsidRPr="00572E21">
              <w:rPr>
                <w:rFonts w:hint="eastAsia"/>
                <w:color w:val="00B050"/>
              </w:rPr>
              <w:t xml:space="preserve">등록 기간 </w:t>
            </w:r>
            <w:r w:rsidRPr="00572E21">
              <w:rPr>
                <w:color w:val="00B050"/>
              </w:rPr>
              <w:t xml:space="preserve">(1 </w:t>
            </w:r>
            <w:r w:rsidRPr="00572E21">
              <w:rPr>
                <w:rFonts w:hint="eastAsia"/>
                <w:color w:val="00B050"/>
              </w:rPr>
              <w:t>or 2)</w:t>
            </w:r>
          </w:p>
          <w:p w:rsidR="00B9663A" w:rsidRDefault="00B9663A" w:rsidP="00B9663A">
            <w:pPr>
              <w:widowControl/>
              <w:wordWrap/>
              <w:autoSpaceDE/>
              <w:autoSpaceDN/>
              <w:ind w:firstLineChars="400" w:firstLine="800"/>
            </w:pPr>
            <w:r w:rsidRPr="001C76E3">
              <w:t>"</w:t>
            </w:r>
            <w:r w:rsidRPr="001C76E3">
              <w:rPr>
                <w:rFonts w:hint="eastAsia"/>
              </w:rPr>
              <w:t>status</w:t>
            </w:r>
            <w:r w:rsidRPr="001C76E3">
              <w:t>": "</w:t>
            </w:r>
            <w:r w:rsidRPr="001C76E3">
              <w:rPr>
                <w:rFonts w:hint="eastAsia"/>
              </w:rPr>
              <w:t>예약/방문중/방문완료</w:t>
            </w:r>
            <w:r w:rsidR="001C76E3">
              <w:t>"</w:t>
            </w:r>
            <w:r>
              <w:rPr>
                <w:color w:val="FF0000"/>
              </w:rPr>
              <w:t xml:space="preserve">   </w:t>
            </w:r>
            <w:r w:rsidRPr="00572E21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주차관제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업체별 기능 추가 필요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72E21" w:rsidRDefault="00572E21" w:rsidP="00572E21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699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A4620F" w:rsidRDefault="00A4620F" w:rsidP="00CC758A">
      <w:pPr>
        <w:pStyle w:val="3"/>
      </w:pPr>
      <w:bookmarkStart w:id="140" w:name="_Toc46158803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821A9" w:rsidRPr="002F2D6B" w:rsidTr="00D0029A">
        <w:tc>
          <w:tcPr>
            <w:tcW w:w="8221" w:type="dxa"/>
            <w:shd w:val="clear" w:color="auto" w:fill="95B3D7" w:themeFill="accent1" w:themeFillTint="99"/>
          </w:tcPr>
          <w:p w:rsidR="005821A9" w:rsidRPr="002F2D6B" w:rsidRDefault="005821A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821A9" w:rsidRPr="00AB35E6" w:rsidTr="00D0029A">
        <w:tc>
          <w:tcPr>
            <w:tcW w:w="8221" w:type="dxa"/>
          </w:tcPr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>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"type": "visitor_car_book_add",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821A9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821A9">
              <w:rPr>
                <w:rFonts w:hint="eastAsia"/>
              </w:rPr>
              <w:t>"userkey": "회원 식별키",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</w:t>
            </w:r>
            <w:r w:rsidR="00DB121D">
              <w:t>reg_date</w:t>
            </w:r>
            <w:r>
              <w:t>": "yyyy-MM-dd",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"term": "1/2"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821A9" w:rsidRPr="00AB35E6" w:rsidRDefault="005821A9" w:rsidP="005821A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4620F" w:rsidRDefault="00A4620F" w:rsidP="00A4620F"/>
    <w:p w:rsidR="00A4620F" w:rsidRDefault="00A4620F" w:rsidP="00CC758A">
      <w:pPr>
        <w:pStyle w:val="3"/>
      </w:pPr>
      <w:bookmarkStart w:id="141" w:name="_Toc46158804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821A9" w:rsidRPr="002F2D6B" w:rsidTr="00D0029A">
        <w:tc>
          <w:tcPr>
            <w:tcW w:w="8221" w:type="dxa"/>
            <w:shd w:val="clear" w:color="auto" w:fill="95B3D7" w:themeFill="accent1" w:themeFillTint="99"/>
          </w:tcPr>
          <w:p w:rsidR="005821A9" w:rsidRPr="002F2D6B" w:rsidRDefault="005821A9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821A9" w:rsidTr="00D0029A">
        <w:tc>
          <w:tcPr>
            <w:tcW w:w="8221" w:type="dxa"/>
          </w:tcPr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>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"type": "visitor_car_book_add",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821A9" w:rsidRDefault="005821A9" w:rsidP="005821A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4911A3" w:rsidRPr="008F1D9F" w:rsidRDefault="004911A3" w:rsidP="00491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주차관제 서버 미접속 상태</w:t>
            </w:r>
            <w:r w:rsidRPr="008F1D9F">
              <w:rPr>
                <w:rFonts w:hint="eastAsia"/>
              </w:rPr>
              <w:t>,</w:t>
            </w:r>
          </w:p>
          <w:p w:rsidR="004911A3" w:rsidRDefault="004911A3" w:rsidP="004911A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503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주차관제 서버와 연동중이지 않습니다.</w:t>
            </w:r>
          </w:p>
          <w:p w:rsidR="004911A3" w:rsidRDefault="004911A3" w:rsidP="004911A3">
            <w:pPr>
              <w:widowControl/>
              <w:wordWrap/>
              <w:autoSpaceDE/>
              <w:autoSpaceDN/>
            </w:pPr>
          </w:p>
          <w:p w:rsidR="008F3C89" w:rsidRPr="004911A3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D0029A" w:rsidRDefault="00D0029A" w:rsidP="00CC758A">
      <w:pPr>
        <w:pStyle w:val="3"/>
      </w:pPr>
      <w:bookmarkStart w:id="142" w:name="_Toc46158805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0029A" w:rsidRPr="002F2D6B" w:rsidTr="00D0029A">
        <w:tc>
          <w:tcPr>
            <w:tcW w:w="8221" w:type="dxa"/>
            <w:shd w:val="clear" w:color="auto" w:fill="95B3D7" w:themeFill="accent1" w:themeFillTint="99"/>
          </w:tcPr>
          <w:p w:rsidR="00D0029A" w:rsidRPr="002F2D6B" w:rsidRDefault="00D0029A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0029A" w:rsidRPr="00AB35E6" w:rsidTr="00D0029A">
        <w:tc>
          <w:tcPr>
            <w:tcW w:w="8221" w:type="dxa"/>
          </w:tcPr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>{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  "type": "visitor_car_book_delete",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C30E1" w:rsidRDefault="005C30E1" w:rsidP="005C30E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245989" w:rsidRDefault="005C30E1" w:rsidP="005C30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245989">
              <w:rPr>
                <w:rFonts w:hint="eastAsia"/>
              </w:rPr>
              <w:t>"userkey": "회원 식별키",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</w:t>
            </w:r>
          </w:p>
          <w:p w:rsidR="00245989" w:rsidRDefault="00245989" w:rsidP="002459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0029A" w:rsidRPr="00AB35E6" w:rsidRDefault="00245989" w:rsidP="002459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0029A" w:rsidRDefault="00D0029A" w:rsidP="00D0029A"/>
    <w:p w:rsidR="00D0029A" w:rsidRDefault="00D0029A" w:rsidP="00CC758A">
      <w:pPr>
        <w:pStyle w:val="3"/>
      </w:pPr>
      <w:bookmarkStart w:id="143" w:name="_Toc46158806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0029A" w:rsidRPr="002F2D6B" w:rsidTr="00D0029A">
        <w:tc>
          <w:tcPr>
            <w:tcW w:w="8221" w:type="dxa"/>
            <w:shd w:val="clear" w:color="auto" w:fill="95B3D7" w:themeFill="accent1" w:themeFillTint="99"/>
          </w:tcPr>
          <w:p w:rsidR="00D0029A" w:rsidRPr="002F2D6B" w:rsidRDefault="00D0029A" w:rsidP="00D0029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0029A" w:rsidTr="00D0029A">
        <w:tc>
          <w:tcPr>
            <w:tcW w:w="8221" w:type="dxa"/>
          </w:tcPr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>{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  "type": "visitor_car_book_</w:t>
            </w:r>
            <w:r w:rsidR="00245989">
              <w:t>delete</w:t>
            </w:r>
            <w:r>
              <w:t>",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0029A" w:rsidRDefault="00D0029A" w:rsidP="00D0029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4911A3" w:rsidRPr="008F1D9F" w:rsidRDefault="004911A3" w:rsidP="004911A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주차관제 서버 미접속 상태</w:t>
            </w:r>
            <w:r w:rsidRPr="008F1D9F">
              <w:rPr>
                <w:rFonts w:hint="eastAsia"/>
              </w:rPr>
              <w:t>,</w:t>
            </w:r>
          </w:p>
          <w:p w:rsidR="004911A3" w:rsidRDefault="004911A3" w:rsidP="004911A3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503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주차관제 서버와 연동중이지 않습니다.</w:t>
            </w:r>
          </w:p>
          <w:p w:rsidR="008F3C89" w:rsidRPr="004911A3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68D5" w:rsidRDefault="006C68D5" w:rsidP="00A4620F">
      <w:pPr>
        <w:ind w:left="993"/>
        <w:rPr>
          <w:rFonts w:hAnsi="바탕"/>
        </w:rPr>
      </w:pPr>
    </w:p>
    <w:p w:rsidR="006C2724" w:rsidRDefault="006C2724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Default="00377A01" w:rsidP="00A4620F">
      <w:pPr>
        <w:ind w:left="993"/>
        <w:rPr>
          <w:rFonts w:hAnsi="바탕"/>
        </w:rPr>
      </w:pPr>
    </w:p>
    <w:p w:rsidR="00377A01" w:rsidRPr="00A4620F" w:rsidRDefault="00377A01" w:rsidP="00A4620F">
      <w:pPr>
        <w:ind w:left="993"/>
        <w:rPr>
          <w:rFonts w:hAnsi="바탕"/>
        </w:rPr>
      </w:pPr>
    </w:p>
    <w:p w:rsidR="00A4620F" w:rsidRDefault="00A4620F" w:rsidP="00CC758A">
      <w:pPr>
        <w:pStyle w:val="3"/>
      </w:pPr>
      <w:bookmarkStart w:id="144" w:name="_Toc46158807"/>
      <w:r>
        <w:rPr>
          <w:rFonts w:hint="eastAsia"/>
        </w:rPr>
        <w:t>월간</w:t>
      </w:r>
      <w:r>
        <w:rPr>
          <w:rFonts w:hint="eastAsia"/>
        </w:rPr>
        <w:t xml:space="preserve"> </w:t>
      </w:r>
      <w:r>
        <w:rPr>
          <w:rFonts w:hint="eastAsia"/>
        </w:rPr>
        <w:t>관리비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95204" w:rsidRPr="002F2D6B" w:rsidTr="0053211A">
        <w:tc>
          <w:tcPr>
            <w:tcW w:w="8221" w:type="dxa"/>
            <w:shd w:val="clear" w:color="auto" w:fill="95B3D7" w:themeFill="accent1" w:themeFillTint="99"/>
          </w:tcPr>
          <w:p w:rsidR="00A95204" w:rsidRPr="002F2D6B" w:rsidRDefault="00A95204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95204" w:rsidRPr="00AB35E6" w:rsidTr="0053211A">
        <w:tc>
          <w:tcPr>
            <w:tcW w:w="8221" w:type="dxa"/>
          </w:tcPr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>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"type": "mng_fee_month",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C570EA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C570EA">
              <w:rPr>
                <w:rFonts w:hint="eastAsia"/>
              </w:rPr>
              <w:t>"userkey": "회원 식별키",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95204" w:rsidRPr="00AB35E6" w:rsidRDefault="00C570EA" w:rsidP="00C570E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4620F" w:rsidRDefault="00A4620F" w:rsidP="00A4620F"/>
    <w:p w:rsidR="00A4620F" w:rsidRDefault="00A4620F" w:rsidP="00CC758A">
      <w:pPr>
        <w:pStyle w:val="3"/>
      </w:pPr>
      <w:bookmarkStart w:id="145" w:name="_Toc46158808"/>
      <w:r>
        <w:rPr>
          <w:rFonts w:hint="eastAsia"/>
        </w:rPr>
        <w:t>월간</w:t>
      </w:r>
      <w:r>
        <w:rPr>
          <w:rFonts w:hint="eastAsia"/>
        </w:rPr>
        <w:t xml:space="preserve"> </w:t>
      </w:r>
      <w:r>
        <w:rPr>
          <w:rFonts w:hint="eastAsia"/>
        </w:rPr>
        <w:t>관리비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95204" w:rsidRPr="002F2D6B" w:rsidTr="0053211A">
        <w:tc>
          <w:tcPr>
            <w:tcW w:w="8221" w:type="dxa"/>
            <w:shd w:val="clear" w:color="auto" w:fill="95B3D7" w:themeFill="accent1" w:themeFillTint="99"/>
          </w:tcPr>
          <w:p w:rsidR="00A95204" w:rsidRPr="002F2D6B" w:rsidRDefault="00A95204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95204" w:rsidTr="0053211A">
        <w:tc>
          <w:tcPr>
            <w:tcW w:w="8221" w:type="dxa"/>
          </w:tcPr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>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"type": "mng_fee_month",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"일반관리비",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"26110"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"청소비",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"14690"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"세대전기료",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"39480"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</w:t>
            </w:r>
            <w:r>
              <w:t>……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"관리비합계",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  "amt": "141560"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C570EA" w:rsidRDefault="00C570EA" w:rsidP="00C570E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95204" w:rsidRDefault="00C570EA" w:rsidP="00C570E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322FB8" w:rsidRDefault="00322FB8" w:rsidP="00DD1844">
      <w:pPr>
        <w:ind w:left="993"/>
        <w:rPr>
          <w:rFonts w:hAnsi="바탕"/>
        </w:rPr>
      </w:pPr>
    </w:p>
    <w:p w:rsidR="00A4620F" w:rsidRPr="00C608F6" w:rsidRDefault="00A4620F" w:rsidP="00CC758A">
      <w:pPr>
        <w:pStyle w:val="3"/>
      </w:pPr>
      <w:bookmarkStart w:id="146" w:name="_Toc46158809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90B95" w:rsidRPr="002F2D6B" w:rsidTr="0053211A">
        <w:tc>
          <w:tcPr>
            <w:tcW w:w="8221" w:type="dxa"/>
            <w:shd w:val="clear" w:color="auto" w:fill="95B3D7" w:themeFill="accent1" w:themeFillTint="99"/>
          </w:tcPr>
          <w:p w:rsidR="00190B95" w:rsidRPr="002F2D6B" w:rsidRDefault="00190B95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90B95" w:rsidRPr="00AB35E6" w:rsidTr="0053211A">
        <w:tc>
          <w:tcPr>
            <w:tcW w:w="8221" w:type="dxa"/>
          </w:tcPr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>{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"type": "history",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0F5720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0F5720">
              <w:rPr>
                <w:rFonts w:hint="eastAsia"/>
              </w:rPr>
              <w:t>"userkey": "회원 식별키",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  "count": "10",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"head1": "조건 1",</w:t>
            </w:r>
            <w:r>
              <w:t xml:space="preserve">  </w:t>
            </w:r>
            <w:r w:rsidRPr="000F5720">
              <w:rPr>
                <w:color w:val="00B050"/>
              </w:rPr>
              <w:t>//</w:t>
            </w:r>
            <w:r w:rsidRPr="000F5720">
              <w:rPr>
                <w:rFonts w:hint="eastAsia"/>
                <w:color w:val="00B050"/>
              </w:rPr>
              <w:t>전체(all), 입차(car), 출입(door), 비상(emer), 기타(etc)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"head2": "조건 2"</w:t>
            </w:r>
            <w:r>
              <w:t xml:space="preserve">  </w:t>
            </w:r>
            <w:r w:rsidRPr="000F5720">
              <w:rPr>
                <w:color w:val="00B050"/>
              </w:rPr>
              <w:t>//</w:t>
            </w:r>
            <w:r w:rsidRPr="000F5720">
              <w:rPr>
                <w:rFonts w:hint="eastAsia"/>
                <w:color w:val="00B050"/>
              </w:rPr>
              <w:t xml:space="preserve">head1이 </w:t>
            </w:r>
            <w:r w:rsidRPr="000F5720">
              <w:rPr>
                <w:color w:val="00B050"/>
              </w:rPr>
              <w:t>etc</w:t>
            </w:r>
            <w:r w:rsidRPr="000F5720">
              <w:rPr>
                <w:rFonts w:hint="eastAsia"/>
                <w:color w:val="00B050"/>
              </w:rPr>
              <w:t>인 경우 상태변경,</w:t>
            </w:r>
            <w:r w:rsidRPr="000F5720">
              <w:rPr>
                <w:color w:val="00B050"/>
              </w:rPr>
              <w:t xml:space="preserve"> </w:t>
            </w:r>
            <w:r w:rsidRPr="000F5720">
              <w:rPr>
                <w:rFonts w:hint="eastAsia"/>
                <w:color w:val="00B050"/>
              </w:rPr>
              <w:t>택배알림,</w:t>
            </w:r>
            <w:r w:rsidRPr="000F5720">
              <w:rPr>
                <w:color w:val="00B050"/>
              </w:rPr>
              <w:t xml:space="preserve"> </w:t>
            </w:r>
            <w:r w:rsidRPr="000F5720">
              <w:rPr>
                <w:rFonts w:hint="eastAsia"/>
                <w:color w:val="00B050"/>
              </w:rPr>
              <w:t>방문자확인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color w:val="00B050"/>
              </w:rPr>
              <w:t>“”</w:t>
            </w:r>
            <w:r>
              <w:rPr>
                <w:rFonts w:hint="eastAsia"/>
                <w:color w:val="00B050"/>
              </w:rPr>
              <w:t>인 경우 etc의 전체 조회</w:t>
            </w:r>
          </w:p>
          <w:p w:rsidR="000F5720" w:rsidRDefault="000F5720" w:rsidP="000F5720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90B95" w:rsidRPr="00AB35E6" w:rsidRDefault="000F5720" w:rsidP="000F5720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90B95" w:rsidRDefault="00190B95" w:rsidP="00A4620F">
      <w:pPr>
        <w:pStyle w:val="afa"/>
        <w:ind w:leftChars="0" w:left="760"/>
      </w:pPr>
    </w:p>
    <w:p w:rsidR="00A4620F" w:rsidRPr="00C608F6" w:rsidRDefault="00A4620F" w:rsidP="00CC758A">
      <w:pPr>
        <w:pStyle w:val="3"/>
      </w:pPr>
      <w:bookmarkStart w:id="147" w:name="_Toc46158810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86DDE" w:rsidRPr="002F2D6B" w:rsidTr="0053211A">
        <w:tc>
          <w:tcPr>
            <w:tcW w:w="8221" w:type="dxa"/>
            <w:shd w:val="clear" w:color="auto" w:fill="95B3D7" w:themeFill="accent1" w:themeFillTint="99"/>
          </w:tcPr>
          <w:p w:rsidR="00186DDE" w:rsidRPr="002F2D6B" w:rsidRDefault="00186DDE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86DDE" w:rsidTr="0053211A">
        <w:tc>
          <w:tcPr>
            <w:tcW w:w="8221" w:type="dxa"/>
          </w:tcPr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>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"type": "history",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"car",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"가족",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"08라9876",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"car",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"방문",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"01가1234",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"비상",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"비상알림",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"비상상황이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"화재",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"화재알림",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"화재가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"가스",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"가스알림",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"가스누출이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"emer",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"침입",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"침입알림",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"침입상황이 발생되었습니다."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"door",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"세대현관",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"세대현관",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"door",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"공동현관",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"공동현관",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"contents": ""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"상태변경",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"조명",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15:02:01",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"daelim님이 조명상태를 변경하였습니다."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"상태변경",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"난방",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14:15:01",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"daelim님이 난방상태를 변경하였습니다."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"택배알림",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"택배",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13:10:01",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"택배가 도착했습니다."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"방문자확인",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"방문자확인",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12:10:01",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"방문자 이력이 있습니다."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"head1": "etc",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"head2": "장기미사용알림",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"장기미사용알림",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DB121D">
              <w:t>reg_date</w:t>
            </w:r>
            <w:r>
              <w:t>": "2016-07-06 12:10:01",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"contents": "48 시간동안 제어기가 변경이 없습니다."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16666" w:rsidRDefault="00516666" w:rsidP="0051666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86DDE" w:rsidRDefault="00516666" w:rsidP="0051666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55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B69C8" w:rsidRDefault="000B69C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322FB8" w:rsidRDefault="00322FB8" w:rsidP="000B69C8"/>
    <w:p w:rsidR="000B69C8" w:rsidRDefault="000B69C8" w:rsidP="00CC758A">
      <w:pPr>
        <w:pStyle w:val="3"/>
      </w:pPr>
      <w:bookmarkStart w:id="148" w:name="_Toc46158811"/>
      <w:r>
        <w:rPr>
          <w:rFonts w:hint="eastAsia"/>
        </w:rPr>
        <w:t xml:space="preserve">CCTV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4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B69C8" w:rsidRPr="002F2D6B" w:rsidTr="00292B5A">
        <w:tc>
          <w:tcPr>
            <w:tcW w:w="8221" w:type="dxa"/>
            <w:shd w:val="clear" w:color="auto" w:fill="95B3D7" w:themeFill="accent1" w:themeFillTint="99"/>
          </w:tcPr>
          <w:p w:rsidR="000B69C8" w:rsidRPr="002F2D6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B69C8" w:rsidRPr="00AB35E6" w:rsidTr="00292B5A">
        <w:tc>
          <w:tcPr>
            <w:tcW w:w="8221" w:type="dxa"/>
          </w:tcPr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>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"type": "cctv",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0B69C8" w:rsidRPr="00AB35E6" w:rsidRDefault="000B69C8" w:rsidP="000B69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B69C8" w:rsidRPr="000B69C8" w:rsidRDefault="000B69C8" w:rsidP="000B69C8"/>
    <w:p w:rsidR="000B69C8" w:rsidRDefault="000B69C8" w:rsidP="000B69C8"/>
    <w:p w:rsidR="000B69C8" w:rsidRDefault="000B69C8" w:rsidP="00CC758A">
      <w:pPr>
        <w:pStyle w:val="3"/>
      </w:pPr>
      <w:bookmarkStart w:id="149" w:name="_Toc46158812"/>
      <w:r>
        <w:rPr>
          <w:rFonts w:hint="eastAsia"/>
        </w:rPr>
        <w:t xml:space="preserve">CCTV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4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B69C8" w:rsidRPr="002F2D6B" w:rsidTr="00292B5A">
        <w:tc>
          <w:tcPr>
            <w:tcW w:w="8221" w:type="dxa"/>
            <w:shd w:val="clear" w:color="auto" w:fill="95B3D7" w:themeFill="accent1" w:themeFillTint="99"/>
          </w:tcPr>
          <w:p w:rsidR="000B69C8" w:rsidRPr="002F2D6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B69C8" w:rsidTr="00292B5A">
        <w:tc>
          <w:tcPr>
            <w:tcW w:w="8221" w:type="dxa"/>
          </w:tcPr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>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"type": "cctv",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"index": "1",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"cctv_name": "놀이터",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"cctv_type": "MNC327DR",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"ip_address": "172.16.101.148",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"port_number": "554",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"channel_id": "3",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"id": "admin",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  "pw": "Km&amp;123456"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B69C8" w:rsidRDefault="000B69C8" w:rsidP="000B69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B69C8" w:rsidRPr="002F2D6B" w:rsidTr="00292B5A">
        <w:tc>
          <w:tcPr>
            <w:tcW w:w="8221" w:type="dxa"/>
            <w:shd w:val="clear" w:color="auto" w:fill="95B3D7" w:themeFill="accent1" w:themeFillTint="99"/>
          </w:tcPr>
          <w:p w:rsidR="000B69C8" w:rsidRPr="002F2D6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B69C8" w:rsidRPr="00F41FBB" w:rsidTr="00292B5A">
        <w:trPr>
          <w:trHeight w:val="1377"/>
        </w:trPr>
        <w:tc>
          <w:tcPr>
            <w:tcW w:w="8221" w:type="dxa"/>
          </w:tcPr>
          <w:p w:rsidR="000B69C8" w:rsidRPr="00F41FBB" w:rsidRDefault="000B69C8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B69C8" w:rsidRPr="000B69C8" w:rsidRDefault="000B69C8" w:rsidP="000B69C8"/>
    <w:p w:rsidR="000B69C8" w:rsidRDefault="000B69C8" w:rsidP="00CC758A">
      <w:pPr>
        <w:pStyle w:val="3"/>
      </w:pPr>
      <w:bookmarkStart w:id="150" w:name="_Toc46158813"/>
      <w:r>
        <w:rPr>
          <w:rFonts w:hint="eastAsia"/>
        </w:rPr>
        <w:t>주차유도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0"/>
    </w:p>
    <w:p w:rsidR="000B69C8" w:rsidRPr="00300208" w:rsidRDefault="000B69C8" w:rsidP="000B69C8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>
        <w:rPr>
          <w:rFonts w:hAnsi="바탕" w:hint="eastAsia"/>
          <w:b/>
          <w:color w:val="FF0000"/>
          <w:sz w:val="24"/>
        </w:rPr>
        <w:t>시스템 사양 확정 후 추가.</w:t>
      </w:r>
    </w:p>
    <w:p w:rsidR="000B69C8" w:rsidRDefault="000B69C8" w:rsidP="000B69C8"/>
    <w:p w:rsidR="000B69C8" w:rsidRDefault="000B69C8" w:rsidP="00CC758A">
      <w:pPr>
        <w:pStyle w:val="3"/>
      </w:pPr>
      <w:bookmarkStart w:id="151" w:name="_Toc46158814"/>
      <w:r>
        <w:rPr>
          <w:rFonts w:hint="eastAsia"/>
        </w:rPr>
        <w:t>주차유도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1"/>
    </w:p>
    <w:p w:rsidR="000B69C8" w:rsidRPr="000B69C8" w:rsidRDefault="000B69C8" w:rsidP="000B69C8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>
        <w:rPr>
          <w:rFonts w:hAnsi="바탕" w:hint="eastAsia"/>
          <w:b/>
          <w:color w:val="FF0000"/>
          <w:sz w:val="24"/>
        </w:rPr>
        <w:t>시스템 사양 확정 후 추가.</w:t>
      </w:r>
    </w:p>
    <w:p w:rsidR="006C2724" w:rsidRDefault="006C2724" w:rsidP="006C2724"/>
    <w:p w:rsidR="00157B43" w:rsidRDefault="00157B43" w:rsidP="00CC758A">
      <w:pPr>
        <w:pStyle w:val="3"/>
      </w:pPr>
      <w:bookmarkStart w:id="152" w:name="_Toc46158815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6782B" w:rsidRPr="002F2D6B" w:rsidTr="004455BE">
        <w:tc>
          <w:tcPr>
            <w:tcW w:w="8221" w:type="dxa"/>
            <w:shd w:val="clear" w:color="auto" w:fill="95B3D7" w:themeFill="accent1" w:themeFillTint="99"/>
          </w:tcPr>
          <w:p w:rsidR="0046782B" w:rsidRPr="002F2D6B" w:rsidRDefault="0046782B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6782B" w:rsidRPr="00AB35E6" w:rsidTr="004455BE">
        <w:tc>
          <w:tcPr>
            <w:tcW w:w="8221" w:type="dxa"/>
          </w:tcPr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>{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"header": {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"category": "board",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"type": "</w:t>
            </w:r>
            <w:r w:rsidR="000F2317">
              <w:rPr>
                <w:rFonts w:hint="eastAsia"/>
                <w:color w:val="FF0000"/>
              </w:rPr>
              <w:t>indoor</w:t>
            </w:r>
            <w:r w:rsidRPr="000F2317">
              <w:rPr>
                <w:rFonts w:hint="eastAsia"/>
                <w:color w:val="FF0000"/>
              </w:rPr>
              <w:t>air</w:t>
            </w:r>
            <w:r w:rsidR="000F2317">
              <w:rPr>
                <w:color w:val="FF0000"/>
              </w:rPr>
              <w:t>_</w:t>
            </w:r>
            <w:r w:rsidR="000F2317">
              <w:rPr>
                <w:rFonts w:hint="eastAsia"/>
                <w:color w:val="FF0000"/>
              </w:rPr>
              <w:t>list</w:t>
            </w:r>
            <w:r w:rsidRPr="000F2317">
              <w:rPr>
                <w:color w:val="FF0000"/>
              </w:rPr>
              <w:t>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"command": "query_request"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"data": {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"roomkey": "세대 식별키",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"userkey": "회원 식별키",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"location": "</w:t>
            </w:r>
            <w:r w:rsidR="00D046DD">
              <w:rPr>
                <w:rFonts w:hint="eastAsia"/>
                <w:color w:val="FF0000"/>
              </w:rPr>
              <w:t>all/</w:t>
            </w:r>
            <w:r w:rsidR="000F2317" w:rsidRPr="000F2317">
              <w:rPr>
                <w:rFonts w:hint="eastAsia"/>
                <w:color w:val="FF0000"/>
              </w:rPr>
              <w:t>거실/안방/방1/방2/방3</w:t>
            </w:r>
            <w:r w:rsidRPr="000F2317">
              <w:rPr>
                <w:color w:val="FF0000"/>
              </w:rPr>
              <w:t xml:space="preserve">"  </w:t>
            </w:r>
            <w:r w:rsidRPr="000F2317">
              <w:rPr>
                <w:rFonts w:hint="eastAsia"/>
                <w:color w:val="FF0000"/>
              </w:rPr>
              <w:t>//조회할 공간명칭</w:t>
            </w:r>
          </w:p>
          <w:p w:rsidR="0046782B" w:rsidRPr="000F2317" w:rsidRDefault="0046782B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</w:t>
            </w:r>
          </w:p>
          <w:p w:rsidR="0046782B" w:rsidRPr="00AB35E6" w:rsidRDefault="0046782B" w:rsidP="004455BE">
            <w:pPr>
              <w:widowControl/>
              <w:wordWrap/>
              <w:autoSpaceDE/>
              <w:autoSpaceDN/>
            </w:pPr>
            <w:r w:rsidRPr="000F2317">
              <w:rPr>
                <w:color w:val="FF0000"/>
              </w:rPr>
              <w:t>}</w:t>
            </w:r>
          </w:p>
        </w:tc>
      </w:tr>
    </w:tbl>
    <w:p w:rsidR="00157B43" w:rsidRDefault="00157B43" w:rsidP="00157B43"/>
    <w:p w:rsidR="00157B43" w:rsidRDefault="00157B43" w:rsidP="00CC758A">
      <w:pPr>
        <w:pStyle w:val="3"/>
      </w:pPr>
      <w:bookmarkStart w:id="153" w:name="_Toc46158816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F2317" w:rsidRPr="002F2D6B" w:rsidTr="004455BE">
        <w:tc>
          <w:tcPr>
            <w:tcW w:w="8221" w:type="dxa"/>
            <w:shd w:val="clear" w:color="auto" w:fill="95B3D7" w:themeFill="accent1" w:themeFillTint="99"/>
          </w:tcPr>
          <w:p w:rsidR="000F2317" w:rsidRPr="002F2D6B" w:rsidRDefault="000F2317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F2317" w:rsidTr="004455BE">
        <w:tc>
          <w:tcPr>
            <w:tcW w:w="8221" w:type="dxa"/>
          </w:tcPr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"header":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"category": "board",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"type": "</w:t>
            </w:r>
            <w:r w:rsidRPr="00190566">
              <w:rPr>
                <w:rFonts w:hint="eastAsia"/>
                <w:color w:val="FF0000"/>
              </w:rPr>
              <w:t xml:space="preserve"> indoorair</w:t>
            </w:r>
            <w:r w:rsidRPr="00190566">
              <w:rPr>
                <w:color w:val="FF0000"/>
              </w:rPr>
              <w:t>_list",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"command": "query_re</w:t>
            </w:r>
            <w:r w:rsidRPr="00190566">
              <w:rPr>
                <w:rFonts w:hint="eastAsia"/>
                <w:color w:val="FF0000"/>
              </w:rPr>
              <w:t>sponse</w:t>
            </w:r>
            <w:r w:rsidRPr="00190566">
              <w:rPr>
                <w:color w:val="FF0000"/>
              </w:rPr>
              <w:t>"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"data":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"list": [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"location": "</w:t>
            </w:r>
            <w:r w:rsidR="00D046DD">
              <w:rPr>
                <w:color w:val="FF0000"/>
              </w:rPr>
              <w:t>all/</w:t>
            </w:r>
            <w:r w:rsidRPr="00190566">
              <w:rPr>
                <w:rFonts w:hint="eastAsia"/>
                <w:color w:val="FF0000"/>
              </w:rPr>
              <w:t>거실/안방/방1</w:t>
            </w:r>
            <w:r w:rsidRPr="00190566">
              <w:rPr>
                <w:color w:val="FF0000"/>
              </w:rPr>
              <w:t>/</w:t>
            </w:r>
            <w:r w:rsidRPr="00190566">
              <w:rPr>
                <w:rFonts w:hint="eastAsia"/>
                <w:color w:val="FF0000"/>
              </w:rPr>
              <w:t>방2</w:t>
            </w:r>
            <w:r w:rsidRPr="00190566">
              <w:rPr>
                <w:color w:val="FF0000"/>
              </w:rPr>
              <w:t>/</w:t>
            </w:r>
            <w:r w:rsidRPr="00190566">
              <w:rPr>
                <w:rFonts w:hint="eastAsia"/>
                <w:color w:val="FF0000"/>
              </w:rPr>
              <w:t>방3</w:t>
            </w:r>
            <w:r w:rsidR="00D046DD">
              <w:rPr>
                <w:color w:val="FF0000"/>
              </w:rPr>
              <w:t>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    </w:t>
            </w:r>
            <w:r w:rsidRPr="00190566">
              <w:rPr>
                <w:color w:val="FF0000"/>
              </w:rPr>
              <w:t>“</w:t>
            </w:r>
            <w:r w:rsidRPr="00190566">
              <w:rPr>
                <w:rFonts w:hint="eastAsia"/>
                <w:color w:val="FF0000"/>
              </w:rPr>
              <w:t>datetime</w:t>
            </w:r>
            <w:r w:rsidRPr="00190566">
              <w:rPr>
                <w:color w:val="FF0000"/>
              </w:rPr>
              <w:t>”</w:t>
            </w:r>
            <w:r w:rsidRPr="00190566">
              <w:rPr>
                <w:color w:val="FF0000"/>
              </w:rPr>
              <w:t xml:space="preserve">: </w:t>
            </w:r>
            <w:r w:rsidRPr="00190566">
              <w:rPr>
                <w:color w:val="FF0000"/>
              </w:rPr>
              <w:t>“</w:t>
            </w:r>
            <w:r w:rsidR="00D046DD">
              <w:rPr>
                <w:rFonts w:hint="eastAsia"/>
                <w:color w:val="FF0000"/>
              </w:rPr>
              <w:t>yyyy-MM-dd hh:mm:ss</w:t>
            </w:r>
            <w:r w:rsidRPr="00190566">
              <w:rPr>
                <w:color w:val="FF0000"/>
              </w:rPr>
              <w:t>”</w:t>
            </w:r>
            <w:r w:rsidRPr="00190566">
              <w:rPr>
                <w:color w:val="FF0000"/>
              </w:rPr>
              <w:t>,</w:t>
            </w:r>
            <w:r w:rsidR="00554AA5">
              <w:rPr>
                <w:color w:val="FF0000"/>
              </w:rPr>
              <w:t xml:space="preserve">   //</w:t>
            </w:r>
            <w:r w:rsidR="00554AA5">
              <w:rPr>
                <w:rFonts w:hint="eastAsia"/>
                <w:color w:val="FF0000"/>
              </w:rPr>
              <w:t>조회 기준 시각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    "pm25": "</w:t>
            </w:r>
            <w:r w:rsidRPr="00190566">
              <w:rPr>
                <w:color w:val="FF0000"/>
              </w:rPr>
              <w:t>25</w:t>
            </w:r>
            <w:r w:rsidRPr="00190566">
              <w:rPr>
                <w:rFonts w:hint="eastAsia"/>
                <w:color w:val="FF0000"/>
              </w:rPr>
              <w:t>",</w:t>
            </w:r>
            <w:r w:rsidRPr="00190566">
              <w:rPr>
                <w:color w:val="FF0000"/>
              </w:rPr>
              <w:t xml:space="preserve">      //</w:t>
            </w:r>
            <w:r w:rsidRPr="00190566">
              <w:rPr>
                <w:rFonts w:hint="eastAsia"/>
                <w:color w:val="FF0000"/>
              </w:rPr>
              <w:t>초미세먼지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"pm10": "1",       //</w:t>
            </w:r>
            <w:r w:rsidRPr="00190566">
              <w:rPr>
                <w:rFonts w:hint="eastAsia"/>
                <w:color w:val="FF0000"/>
              </w:rPr>
              <w:t>미세먼지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"co2": "123",   </w:t>
            </w:r>
            <w:r w:rsidR="00190566" w:rsidRPr="00190566">
              <w:rPr>
                <w:color w:val="FF0000"/>
              </w:rPr>
              <w:t xml:space="preserve">   </w:t>
            </w:r>
            <w:r w:rsidRPr="00190566">
              <w:rPr>
                <w:color w:val="FF0000"/>
              </w:rPr>
              <w:t>//</w:t>
            </w:r>
            <w:r w:rsidRPr="00190566">
              <w:rPr>
                <w:rFonts w:hint="eastAsia"/>
                <w:color w:val="FF0000"/>
              </w:rPr>
              <w:t>이산화탄소</w:t>
            </w:r>
          </w:p>
          <w:p w:rsidR="000F2317" w:rsidRPr="00190566" w:rsidRDefault="000F2317" w:rsidP="004455BE">
            <w:pPr>
              <w:widowControl/>
              <w:tabs>
                <w:tab w:val="left" w:pos="3330"/>
              </w:tabs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"vocs": "456",   </w:t>
            </w:r>
            <w:r w:rsidR="00190566" w:rsidRPr="00190566">
              <w:rPr>
                <w:color w:val="FF0000"/>
              </w:rPr>
              <w:t xml:space="preserve">  </w:t>
            </w:r>
            <w:r w:rsidRPr="00190566">
              <w:rPr>
                <w:color w:val="FF0000"/>
              </w:rPr>
              <w:t>/</w:t>
            </w:r>
            <w:r w:rsidRPr="00190566">
              <w:rPr>
                <w:rFonts w:hint="eastAsia"/>
                <w:color w:val="FF0000"/>
              </w:rPr>
              <w:t>/휘발성유기화합물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    "</w:t>
            </w:r>
            <w:r w:rsidR="00190566" w:rsidRPr="00190566">
              <w:rPr>
                <w:color w:val="FF0000"/>
              </w:rPr>
              <w:t>temp</w:t>
            </w:r>
            <w:r w:rsidRPr="00190566">
              <w:rPr>
                <w:rFonts w:hint="eastAsia"/>
                <w:color w:val="FF0000"/>
              </w:rPr>
              <w:t>": "</w:t>
            </w:r>
            <w:r w:rsidR="00190566" w:rsidRPr="00190566">
              <w:rPr>
                <w:color w:val="FF0000"/>
              </w:rPr>
              <w:t>25</w:t>
            </w:r>
            <w:r w:rsidRPr="00190566">
              <w:rPr>
                <w:rFonts w:hint="eastAsia"/>
                <w:color w:val="FF0000"/>
              </w:rPr>
              <w:t>"</w:t>
            </w:r>
            <w:r w:rsidR="00190566" w:rsidRPr="00190566">
              <w:rPr>
                <w:color w:val="FF0000"/>
              </w:rPr>
              <w:t>,</w:t>
            </w:r>
          </w:p>
          <w:p w:rsidR="00190566" w:rsidRPr="00190566" w:rsidRDefault="00190566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  </w:t>
            </w:r>
            <w:r w:rsidRPr="00190566">
              <w:rPr>
                <w:color w:val="FF0000"/>
              </w:rPr>
              <w:t>“</w:t>
            </w:r>
            <w:r w:rsidRPr="00190566">
              <w:rPr>
                <w:color w:val="FF0000"/>
              </w:rPr>
              <w:t>humi</w:t>
            </w:r>
            <w:r w:rsidRPr="00190566">
              <w:rPr>
                <w:color w:val="FF0000"/>
              </w:rPr>
              <w:t>”</w:t>
            </w:r>
            <w:r w:rsidRPr="00190566">
              <w:rPr>
                <w:color w:val="FF0000"/>
              </w:rPr>
              <w:t xml:space="preserve">: </w:t>
            </w:r>
            <w:r w:rsidRPr="00190566">
              <w:rPr>
                <w:color w:val="FF0000"/>
              </w:rPr>
              <w:t>“</w:t>
            </w:r>
            <w:r w:rsidRPr="00190566">
              <w:rPr>
                <w:color w:val="FF0000"/>
              </w:rPr>
              <w:t>56</w:t>
            </w:r>
            <w:r w:rsidRPr="00190566">
              <w:rPr>
                <w:color w:val="FF0000"/>
              </w:rPr>
              <w:t>”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  }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]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"result": {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"status": "응답상태코드",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"message": "메시지"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</w:t>
            </w:r>
          </w:p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}</w:t>
            </w:r>
          </w:p>
        </w:tc>
      </w:tr>
      <w:tr w:rsidR="000F2317" w:rsidRPr="002F2D6B" w:rsidTr="004455BE">
        <w:tc>
          <w:tcPr>
            <w:tcW w:w="8221" w:type="dxa"/>
            <w:shd w:val="clear" w:color="auto" w:fill="95B3D7" w:themeFill="accent1" w:themeFillTint="99"/>
          </w:tcPr>
          <w:p w:rsidR="000F2317" w:rsidRPr="00190566" w:rsidRDefault="000F2317" w:rsidP="004455BE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rFonts w:hint="eastAsia"/>
                <w:b/>
              </w:rPr>
              <w:t>Note</w:t>
            </w:r>
          </w:p>
        </w:tc>
      </w:tr>
      <w:tr w:rsidR="000F2317" w:rsidRPr="008B7E54" w:rsidTr="00190566">
        <w:trPr>
          <w:trHeight w:val="1122"/>
        </w:trPr>
        <w:tc>
          <w:tcPr>
            <w:tcW w:w="8221" w:type="dxa"/>
          </w:tcPr>
          <w:p w:rsidR="00190566" w:rsidRPr="00190566" w:rsidRDefault="00190566" w:rsidP="00190566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미접속 상태,</w:t>
            </w:r>
          </w:p>
          <w:p w:rsidR="00190566" w:rsidRPr="00190566" w:rsidRDefault="00190566" w:rsidP="00190566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405,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 연결이 정상적이지 않습니다.</w:t>
            </w:r>
          </w:p>
          <w:p w:rsidR="00190566" w:rsidRPr="00190566" w:rsidRDefault="00190566" w:rsidP="00190566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미응답,</w:t>
            </w:r>
          </w:p>
          <w:p w:rsidR="000F2317" w:rsidRPr="00190566" w:rsidRDefault="00190566" w:rsidP="00190566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401,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월패드에서 응답이 없습니다.</w:t>
            </w:r>
          </w:p>
        </w:tc>
      </w:tr>
    </w:tbl>
    <w:p w:rsidR="006C2724" w:rsidRPr="000F2317" w:rsidRDefault="006C2724" w:rsidP="006C2724"/>
    <w:p w:rsidR="00157B43" w:rsidRDefault="00157B43" w:rsidP="00CC758A">
      <w:pPr>
        <w:pStyle w:val="3"/>
      </w:pPr>
      <w:bookmarkStart w:id="154" w:name="_Toc46158817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26A40" w:rsidRPr="002F2D6B" w:rsidTr="004455BE">
        <w:tc>
          <w:tcPr>
            <w:tcW w:w="8221" w:type="dxa"/>
            <w:shd w:val="clear" w:color="auto" w:fill="95B3D7" w:themeFill="accent1" w:themeFillTint="99"/>
          </w:tcPr>
          <w:p w:rsidR="00626A40" w:rsidRPr="002F2D6B" w:rsidRDefault="00626A40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26A40" w:rsidRPr="00AB35E6" w:rsidTr="004455BE">
        <w:tc>
          <w:tcPr>
            <w:tcW w:w="8221" w:type="dxa"/>
          </w:tcPr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>{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"header": {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"category": "board",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"type": "</w:t>
            </w:r>
            <w:r>
              <w:rPr>
                <w:rFonts w:hint="eastAsia"/>
                <w:color w:val="FF0000"/>
              </w:rPr>
              <w:t>indoor</w:t>
            </w:r>
            <w:r w:rsidRPr="000F2317">
              <w:rPr>
                <w:rFonts w:hint="eastAsia"/>
                <w:color w:val="FF0000"/>
              </w:rPr>
              <w:t>air</w:t>
            </w:r>
            <w:r>
              <w:rPr>
                <w:color w:val="FF0000"/>
              </w:rPr>
              <w:t>_graph</w:t>
            </w:r>
            <w:r w:rsidRPr="000F2317">
              <w:rPr>
                <w:color w:val="FF0000"/>
              </w:rPr>
              <w:t>",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"command": "query_request"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"data": {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"roomkey": "세대 식별키",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rFonts w:hint="eastAsia"/>
                <w:color w:val="FF0000"/>
              </w:rPr>
              <w:t xml:space="preserve">    "userkey": "회원 식별키",</w:t>
            </w:r>
          </w:p>
          <w:p w:rsidR="00626A40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  "location": "</w:t>
            </w:r>
            <w:r w:rsidR="00D046DD">
              <w:rPr>
                <w:color w:val="FF0000"/>
              </w:rPr>
              <w:t>all/</w:t>
            </w:r>
            <w:r w:rsidRPr="000F2317">
              <w:rPr>
                <w:rFonts w:hint="eastAsia"/>
                <w:color w:val="FF0000"/>
              </w:rPr>
              <w:t>거실/안방/방1/방2/방3</w:t>
            </w:r>
            <w:r w:rsidRPr="000F2317">
              <w:rPr>
                <w:color w:val="FF0000"/>
              </w:rPr>
              <w:t>"</w:t>
            </w:r>
            <w:r>
              <w:rPr>
                <w:color w:val="FF0000"/>
              </w:rPr>
              <w:t>,</w:t>
            </w:r>
            <w:r w:rsidR="00D046DD">
              <w:rPr>
                <w:color w:val="FF0000"/>
              </w:rPr>
              <w:t xml:space="preserve"> </w:t>
            </w:r>
          </w:p>
          <w:p w:rsidR="00626A40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indoorair_type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1/2/3/4</w:t>
            </w:r>
            <w:r>
              <w:rPr>
                <w:color w:val="FF0000"/>
              </w:rPr>
              <w:t>”</w:t>
            </w:r>
            <w:r w:rsidR="00554AA5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  //1:</w:t>
            </w:r>
            <w:r>
              <w:rPr>
                <w:rFonts w:hint="eastAsia"/>
                <w:color w:val="FF0000"/>
              </w:rPr>
              <w:t>pm25, 2:pm10, 3:co2, 4:vocs</w:t>
            </w:r>
          </w:p>
          <w:p w:rsidR="00554AA5" w:rsidRPr="000F2317" w:rsidRDefault="00554AA5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color w:val="FF0000"/>
              </w:rPr>
              <w:t xml:space="preserve">    </w:t>
            </w:r>
            <w:r>
              <w:rPr>
                <w:color w:val="FF0000"/>
              </w:rPr>
              <w:t>“</w:t>
            </w:r>
            <w:r w:rsidR="0067063F">
              <w:rPr>
                <w:color w:val="FF0000"/>
              </w:rPr>
              <w:t>graph</w:t>
            </w:r>
            <w:r>
              <w:rPr>
                <w:color w:val="FF0000"/>
              </w:rPr>
              <w:t>_type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1/2/3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       //1:</w:t>
            </w:r>
            <w:r>
              <w:rPr>
                <w:rFonts w:hint="eastAsia"/>
                <w:color w:val="FF0000"/>
              </w:rPr>
              <w:t>오늘,</w:t>
            </w:r>
            <w:r>
              <w:rPr>
                <w:color w:val="FF0000"/>
              </w:rPr>
              <w:t xml:space="preserve"> 2:</w:t>
            </w:r>
            <w:r>
              <w:rPr>
                <w:rFonts w:hint="eastAsia"/>
                <w:color w:val="FF0000"/>
              </w:rPr>
              <w:t>이번주,</w:t>
            </w:r>
            <w:r>
              <w:rPr>
                <w:color w:val="FF0000"/>
              </w:rPr>
              <w:t xml:space="preserve"> 3:</w:t>
            </w:r>
            <w:r>
              <w:rPr>
                <w:rFonts w:hint="eastAsia"/>
                <w:color w:val="FF0000"/>
              </w:rPr>
              <w:t>이번달</w:t>
            </w:r>
          </w:p>
          <w:p w:rsidR="00626A40" w:rsidRPr="000F2317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0F2317">
              <w:rPr>
                <w:color w:val="FF0000"/>
              </w:rPr>
              <w:t xml:space="preserve">  }</w:t>
            </w:r>
          </w:p>
          <w:p w:rsidR="00626A40" w:rsidRPr="00AB35E6" w:rsidRDefault="00626A40" w:rsidP="004455BE">
            <w:pPr>
              <w:widowControl/>
              <w:wordWrap/>
              <w:autoSpaceDE/>
              <w:autoSpaceDN/>
            </w:pPr>
            <w:r w:rsidRPr="000F2317">
              <w:rPr>
                <w:color w:val="FF0000"/>
              </w:rPr>
              <w:t>}</w:t>
            </w:r>
          </w:p>
        </w:tc>
      </w:tr>
    </w:tbl>
    <w:p w:rsidR="00157B43" w:rsidRDefault="00157B43" w:rsidP="00157B43"/>
    <w:p w:rsidR="00157B43" w:rsidRDefault="00157B43" w:rsidP="00CC758A">
      <w:pPr>
        <w:pStyle w:val="3"/>
      </w:pPr>
      <w:bookmarkStart w:id="155" w:name="_Toc46158818"/>
      <w:r>
        <w:rPr>
          <w:rFonts w:hint="eastAsia"/>
        </w:rPr>
        <w:t>실내</w:t>
      </w:r>
      <w:r>
        <w:rPr>
          <w:rFonts w:hint="eastAsia"/>
        </w:rPr>
        <w:t xml:space="preserve"> </w:t>
      </w:r>
      <w:r>
        <w:rPr>
          <w:rFonts w:hint="eastAsia"/>
        </w:rPr>
        <w:t>공기질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26A40" w:rsidRPr="002F2D6B" w:rsidTr="004455BE">
        <w:tc>
          <w:tcPr>
            <w:tcW w:w="8221" w:type="dxa"/>
            <w:shd w:val="clear" w:color="auto" w:fill="95B3D7" w:themeFill="accent1" w:themeFillTint="99"/>
          </w:tcPr>
          <w:p w:rsidR="00626A40" w:rsidRPr="002F2D6B" w:rsidRDefault="00626A40" w:rsidP="004455BE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26A40" w:rsidRPr="00190566" w:rsidTr="004455BE">
        <w:tc>
          <w:tcPr>
            <w:tcW w:w="8221" w:type="dxa"/>
          </w:tcPr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{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"header": {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"category": "board",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"type": "</w:t>
            </w:r>
            <w:r w:rsidRPr="00190566">
              <w:rPr>
                <w:rFonts w:hint="eastAsia"/>
                <w:color w:val="FF0000"/>
              </w:rPr>
              <w:t xml:space="preserve"> indoorair</w:t>
            </w:r>
            <w:r w:rsidRPr="00190566">
              <w:rPr>
                <w:color w:val="FF0000"/>
              </w:rPr>
              <w:t>_</w:t>
            </w:r>
            <w:r w:rsidR="00554AA5">
              <w:rPr>
                <w:color w:val="FF0000"/>
              </w:rPr>
              <w:t>graph</w:t>
            </w:r>
            <w:r w:rsidRPr="00190566">
              <w:rPr>
                <w:color w:val="FF0000"/>
              </w:rPr>
              <w:t>",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"command": "query_re</w:t>
            </w:r>
            <w:r w:rsidRPr="00190566">
              <w:rPr>
                <w:rFonts w:hint="eastAsia"/>
                <w:color w:val="FF0000"/>
              </w:rPr>
              <w:t>sponse</w:t>
            </w:r>
            <w:r w:rsidRPr="00190566">
              <w:rPr>
                <w:color w:val="FF0000"/>
              </w:rPr>
              <w:t>"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626A40" w:rsidRDefault="00626A40" w:rsidP="0067063F">
            <w:pPr>
              <w:widowControl/>
              <w:wordWrap/>
              <w:autoSpaceDE/>
              <w:autoSpaceDN/>
              <w:ind w:firstLine="195"/>
              <w:rPr>
                <w:color w:val="FF0000"/>
              </w:rPr>
            </w:pPr>
            <w:r w:rsidRPr="00190566">
              <w:rPr>
                <w:color w:val="FF0000"/>
              </w:rPr>
              <w:t>"data": {</w:t>
            </w:r>
          </w:p>
          <w:p w:rsidR="0067063F" w:rsidRPr="00190566" w:rsidRDefault="0067063F" w:rsidP="0067063F">
            <w:pPr>
              <w:widowControl/>
              <w:wordWrap/>
              <w:autoSpaceDE/>
              <w:autoSpaceDN/>
              <w:ind w:firstLine="195"/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indoorair_type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1/2/3/4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,   //1:</w:t>
            </w:r>
            <w:r>
              <w:rPr>
                <w:rFonts w:hint="eastAsia"/>
                <w:color w:val="FF0000"/>
              </w:rPr>
              <w:t>pm25, 2:pm10, 3:co2, 4:vocs</w:t>
            </w:r>
          </w:p>
          <w:p w:rsidR="00626A40" w:rsidRDefault="00626A40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  </w:t>
            </w:r>
            <w:r w:rsidR="0067063F">
              <w:rPr>
                <w:color w:val="FF0000"/>
              </w:rPr>
              <w:t>“</w:t>
            </w:r>
            <w:r w:rsidR="0067063F">
              <w:rPr>
                <w:color w:val="FF0000"/>
              </w:rPr>
              <w:t>graph_type</w:t>
            </w:r>
            <w:r w:rsidR="0067063F">
              <w:rPr>
                <w:color w:val="FF0000"/>
              </w:rPr>
              <w:t>”</w:t>
            </w:r>
            <w:r w:rsidR="0067063F">
              <w:rPr>
                <w:color w:val="FF0000"/>
              </w:rPr>
              <w:t>:</w:t>
            </w:r>
            <w:r w:rsidR="0067063F">
              <w:rPr>
                <w:color w:val="FF0000"/>
              </w:rPr>
              <w:t>”</w:t>
            </w:r>
            <w:r w:rsidR="0067063F">
              <w:rPr>
                <w:color w:val="FF0000"/>
              </w:rPr>
              <w:t>1/2/3</w:t>
            </w:r>
            <w:r w:rsidR="0067063F">
              <w:rPr>
                <w:color w:val="FF0000"/>
              </w:rPr>
              <w:t>”</w:t>
            </w:r>
            <w:r w:rsidR="0067063F">
              <w:rPr>
                <w:color w:val="FF0000"/>
              </w:rPr>
              <w:t>,        //1:</w:t>
            </w:r>
            <w:r w:rsidR="0067063F">
              <w:rPr>
                <w:rFonts w:hint="eastAsia"/>
                <w:color w:val="FF0000"/>
              </w:rPr>
              <w:t>오늘,</w:t>
            </w:r>
            <w:r w:rsidR="0067063F">
              <w:rPr>
                <w:color w:val="FF0000"/>
              </w:rPr>
              <w:t xml:space="preserve"> 2:</w:t>
            </w:r>
            <w:r w:rsidR="0067063F">
              <w:rPr>
                <w:rFonts w:hint="eastAsia"/>
                <w:color w:val="FF0000"/>
              </w:rPr>
              <w:t>이번주,</w:t>
            </w:r>
            <w:r w:rsidR="0067063F">
              <w:rPr>
                <w:color w:val="FF0000"/>
              </w:rPr>
              <w:t xml:space="preserve"> 3:</w:t>
            </w:r>
            <w:r w:rsidR="0067063F">
              <w:rPr>
                <w:rFonts w:hint="eastAsia"/>
                <w:color w:val="FF0000"/>
              </w:rPr>
              <w:t>이번달</w:t>
            </w:r>
          </w:p>
          <w:p w:rsidR="0067063F" w:rsidRDefault="0067063F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data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>:[</w:t>
            </w:r>
          </w:p>
          <w:p w:rsidR="0067063F" w:rsidRDefault="0067063F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color w:val="FF0000"/>
              </w:rPr>
              <w:t xml:space="preserve">     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23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19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“</w:t>
            </w:r>
            <w:r>
              <w:rPr>
                <w:color w:val="FF0000"/>
              </w:rPr>
              <w:t>35</w:t>
            </w:r>
            <w:r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…</w:t>
            </w:r>
            <w:r>
              <w:rPr>
                <w:color w:val="FF0000"/>
              </w:rPr>
              <w:t xml:space="preserve"> //</w:t>
            </w:r>
            <w:r w:rsidR="009D15AD">
              <w:rPr>
                <w:color w:val="FF0000"/>
              </w:rPr>
              <w:t>graph_typ</w:t>
            </w:r>
            <w:r w:rsidR="009D15AD">
              <w:rPr>
                <w:rFonts w:hint="eastAsia"/>
                <w:color w:val="FF0000"/>
              </w:rPr>
              <w:t>e=</w:t>
            </w:r>
            <w:r w:rsidR="009D15AD">
              <w:rPr>
                <w:color w:val="FF0000"/>
              </w:rPr>
              <w:t xml:space="preserve">1,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시~현재시까지 </w:t>
            </w:r>
            <w:r w:rsidR="009D15AD">
              <w:rPr>
                <w:rFonts w:hint="eastAsia"/>
                <w:color w:val="FF0000"/>
              </w:rPr>
              <w:t>값</w:t>
            </w:r>
          </w:p>
          <w:p w:rsidR="009D15AD" w:rsidRDefault="009D15AD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    //</w:t>
            </w:r>
            <w:r>
              <w:rPr>
                <w:color w:val="FF0000"/>
              </w:rPr>
              <w:t xml:space="preserve">graph_type=2, </w:t>
            </w:r>
            <w:r>
              <w:rPr>
                <w:rFonts w:hint="eastAsia"/>
                <w:color w:val="FF0000"/>
              </w:rPr>
              <w:t>오늘이 포함된 이번주의 월,화,수,목,금,토,일 값</w:t>
            </w:r>
          </w:p>
          <w:p w:rsidR="009D15AD" w:rsidRDefault="009D15AD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                //</w:t>
            </w:r>
            <w:r>
              <w:rPr>
                <w:color w:val="FF0000"/>
              </w:rPr>
              <w:t xml:space="preserve">graph_type=3, </w:t>
            </w:r>
            <w:r>
              <w:rPr>
                <w:rFonts w:hint="eastAsia"/>
                <w:color w:val="FF0000"/>
              </w:rPr>
              <w:t xml:space="preserve">이번달 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일~어제까지 값</w:t>
            </w:r>
          </w:p>
          <w:p w:rsidR="0067063F" w:rsidRPr="00190566" w:rsidRDefault="0067063F" w:rsidP="0067063F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color w:val="FF0000"/>
              </w:rPr>
              <w:t xml:space="preserve">    ]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"result": {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"status": "응답상태코드",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 xml:space="preserve">    "message": "메시지"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 xml:space="preserve">  }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}</w:t>
            </w:r>
          </w:p>
        </w:tc>
      </w:tr>
      <w:tr w:rsidR="00626A40" w:rsidRPr="00190566" w:rsidTr="004455BE">
        <w:tc>
          <w:tcPr>
            <w:tcW w:w="8221" w:type="dxa"/>
            <w:shd w:val="clear" w:color="auto" w:fill="95B3D7" w:themeFill="accent1" w:themeFillTint="99"/>
          </w:tcPr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rFonts w:hint="eastAsia"/>
                <w:b/>
              </w:rPr>
              <w:t>Note</w:t>
            </w:r>
          </w:p>
        </w:tc>
      </w:tr>
      <w:tr w:rsidR="00626A40" w:rsidRPr="00190566" w:rsidTr="004455BE">
        <w:trPr>
          <w:trHeight w:val="1122"/>
        </w:trPr>
        <w:tc>
          <w:tcPr>
            <w:tcW w:w="8221" w:type="dxa"/>
          </w:tcPr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미접속 상태,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405,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 연결이 정상적이지 않습니다.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190566">
              <w:rPr>
                <w:rFonts w:hint="eastAsia"/>
                <w:color w:val="FF0000"/>
              </w:rPr>
              <w:t>월패드 미응답,</w:t>
            </w:r>
          </w:p>
          <w:p w:rsidR="00626A40" w:rsidRPr="00190566" w:rsidRDefault="00626A40" w:rsidP="004455BE">
            <w:pPr>
              <w:widowControl/>
              <w:wordWrap/>
              <w:autoSpaceDE/>
              <w:autoSpaceDN/>
              <w:rPr>
                <w:b/>
                <w:color w:val="FF0000"/>
              </w:rPr>
            </w:pPr>
            <w:r w:rsidRPr="00190566">
              <w:rPr>
                <w:color w:val="FF0000"/>
              </w:rPr>
              <w:t>S</w:t>
            </w:r>
            <w:r w:rsidRPr="00190566">
              <w:rPr>
                <w:rFonts w:hint="eastAsia"/>
                <w:color w:val="FF0000"/>
              </w:rPr>
              <w:t>tatus</w:t>
            </w:r>
            <w:r w:rsidRPr="00190566">
              <w:rPr>
                <w:color w:val="FF0000"/>
              </w:rPr>
              <w:t xml:space="preserve">: 401, </w:t>
            </w:r>
            <w:r w:rsidRPr="00190566">
              <w:rPr>
                <w:rFonts w:hint="eastAsia"/>
                <w:color w:val="FF0000"/>
              </w:rPr>
              <w:t>message</w:t>
            </w:r>
            <w:r w:rsidRPr="00190566">
              <w:rPr>
                <w:color w:val="FF0000"/>
              </w:rPr>
              <w:t>:</w:t>
            </w:r>
            <w:r w:rsidRPr="00190566">
              <w:rPr>
                <w:rFonts w:hint="eastAsia"/>
                <w:color w:val="FF0000"/>
              </w:rPr>
              <w:t xml:space="preserve"> 월패드에서 응답이 없습니다.</w:t>
            </w:r>
          </w:p>
        </w:tc>
      </w:tr>
    </w:tbl>
    <w:p w:rsidR="006C2724" w:rsidRPr="00626A40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6C2724" w:rsidRDefault="006C2724" w:rsidP="006C2724"/>
    <w:p w:rsidR="00377A01" w:rsidRDefault="00377A01" w:rsidP="006C2724"/>
    <w:p w:rsidR="00377A01" w:rsidRDefault="00377A01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4455BE" w:rsidRDefault="004455BE" w:rsidP="006C2724"/>
    <w:p w:rsidR="00377A01" w:rsidRDefault="00377A01" w:rsidP="006C2724"/>
    <w:p w:rsidR="00377A01" w:rsidRDefault="00377A01" w:rsidP="006C2724"/>
    <w:p w:rsidR="00322FB8" w:rsidRDefault="00322FB8" w:rsidP="006C2724"/>
    <w:p w:rsidR="00465FF9" w:rsidRDefault="00465FF9" w:rsidP="006C2724"/>
    <w:p w:rsidR="00465FF9" w:rsidRDefault="00465FF9" w:rsidP="006C2724"/>
    <w:p w:rsidR="006C2724" w:rsidRDefault="006C2724" w:rsidP="006C2724"/>
    <w:p w:rsidR="0047305E" w:rsidRDefault="0047305E" w:rsidP="00CC758A">
      <w:pPr>
        <w:pStyle w:val="3"/>
      </w:pPr>
      <w:bookmarkStart w:id="156" w:name="_Toc46158819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7305E" w:rsidRPr="002F2D6B" w:rsidTr="00292B5A">
        <w:tc>
          <w:tcPr>
            <w:tcW w:w="8221" w:type="dxa"/>
            <w:shd w:val="clear" w:color="auto" w:fill="95B3D7" w:themeFill="accent1" w:themeFillTint="99"/>
          </w:tcPr>
          <w:p w:rsidR="0047305E" w:rsidRPr="002F2D6B" w:rsidRDefault="0047305E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7305E" w:rsidRPr="00AB35E6" w:rsidTr="00292B5A">
        <w:tc>
          <w:tcPr>
            <w:tcW w:w="8221" w:type="dxa"/>
          </w:tcPr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>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"type": "ev_list",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"count": "</w:t>
            </w:r>
            <w:r w:rsidR="00682FA5">
              <w:t>5</w:t>
            </w:r>
            <w:r>
              <w:t xml:space="preserve">"  </w:t>
            </w:r>
            <w:r w:rsidRPr="0047305E">
              <w:rPr>
                <w:rFonts w:hint="eastAsia"/>
                <w:color w:val="00B050"/>
              </w:rPr>
              <w:t>//조회할 충전기 개수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7305E" w:rsidRPr="00AB35E6" w:rsidRDefault="0047305E" w:rsidP="004730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7305E" w:rsidRDefault="0047305E" w:rsidP="0047305E"/>
    <w:p w:rsidR="0047305E" w:rsidRDefault="0047305E" w:rsidP="00CC758A">
      <w:pPr>
        <w:pStyle w:val="3"/>
      </w:pPr>
      <w:bookmarkStart w:id="157" w:name="_Toc46158820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7305E" w:rsidRPr="002F2D6B" w:rsidTr="00292B5A">
        <w:tc>
          <w:tcPr>
            <w:tcW w:w="8221" w:type="dxa"/>
            <w:shd w:val="clear" w:color="auto" w:fill="95B3D7" w:themeFill="accent1" w:themeFillTint="99"/>
          </w:tcPr>
          <w:p w:rsidR="0047305E" w:rsidRPr="002F2D6B" w:rsidRDefault="0047305E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7305E" w:rsidTr="00292B5A">
        <w:tc>
          <w:tcPr>
            <w:tcW w:w="8221" w:type="dxa"/>
          </w:tcPr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>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"type": "ev_list",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  "id": "1",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"101동 지하 #1",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  "channel_id": "1",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  "state": "0/1/2/9",     </w:t>
            </w:r>
            <w:r w:rsidRPr="0047305E">
              <w:rPr>
                <w:rFonts w:hint="eastAsia"/>
                <w:color w:val="00B050"/>
              </w:rPr>
              <w:t>//0:충전가능, 1:충전대기, 2:충전중, 9:고장/오류</w:t>
            </w:r>
          </w:p>
          <w:p w:rsidR="0047305E" w:rsidRDefault="0047305E" w:rsidP="0047305E">
            <w:pPr>
              <w:widowControl/>
              <w:tabs>
                <w:tab w:val="left" w:pos="3330"/>
              </w:tabs>
              <w:wordWrap/>
              <w:autoSpaceDE/>
              <w:autoSpaceDN/>
            </w:pPr>
            <w:r>
              <w:t xml:space="preserve">        "remain_time": "40",   </w:t>
            </w:r>
            <w:r w:rsidRPr="0047305E">
              <w:rPr>
                <w:color w:val="00B050"/>
              </w:rPr>
              <w:t>/</w:t>
            </w:r>
            <w:r w:rsidRPr="0047305E">
              <w:rPr>
                <w:rFonts w:hint="eastAsia"/>
                <w:color w:val="00B050"/>
              </w:rPr>
              <w:t>/남은시간 : 분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"car_no": "21가1234"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7305E" w:rsidRDefault="0047305E" w:rsidP="0047305E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7305E" w:rsidRPr="002F2D6B" w:rsidTr="00292B5A">
        <w:tc>
          <w:tcPr>
            <w:tcW w:w="8221" w:type="dxa"/>
            <w:shd w:val="clear" w:color="auto" w:fill="95B3D7" w:themeFill="accent1" w:themeFillTint="99"/>
          </w:tcPr>
          <w:p w:rsidR="0047305E" w:rsidRPr="002F2D6B" w:rsidRDefault="0047305E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7305E" w:rsidRPr="00F41FBB" w:rsidTr="00292B5A">
        <w:trPr>
          <w:trHeight w:val="1377"/>
        </w:trPr>
        <w:tc>
          <w:tcPr>
            <w:tcW w:w="8221" w:type="dxa"/>
          </w:tcPr>
          <w:p w:rsidR="00B812A8" w:rsidRPr="008F1D9F" w:rsidRDefault="008B7E54" w:rsidP="00B812A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</w:t>
            </w:r>
            <w:r w:rsidR="00B812A8">
              <w:rPr>
                <w:rFonts w:hint="eastAsia"/>
              </w:rPr>
              <w:t xml:space="preserve"> 서버 미접속 상태</w:t>
            </w:r>
            <w:r w:rsidR="00B812A8" w:rsidRPr="008F1D9F">
              <w:rPr>
                <w:rFonts w:hint="eastAsia"/>
              </w:rPr>
              <w:t>,</w:t>
            </w:r>
          </w:p>
          <w:p w:rsidR="00B812A8" w:rsidRDefault="00B812A8" w:rsidP="00B812A8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</w:t>
            </w:r>
            <w:r w:rsidR="008B7E54">
              <w:t>6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="008B7E54" w:rsidRPr="00465FF9">
              <w:rPr>
                <w:rFonts w:hint="eastAsia"/>
              </w:rPr>
              <w:t>현재 전기차 충전 서버와 연동중이지 않습니다.</w:t>
            </w:r>
          </w:p>
          <w:p w:rsidR="008B7E54" w:rsidRPr="008F1D9F" w:rsidRDefault="008B7E54" w:rsidP="008B7E5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서버에서 오류 반환</w:t>
            </w:r>
          </w:p>
          <w:p w:rsidR="008B7E54" w:rsidRDefault="008B7E54" w:rsidP="008B7E54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465FF9">
              <w:rPr>
                <w:rFonts w:hint="eastAsia"/>
              </w:rPr>
              <w:t>전기차 충전 서버에서 오류를 반환했습니다.</w:t>
            </w:r>
            <w:r w:rsidRPr="00465FF9">
              <w:t xml:space="preserve"> + </w:t>
            </w:r>
            <w:r w:rsidRPr="00465FF9">
              <w:rPr>
                <w:rFonts w:hint="eastAsia"/>
              </w:rPr>
              <w:t>오류 내용</w:t>
            </w:r>
          </w:p>
          <w:p w:rsidR="00BC2759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</w:p>
          <w:p w:rsidR="00BC2759" w:rsidRDefault="00BC2759" w:rsidP="00BC2759">
            <w:pPr>
              <w:widowControl/>
              <w:wordWrap/>
              <w:autoSpaceDE/>
              <w:autoSpaceDN/>
            </w:pPr>
            <w:r w:rsidRPr="00BC2759">
              <w:rPr>
                <w:rFonts w:hint="eastAsia"/>
              </w:rPr>
              <w:t xml:space="preserve">EV 충전서버는 요청자료의 </w:t>
            </w:r>
            <w:r>
              <w:rPr>
                <w:rFonts w:hint="eastAsia"/>
              </w:rPr>
              <w:t>세대</w:t>
            </w:r>
            <w:r w:rsidRPr="00BC2759">
              <w:rPr>
                <w:rFonts w:hint="eastAsia"/>
              </w:rPr>
              <w:t xml:space="preserve">를 기준으로 해당 동 및 호에 가장 가까운 충전기 목록을 </w:t>
            </w:r>
            <w:r w:rsidR="005F5D58">
              <w:rPr>
                <w:rFonts w:hint="eastAsia"/>
              </w:rPr>
              <w:t>c</w:t>
            </w:r>
            <w:r w:rsidRPr="00BC2759">
              <w:rPr>
                <w:rFonts w:hint="eastAsia"/>
              </w:rPr>
              <w:t>ount 만큼 전송함</w:t>
            </w:r>
            <w:r>
              <w:rPr>
                <w:rFonts w:hint="eastAsia"/>
              </w:rPr>
              <w:t>.</w:t>
            </w:r>
          </w:p>
          <w:p w:rsidR="00BC2759" w:rsidRPr="008B7E54" w:rsidRDefault="00BC2759" w:rsidP="00BC2759">
            <w:pPr>
              <w:widowControl/>
              <w:wordWrap/>
              <w:autoSpaceDE/>
              <w:autoSpaceDN/>
              <w:rPr>
                <w:b/>
              </w:rPr>
            </w:pPr>
            <w:r w:rsidRPr="00BC2759">
              <w:rPr>
                <w:rFonts w:hint="eastAsia"/>
              </w:rPr>
              <w:t>만약 해당 세대의 차량이 타 구역에서 충전중일 경우 해당 충전기 정보도 포함하여 전송됨</w:t>
            </w:r>
            <w:r>
              <w:rPr>
                <w:rFonts w:hint="eastAsia"/>
              </w:rPr>
              <w:t>.</w:t>
            </w:r>
          </w:p>
        </w:tc>
      </w:tr>
    </w:tbl>
    <w:p w:rsidR="0047305E" w:rsidRDefault="0047305E" w:rsidP="006C2724"/>
    <w:p w:rsidR="00BC2759" w:rsidRDefault="00BC2759" w:rsidP="00CC758A">
      <w:pPr>
        <w:pStyle w:val="3"/>
      </w:pPr>
      <w:bookmarkStart w:id="158" w:name="_Toc46158821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5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C2759" w:rsidRPr="002F2D6B" w:rsidTr="00292B5A">
        <w:tc>
          <w:tcPr>
            <w:tcW w:w="8221" w:type="dxa"/>
            <w:shd w:val="clear" w:color="auto" w:fill="95B3D7" w:themeFill="accent1" w:themeFillTint="99"/>
          </w:tcPr>
          <w:p w:rsidR="00BC2759" w:rsidRPr="002F2D6B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C2759" w:rsidRPr="00AB35E6" w:rsidTr="00292B5A">
        <w:tc>
          <w:tcPr>
            <w:tcW w:w="8221" w:type="dxa"/>
          </w:tcPr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>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"type": "ev_detail",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"id": "1",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"channel_id": "1"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C2759" w:rsidRPr="00AB35E6" w:rsidRDefault="00682FA5" w:rsidP="00682F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C2759" w:rsidRPr="00300208" w:rsidRDefault="00BC2759" w:rsidP="00BC2759">
      <w:pPr>
        <w:ind w:leftChars="354" w:left="1207" w:hangingChars="212" w:hanging="499"/>
        <w:rPr>
          <w:rFonts w:hAnsi="바탕"/>
          <w:b/>
          <w:color w:val="FF0000"/>
          <w:sz w:val="24"/>
        </w:rPr>
      </w:pPr>
    </w:p>
    <w:p w:rsidR="00BC2759" w:rsidRDefault="00BC2759" w:rsidP="00BC2759"/>
    <w:p w:rsidR="00BC2759" w:rsidRDefault="00BC2759" w:rsidP="00CC758A">
      <w:pPr>
        <w:pStyle w:val="3"/>
      </w:pPr>
      <w:bookmarkStart w:id="159" w:name="_Toc46158822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충전기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5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C2759" w:rsidRPr="002F2D6B" w:rsidTr="00292B5A">
        <w:tc>
          <w:tcPr>
            <w:tcW w:w="8221" w:type="dxa"/>
            <w:shd w:val="clear" w:color="auto" w:fill="95B3D7" w:themeFill="accent1" w:themeFillTint="99"/>
          </w:tcPr>
          <w:p w:rsidR="00BC2759" w:rsidRPr="002F2D6B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C2759" w:rsidTr="00292B5A">
        <w:tc>
          <w:tcPr>
            <w:tcW w:w="8221" w:type="dxa"/>
          </w:tcPr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>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"type": "ev_detail",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"id": "1",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"101동 지하 #1",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"channel_id": "1",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"state": "0/1/2/9",   </w:t>
            </w:r>
            <w:r w:rsidRPr="00682FA5">
              <w:rPr>
                <w:rFonts w:hint="eastAsia"/>
                <w:color w:val="00B050"/>
              </w:rPr>
              <w:t>//0:충전가능, 1:충전대기, 2:충전중, 9:고장/오류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"car_no": "21가1234",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"charge_start": "yyyyMMddhhmmss",  </w:t>
            </w:r>
            <w:r w:rsidRPr="00682FA5">
              <w:rPr>
                <w:rFonts w:hint="eastAsia"/>
                <w:color w:val="00B050"/>
              </w:rPr>
              <w:t>//충전을 시작한 시</w:t>
            </w:r>
            <w:r>
              <w:rPr>
                <w:rFonts w:hint="eastAsia"/>
                <w:color w:val="00B050"/>
              </w:rPr>
              <w:t>각</w:t>
            </w:r>
          </w:p>
          <w:p w:rsidR="00682FA5" w:rsidRPr="00682FA5" w:rsidRDefault="00682FA5" w:rsidP="00682FA5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"remain_time": "40",                  </w:t>
            </w:r>
            <w:r w:rsidRPr="00682FA5">
              <w:rPr>
                <w:rFonts w:hint="eastAsia"/>
                <w:color w:val="00B050"/>
              </w:rPr>
              <w:t>//충전 완료까지 남은 시간(분)</w:t>
            </w:r>
          </w:p>
          <w:p w:rsidR="00682FA5" w:rsidRDefault="00682FA5" w:rsidP="00682FA5">
            <w:pPr>
              <w:widowControl/>
              <w:tabs>
                <w:tab w:val="left" w:pos="4640"/>
              </w:tabs>
              <w:wordWrap/>
              <w:autoSpaceDE/>
              <w:autoSpaceDN/>
            </w:pPr>
            <w:r>
              <w:t xml:space="preserve">        "charge_rate": "50",</w:t>
            </w:r>
            <w:r>
              <w:tab/>
            </w:r>
            <w:r w:rsidRPr="00682FA5">
              <w:rPr>
                <w:rFonts w:hint="eastAsia"/>
                <w:color w:val="00B050"/>
              </w:rPr>
              <w:t>//현재 충전량(%)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"charge_kw": "19.22",        </w:t>
            </w:r>
            <w:r w:rsidRPr="00682FA5">
              <w:rPr>
                <w:rFonts w:hint="eastAsia"/>
                <w:color w:val="00B050"/>
              </w:rPr>
              <w:t>//충전한 전력량(kW), 소수점 2자리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  "charge_fee": "19200"        </w:t>
            </w:r>
            <w:r w:rsidRPr="00682FA5">
              <w:rPr>
                <w:rFonts w:hint="eastAsia"/>
                <w:color w:val="00B050"/>
              </w:rPr>
              <w:t>//현재까지 충전한 전력량 금액(원)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682FA5" w:rsidRDefault="00682FA5" w:rsidP="00682F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C2759" w:rsidRDefault="00682FA5" w:rsidP="00682F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C2759" w:rsidRPr="002F2D6B" w:rsidTr="00292B5A">
        <w:tc>
          <w:tcPr>
            <w:tcW w:w="8221" w:type="dxa"/>
            <w:shd w:val="clear" w:color="auto" w:fill="95B3D7" w:themeFill="accent1" w:themeFillTint="99"/>
          </w:tcPr>
          <w:p w:rsidR="00BC2759" w:rsidRPr="002F2D6B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C2759" w:rsidRPr="00F41FBB" w:rsidTr="00292B5A">
        <w:trPr>
          <w:trHeight w:val="1377"/>
        </w:trPr>
        <w:tc>
          <w:tcPr>
            <w:tcW w:w="8221" w:type="dxa"/>
          </w:tcPr>
          <w:p w:rsidR="00BC2759" w:rsidRPr="008F1D9F" w:rsidRDefault="00BC2759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 미접속 상태</w:t>
            </w:r>
            <w:r w:rsidRPr="008F1D9F">
              <w:rPr>
                <w:rFonts w:hint="eastAsia"/>
              </w:rPr>
              <w:t>,</w:t>
            </w:r>
          </w:p>
          <w:p w:rsidR="00BC2759" w:rsidRDefault="00BC2759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506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465FF9">
              <w:rPr>
                <w:rFonts w:hint="eastAsia"/>
              </w:rPr>
              <w:t>현재 전기차 충전 서버와 연동중이지 않습니다.</w:t>
            </w:r>
          </w:p>
          <w:p w:rsidR="00BC2759" w:rsidRPr="008F1D9F" w:rsidRDefault="00BC2759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서버에서 오류 반환</w:t>
            </w:r>
          </w:p>
          <w:p w:rsidR="00BC2759" w:rsidRDefault="00BC2759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465FF9">
              <w:rPr>
                <w:rFonts w:hint="eastAsia"/>
              </w:rPr>
              <w:t>전기차 충전 서버에서 오류를 반환했습니다.</w:t>
            </w:r>
            <w:r w:rsidRPr="00465FF9">
              <w:t xml:space="preserve"> + </w:t>
            </w:r>
            <w:r w:rsidRPr="00465FF9">
              <w:rPr>
                <w:rFonts w:hint="eastAsia"/>
              </w:rPr>
              <w:t>오류 내용</w:t>
            </w:r>
          </w:p>
          <w:p w:rsidR="00BC2759" w:rsidRPr="008B7E54" w:rsidRDefault="00BC2759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C2759" w:rsidRDefault="00BC2759" w:rsidP="00BC2759"/>
    <w:p w:rsidR="005F5D58" w:rsidRDefault="005F5D58" w:rsidP="00CC758A">
      <w:pPr>
        <w:pStyle w:val="3"/>
      </w:pPr>
      <w:bookmarkStart w:id="160" w:name="_Toc46158823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F5D58" w:rsidRPr="002F2D6B" w:rsidTr="00292B5A">
        <w:tc>
          <w:tcPr>
            <w:tcW w:w="8221" w:type="dxa"/>
            <w:shd w:val="clear" w:color="auto" w:fill="95B3D7" w:themeFill="accent1" w:themeFillTint="99"/>
          </w:tcPr>
          <w:p w:rsidR="005F5D58" w:rsidRPr="002F2D6B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F5D58" w:rsidRPr="00AB35E6" w:rsidTr="00292B5A">
        <w:tc>
          <w:tcPr>
            <w:tcW w:w="8221" w:type="dxa"/>
          </w:tcPr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>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"type": "ev_history",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"year": "2016",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"month": "08",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F5D58" w:rsidRPr="00AB35E6" w:rsidRDefault="005F5D58" w:rsidP="005F5D5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F5D58" w:rsidRPr="00300208" w:rsidRDefault="005F5D58" w:rsidP="005F5D58">
      <w:pPr>
        <w:ind w:leftChars="354" w:left="1207" w:hangingChars="212" w:hanging="499"/>
        <w:rPr>
          <w:rFonts w:hAnsi="바탕"/>
          <w:b/>
          <w:color w:val="FF0000"/>
          <w:sz w:val="24"/>
        </w:rPr>
      </w:pPr>
    </w:p>
    <w:p w:rsidR="005F5D58" w:rsidRDefault="005F5D58" w:rsidP="005F5D58"/>
    <w:p w:rsidR="005F5D58" w:rsidRDefault="005F5D58" w:rsidP="00CC758A">
      <w:pPr>
        <w:pStyle w:val="3"/>
      </w:pPr>
      <w:bookmarkStart w:id="161" w:name="_Toc46158824"/>
      <w:r>
        <w:rPr>
          <w:rFonts w:hint="eastAsia"/>
        </w:rPr>
        <w:t>전기차</w:t>
      </w:r>
      <w:r>
        <w:rPr>
          <w:rFonts w:hint="eastAsia"/>
        </w:rPr>
        <w:t xml:space="preserve">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충전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F5D58" w:rsidRPr="002F2D6B" w:rsidTr="00292B5A">
        <w:tc>
          <w:tcPr>
            <w:tcW w:w="8221" w:type="dxa"/>
            <w:shd w:val="clear" w:color="auto" w:fill="95B3D7" w:themeFill="accent1" w:themeFillTint="99"/>
          </w:tcPr>
          <w:p w:rsidR="005F5D58" w:rsidRPr="002F2D6B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F5D58" w:rsidTr="00292B5A">
        <w:tc>
          <w:tcPr>
            <w:tcW w:w="8221" w:type="dxa"/>
          </w:tcPr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>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"type": "ev_history",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"year": "2016",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"month": "08",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"count": "10",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"page_total": "15",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"id":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"101동 지하 #1",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"channel_id": "1",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"state": "0/1/2/9",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"car_no": "21가1234",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"charge_start": "yyyyMMddhhmmss",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"charge_end": "yyyyMMddhhmmss",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"charge_rate": "50",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"charge_kw": "19.22",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  "charge_fee": "19200"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F5D58" w:rsidRDefault="005F5D58" w:rsidP="005F5D5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5F5D58" w:rsidRPr="002F2D6B" w:rsidTr="00292B5A">
        <w:tc>
          <w:tcPr>
            <w:tcW w:w="8221" w:type="dxa"/>
            <w:shd w:val="clear" w:color="auto" w:fill="95B3D7" w:themeFill="accent1" w:themeFillTint="99"/>
          </w:tcPr>
          <w:p w:rsidR="005F5D58" w:rsidRPr="002F2D6B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5F5D58" w:rsidRPr="00F41FBB" w:rsidTr="00292B5A">
        <w:trPr>
          <w:trHeight w:val="1377"/>
        </w:trPr>
        <w:tc>
          <w:tcPr>
            <w:tcW w:w="8221" w:type="dxa"/>
          </w:tcPr>
          <w:p w:rsidR="005F5D58" w:rsidRPr="008F1D9F" w:rsidRDefault="005F5D58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 미접속 상태</w:t>
            </w:r>
            <w:r w:rsidRPr="008F1D9F">
              <w:rPr>
                <w:rFonts w:hint="eastAsia"/>
              </w:rPr>
              <w:t>,</w:t>
            </w:r>
          </w:p>
          <w:p w:rsidR="005F5D58" w:rsidRPr="00465FF9" w:rsidRDefault="005F5D58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506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465FF9">
              <w:rPr>
                <w:rFonts w:hint="eastAsia"/>
              </w:rPr>
              <w:t>현재 전기차 충전 서버와 연동중이지 않습니다.</w:t>
            </w:r>
          </w:p>
          <w:p w:rsidR="005F5D58" w:rsidRPr="008F1D9F" w:rsidRDefault="005F5D58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전기차 충전 서버에서 오류 반환</w:t>
            </w:r>
          </w:p>
          <w:p w:rsidR="005F5D58" w:rsidRDefault="005F5D58" w:rsidP="00292B5A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507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 w:rsidRPr="00465FF9">
              <w:rPr>
                <w:rFonts w:hint="eastAsia"/>
              </w:rPr>
              <w:t>전기차 충전 서버에서 오류를 반환했습니다.</w:t>
            </w:r>
            <w:r w:rsidRPr="00465FF9">
              <w:t xml:space="preserve"> + </w:t>
            </w:r>
            <w:r w:rsidRPr="00465FF9">
              <w:rPr>
                <w:rFonts w:hint="eastAsia"/>
              </w:rPr>
              <w:t>오류 내용</w:t>
            </w:r>
          </w:p>
          <w:p w:rsidR="005F5D58" w:rsidRPr="008B7E54" w:rsidRDefault="005F5D58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5F5D58" w:rsidRDefault="005F5D58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77A01" w:rsidRDefault="00377A01" w:rsidP="005F5D58"/>
    <w:p w:rsidR="00322FB8" w:rsidRDefault="00322FB8" w:rsidP="005F5D58"/>
    <w:p w:rsidR="00322FB8" w:rsidRDefault="00322FB8" w:rsidP="005F5D58"/>
    <w:p w:rsidR="00377A01" w:rsidRDefault="00377A01" w:rsidP="005F5D58"/>
    <w:p w:rsidR="005D3CE3" w:rsidRDefault="005D3CE3" w:rsidP="00CC758A">
      <w:pPr>
        <w:pStyle w:val="3"/>
      </w:pPr>
      <w:bookmarkStart w:id="162" w:name="_Toc46158825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D3CE3" w:rsidRPr="002F2D6B" w:rsidTr="00292B5A">
        <w:tc>
          <w:tcPr>
            <w:tcW w:w="8221" w:type="dxa"/>
            <w:shd w:val="clear" w:color="auto" w:fill="95B3D7" w:themeFill="accent1" w:themeFillTint="99"/>
          </w:tcPr>
          <w:p w:rsidR="005D3CE3" w:rsidRPr="002F2D6B" w:rsidRDefault="005D3CE3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D3CE3" w:rsidRPr="00AB35E6" w:rsidTr="00292B5A">
        <w:tc>
          <w:tcPr>
            <w:tcW w:w="8221" w:type="dxa"/>
          </w:tcPr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>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"type": "vote_list",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A11EB" w:rsidRDefault="004A11EB" w:rsidP="004A11EB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"page": "1",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"count": "5"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D3CE3" w:rsidRPr="00AB35E6" w:rsidRDefault="005D3CE3" w:rsidP="005D3CE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D3CE3" w:rsidRDefault="005D3CE3" w:rsidP="005D3CE3"/>
    <w:p w:rsidR="005D3CE3" w:rsidRDefault="005D3CE3" w:rsidP="00CC758A">
      <w:pPr>
        <w:pStyle w:val="3"/>
      </w:pPr>
      <w:bookmarkStart w:id="163" w:name="_Toc46158826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D3CE3" w:rsidRPr="002F2D6B" w:rsidTr="00292B5A">
        <w:tc>
          <w:tcPr>
            <w:tcW w:w="8221" w:type="dxa"/>
            <w:shd w:val="clear" w:color="auto" w:fill="95B3D7" w:themeFill="accent1" w:themeFillTint="99"/>
          </w:tcPr>
          <w:p w:rsidR="005D3CE3" w:rsidRPr="002F2D6B" w:rsidRDefault="005D3CE3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D3CE3" w:rsidTr="00292B5A">
        <w:tc>
          <w:tcPr>
            <w:tcW w:w="8221" w:type="dxa"/>
          </w:tcPr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>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"type": "vote_list",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4A11EB">
              <w:t>re</w:t>
            </w:r>
            <w:r w:rsidR="004A11EB">
              <w:rPr>
                <w:rFonts w:hint="eastAsia"/>
              </w:rPr>
              <w:t>sponse</w:t>
            </w:r>
            <w:r>
              <w:t>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"regnumber": "1",              </w:t>
            </w:r>
            <w:r w:rsidRPr="005D3CE3">
              <w:rPr>
                <w:rFonts w:hint="eastAsia"/>
                <w:color w:val="00B050"/>
              </w:rPr>
              <w:t>//등록번호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"입주민 대표 선출",</w:t>
            </w:r>
            <w:r>
              <w:t xml:space="preserve">     </w:t>
            </w:r>
            <w:r w:rsidRPr="005D3CE3">
              <w:rPr>
                <w:color w:val="00B050"/>
              </w:rPr>
              <w:t xml:space="preserve"> </w:t>
            </w:r>
            <w:r w:rsidRPr="005D3CE3">
              <w:rPr>
                <w:rFonts w:hint="eastAsia"/>
                <w:color w:val="00B050"/>
              </w:rPr>
              <w:t>//주민투표 안건 제목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"regdate": "2018-12-11",      </w:t>
            </w:r>
            <w:r w:rsidRPr="005D3CE3">
              <w:rPr>
                <w:rFonts w:hint="eastAsia"/>
                <w:color w:val="00B050"/>
              </w:rPr>
              <w:t>//등록일자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"voteperiod": "2018-12-11~2018-12-19",  </w:t>
            </w:r>
            <w:r w:rsidRPr="005D3CE3">
              <w:rPr>
                <w:rFonts w:hint="eastAsia"/>
                <w:color w:val="00B050"/>
              </w:rPr>
              <w:t>//투표 기간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  "checkingvote": "0"  </w:t>
            </w:r>
            <w:r w:rsidRPr="005D3CE3">
              <w:rPr>
                <w:rFonts w:hint="eastAsia"/>
                <w:color w:val="00B050"/>
              </w:rPr>
              <w:t>//투표 여부 (0 = 투표미완료, 1 = 투표완료)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D3CE3" w:rsidRDefault="005D3CE3" w:rsidP="005D3CE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5D3CE3" w:rsidRPr="002F2D6B" w:rsidTr="00292B5A">
        <w:tc>
          <w:tcPr>
            <w:tcW w:w="8221" w:type="dxa"/>
            <w:shd w:val="clear" w:color="auto" w:fill="95B3D7" w:themeFill="accent1" w:themeFillTint="99"/>
          </w:tcPr>
          <w:p w:rsidR="005D3CE3" w:rsidRPr="002F2D6B" w:rsidRDefault="005D3CE3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5D3CE3" w:rsidRPr="00F41FBB" w:rsidTr="00292B5A">
        <w:trPr>
          <w:trHeight w:val="1377"/>
        </w:trPr>
        <w:tc>
          <w:tcPr>
            <w:tcW w:w="8221" w:type="dxa"/>
          </w:tcPr>
          <w:p w:rsidR="005D3CE3" w:rsidRPr="005D3CE3" w:rsidRDefault="005D3CE3" w:rsidP="00292B5A">
            <w:pPr>
              <w:widowControl/>
              <w:wordWrap/>
              <w:autoSpaceDE/>
              <w:autoSpaceDN/>
            </w:pPr>
            <w:r w:rsidRPr="005D3CE3">
              <w:rPr>
                <w:rFonts w:hint="eastAsia"/>
              </w:rPr>
              <w:t xml:space="preserve">주민투표는 세대당 </w:t>
            </w:r>
            <w:r w:rsidRPr="005D3CE3">
              <w:t>1</w:t>
            </w:r>
            <w:r w:rsidRPr="005D3CE3">
              <w:rPr>
                <w:rFonts w:hint="eastAsia"/>
              </w:rPr>
              <w:t>표이며 이미 투표한 안건에 대해서는 재투표 불가.</w:t>
            </w:r>
          </w:p>
        </w:tc>
      </w:tr>
    </w:tbl>
    <w:p w:rsidR="005D3CE3" w:rsidRDefault="005D3CE3" w:rsidP="005D3CE3"/>
    <w:p w:rsidR="004A11EB" w:rsidRDefault="004A11EB" w:rsidP="00CC758A">
      <w:pPr>
        <w:pStyle w:val="3"/>
      </w:pPr>
      <w:bookmarkStart w:id="164" w:name="_Toc46158827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A11EB" w:rsidRPr="002F2D6B" w:rsidTr="00292B5A">
        <w:tc>
          <w:tcPr>
            <w:tcW w:w="8221" w:type="dxa"/>
            <w:shd w:val="clear" w:color="auto" w:fill="95B3D7" w:themeFill="accent1" w:themeFillTint="99"/>
          </w:tcPr>
          <w:p w:rsidR="004A11EB" w:rsidRPr="002F2D6B" w:rsidRDefault="004A11E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A11EB" w:rsidRPr="00AB35E6" w:rsidTr="00292B5A">
        <w:tc>
          <w:tcPr>
            <w:tcW w:w="8221" w:type="dxa"/>
          </w:tcPr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>{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"type": "vote_detail",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  "regnumber": "1"</w:t>
            </w:r>
          </w:p>
          <w:p w:rsidR="004A11EB" w:rsidRDefault="004A11EB" w:rsidP="004A11E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A11EB" w:rsidRPr="00AB35E6" w:rsidRDefault="004A11EB" w:rsidP="004A11E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A11EB" w:rsidRDefault="004A11EB" w:rsidP="004A11EB"/>
    <w:p w:rsidR="004A11EB" w:rsidRDefault="004A11EB" w:rsidP="00CC758A">
      <w:pPr>
        <w:pStyle w:val="3"/>
      </w:pPr>
      <w:bookmarkStart w:id="165" w:name="_Toc46158828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안건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A11EB" w:rsidRPr="002F2D6B" w:rsidTr="00292B5A">
        <w:tc>
          <w:tcPr>
            <w:tcW w:w="8221" w:type="dxa"/>
            <w:shd w:val="clear" w:color="auto" w:fill="95B3D7" w:themeFill="accent1" w:themeFillTint="99"/>
          </w:tcPr>
          <w:p w:rsidR="004A11EB" w:rsidRPr="002F2D6B" w:rsidRDefault="004A11EB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A11EB" w:rsidTr="00292B5A">
        <w:tc>
          <w:tcPr>
            <w:tcW w:w="8221" w:type="dxa"/>
          </w:tcPr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>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"type": "vote_detail",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"regnumber": "1",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"title": "입주민 대표 선출",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"regdate": "2018-12-11",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"voteperiod": "2018-12-11~2018-12-19",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"votepossible": "1",  </w:t>
            </w:r>
            <w:r w:rsidRPr="000300E4">
              <w:rPr>
                <w:rFonts w:hint="eastAsia"/>
                <w:color w:val="00B050"/>
              </w:rPr>
              <w:t>//투표 가능 여부 (0 = 불가능, 1 = 가능)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"checkingvote": "0",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"contents": "입주민 대표를 선출하오니 투표를 바랍니다.",</w:t>
            </w:r>
            <w:r>
              <w:t xml:space="preserve"> </w:t>
            </w:r>
            <w:r w:rsidRPr="000300E4">
              <w:rPr>
                <w:rFonts w:hint="eastAsia"/>
                <w:color w:val="00B050"/>
              </w:rPr>
              <w:t>// 투표 내용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"itemcount": "3",</w:t>
            </w:r>
            <w:r w:rsidR="00E824E5">
              <w:t xml:space="preserve">  </w:t>
            </w:r>
            <w:r w:rsidR="00E824E5" w:rsidRPr="00E824E5">
              <w:rPr>
                <w:rFonts w:hint="eastAsia"/>
                <w:color w:val="00B050"/>
              </w:rPr>
              <w:t>//선택지 개수(2~8)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"imtes": [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  "itemnumber": "1",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"홍길동"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  "itemnumber": "2",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"김철수"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  "itemnumber": "3",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"이영희"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A11EB" w:rsidRDefault="000300E4" w:rsidP="000300E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A11EB" w:rsidRPr="002F2D6B" w:rsidTr="00292B5A">
        <w:tc>
          <w:tcPr>
            <w:tcW w:w="8221" w:type="dxa"/>
            <w:shd w:val="clear" w:color="auto" w:fill="95B3D7" w:themeFill="accent1" w:themeFillTint="99"/>
          </w:tcPr>
          <w:p w:rsidR="004A11EB" w:rsidRPr="002F2D6B" w:rsidRDefault="004A11EB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A11EB" w:rsidRPr="00F41FBB" w:rsidTr="00292B5A">
        <w:trPr>
          <w:trHeight w:val="1377"/>
        </w:trPr>
        <w:tc>
          <w:tcPr>
            <w:tcW w:w="8221" w:type="dxa"/>
          </w:tcPr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&lt;투표 가능 여부</w:t>
            </w:r>
            <w:r w:rsidR="00E824E5">
              <w:rPr>
                <w:rFonts w:hint="eastAsia"/>
              </w:rPr>
              <w:t xml:space="preserve"> (</w:t>
            </w:r>
            <w:r w:rsidR="00E824E5">
              <w:t>votepossible)</w:t>
            </w:r>
            <w:r>
              <w:rPr>
                <w:rFonts w:hint="eastAsia"/>
              </w:rPr>
              <w:t>에 따른 contents 내용 변경&gt;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1. 투표 기간 초과시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- Ex. "투표 기간이 지났습니다."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2. 투표 여부가 완료인 경우(재투표 불가능)</w:t>
            </w:r>
          </w:p>
          <w:p w:rsidR="000300E4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- Ex. "이미 투표를 완료 하였습니다."</w:t>
            </w:r>
          </w:p>
          <w:p w:rsidR="004A11EB" w:rsidRPr="005D3CE3" w:rsidRDefault="000300E4" w:rsidP="000300E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 위 경우 itemcount</w:t>
            </w:r>
            <w:r>
              <w:t xml:space="preserve"> = 0</w:t>
            </w:r>
            <w:r>
              <w:rPr>
                <w:rFonts w:hint="eastAsia"/>
              </w:rPr>
              <w:t>, items는 empty array로 전달</w:t>
            </w:r>
          </w:p>
        </w:tc>
      </w:tr>
    </w:tbl>
    <w:p w:rsidR="004A11EB" w:rsidRDefault="004A11EB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322FB8" w:rsidRDefault="00322FB8" w:rsidP="004A11EB"/>
    <w:p w:rsidR="00E824E5" w:rsidRDefault="00E824E5" w:rsidP="00CC758A">
      <w:pPr>
        <w:pStyle w:val="3"/>
      </w:pPr>
      <w:bookmarkStart w:id="166" w:name="_Toc46158829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824E5" w:rsidRPr="002F2D6B" w:rsidTr="00292B5A">
        <w:tc>
          <w:tcPr>
            <w:tcW w:w="8221" w:type="dxa"/>
            <w:shd w:val="clear" w:color="auto" w:fill="95B3D7" w:themeFill="accent1" w:themeFillTint="99"/>
          </w:tcPr>
          <w:p w:rsidR="00E824E5" w:rsidRPr="002F2D6B" w:rsidRDefault="00E824E5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824E5" w:rsidRPr="00AB35E6" w:rsidTr="00292B5A">
        <w:tc>
          <w:tcPr>
            <w:tcW w:w="8221" w:type="dxa"/>
          </w:tcPr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>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"type": "vote_execute",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"regnumber": "1",  </w:t>
            </w:r>
            <w:r w:rsidRPr="00E824E5">
              <w:rPr>
                <w:rFonts w:hint="eastAsia"/>
                <w:color w:val="00B050"/>
              </w:rPr>
              <w:t>//등록번호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"itemnumber": "1"  </w:t>
            </w:r>
            <w:r w:rsidRPr="00E824E5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투표 선택지 </w:t>
            </w:r>
            <w:r w:rsidRPr="00E824E5">
              <w:rPr>
                <w:rFonts w:hint="eastAsia"/>
                <w:color w:val="00B050"/>
              </w:rPr>
              <w:t>번호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824E5" w:rsidRPr="00AB35E6" w:rsidRDefault="00E824E5" w:rsidP="00E824E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E824E5" w:rsidRDefault="00E824E5" w:rsidP="00E824E5"/>
    <w:p w:rsidR="00E824E5" w:rsidRDefault="00E824E5" w:rsidP="00CC758A">
      <w:pPr>
        <w:pStyle w:val="3"/>
      </w:pPr>
      <w:bookmarkStart w:id="167" w:name="_Toc46158830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투표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824E5" w:rsidRPr="002F2D6B" w:rsidTr="00292B5A">
        <w:tc>
          <w:tcPr>
            <w:tcW w:w="8221" w:type="dxa"/>
            <w:shd w:val="clear" w:color="auto" w:fill="95B3D7" w:themeFill="accent1" w:themeFillTint="99"/>
          </w:tcPr>
          <w:p w:rsidR="00E824E5" w:rsidRPr="002F2D6B" w:rsidRDefault="00E824E5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824E5" w:rsidTr="00292B5A">
        <w:tc>
          <w:tcPr>
            <w:tcW w:w="8221" w:type="dxa"/>
          </w:tcPr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>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"type": "vote_execute",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"regnumber": "1",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"itemnumber": "1",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  "success": "y/n"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824E5" w:rsidRDefault="00E824E5" w:rsidP="00E824E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E824E5" w:rsidRPr="002F2D6B" w:rsidTr="00292B5A">
        <w:tc>
          <w:tcPr>
            <w:tcW w:w="8221" w:type="dxa"/>
            <w:shd w:val="clear" w:color="auto" w:fill="95B3D7" w:themeFill="accent1" w:themeFillTint="99"/>
          </w:tcPr>
          <w:p w:rsidR="00E824E5" w:rsidRPr="002F2D6B" w:rsidRDefault="00E824E5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E824E5" w:rsidRPr="00F41FBB" w:rsidTr="00292B5A">
        <w:trPr>
          <w:trHeight w:val="1377"/>
        </w:trPr>
        <w:tc>
          <w:tcPr>
            <w:tcW w:w="8221" w:type="dxa"/>
          </w:tcPr>
          <w:p w:rsidR="00E824E5" w:rsidRPr="005D3CE3" w:rsidRDefault="00E824E5" w:rsidP="00292B5A">
            <w:pPr>
              <w:widowControl/>
              <w:wordWrap/>
              <w:autoSpaceDE/>
              <w:autoSpaceDN/>
            </w:pPr>
          </w:p>
        </w:tc>
      </w:tr>
    </w:tbl>
    <w:p w:rsidR="00E824E5" w:rsidRDefault="00E824E5" w:rsidP="00E824E5"/>
    <w:p w:rsidR="00322FB8" w:rsidRDefault="00322FB8" w:rsidP="00E824E5"/>
    <w:p w:rsidR="00322FB8" w:rsidRDefault="00322FB8" w:rsidP="00E824E5"/>
    <w:p w:rsidR="00BF38B6" w:rsidRDefault="00BF38B6" w:rsidP="00CC758A">
      <w:pPr>
        <w:pStyle w:val="3"/>
      </w:pPr>
      <w:bookmarkStart w:id="168" w:name="_Toc46158831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6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273B" w:rsidRPr="002F2D6B" w:rsidTr="00322FB8">
        <w:tc>
          <w:tcPr>
            <w:tcW w:w="8221" w:type="dxa"/>
            <w:shd w:val="clear" w:color="auto" w:fill="95B3D7" w:themeFill="accent1" w:themeFillTint="99"/>
          </w:tcPr>
          <w:p w:rsidR="004B273B" w:rsidRPr="002F2D6B" w:rsidRDefault="004B273B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273B" w:rsidRPr="00AB35E6" w:rsidTr="00322FB8">
        <w:tc>
          <w:tcPr>
            <w:tcW w:w="8221" w:type="dxa"/>
          </w:tcPr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"type": "vote_</w:t>
            </w:r>
            <w:r>
              <w:rPr>
                <w:rFonts w:hint="eastAsia"/>
              </w:rPr>
              <w:t>result</w:t>
            </w:r>
            <w:r>
              <w:t>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  "regnumber": "1"</w:t>
            </w:r>
          </w:p>
          <w:p w:rsidR="004B273B" w:rsidRDefault="004B273B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273B" w:rsidRPr="00AB35E6" w:rsidRDefault="004B273B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7305E" w:rsidRDefault="0047305E" w:rsidP="006C2724"/>
    <w:p w:rsidR="00BF38B6" w:rsidRDefault="00BF38B6" w:rsidP="00CC758A">
      <w:pPr>
        <w:pStyle w:val="3"/>
      </w:pPr>
      <w:bookmarkStart w:id="169" w:name="_Toc46158832"/>
      <w:r>
        <w:rPr>
          <w:rFonts w:hint="eastAsia"/>
        </w:rPr>
        <w:t>주민투표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6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B273B" w:rsidRPr="002F2D6B" w:rsidTr="00322FB8">
        <w:tc>
          <w:tcPr>
            <w:tcW w:w="8221" w:type="dxa"/>
            <w:shd w:val="clear" w:color="auto" w:fill="95B3D7" w:themeFill="accent1" w:themeFillTint="99"/>
          </w:tcPr>
          <w:p w:rsidR="004B273B" w:rsidRPr="002F2D6B" w:rsidRDefault="004B273B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B273B" w:rsidTr="00322FB8">
        <w:tc>
          <w:tcPr>
            <w:tcW w:w="8221" w:type="dxa"/>
          </w:tcPr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>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"type": "vote_result",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"regnumber": "1",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"title": "입주민 대표 선출",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"regdate": "2018-12-11",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"voteperiod": "2018-12-11~2018-12-19",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"votefinish": "1",  </w:t>
            </w:r>
            <w:r w:rsidRPr="004B273B">
              <w:rPr>
                <w:rFonts w:hint="eastAsia"/>
                <w:color w:val="00B050"/>
              </w:rPr>
              <w:t>// 투표 기간 종료 여부 (0 = 진행중, 1 = 종료)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"voterate": "10/215 (4.7%)",  </w:t>
            </w:r>
            <w:r w:rsidRPr="004B273B">
              <w:rPr>
                <w:rFonts w:hint="eastAsia"/>
              </w:rPr>
              <w:t xml:space="preserve"> </w:t>
            </w:r>
            <w:r w:rsidRPr="004B273B">
              <w:rPr>
                <w:rFonts w:hint="eastAsia"/>
                <w:color w:val="00B050"/>
              </w:rPr>
              <w:t>// 투표율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"contents": "입주민 대표를 선출하오니 투표를 바랍니다.",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"itemcount": "3",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"imtes": [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"itemnumber": "1",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"홍길동",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"getcount": "3",  </w:t>
            </w:r>
            <w:r w:rsidRPr="004B273B">
              <w:rPr>
                <w:rFonts w:hint="eastAsia"/>
                <w:color w:val="00B050"/>
              </w:rPr>
              <w:t>// 득표 수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"getrate": "45%"  </w:t>
            </w:r>
            <w:r w:rsidRPr="004B273B">
              <w:rPr>
                <w:rFonts w:hint="eastAsia"/>
                <w:color w:val="00B050"/>
              </w:rPr>
              <w:t>// 득표율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"itemnumber": "2",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"김철수",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"getcount": "2",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"getrate": "25%"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"itemnumber": "3",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"이영희",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"getcount": "5",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  "getrate": "75%"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B273B" w:rsidRPr="002F2D6B" w:rsidTr="00322FB8">
        <w:tc>
          <w:tcPr>
            <w:tcW w:w="8221" w:type="dxa"/>
            <w:shd w:val="clear" w:color="auto" w:fill="95B3D7" w:themeFill="accent1" w:themeFillTint="99"/>
          </w:tcPr>
          <w:p w:rsidR="004B273B" w:rsidRPr="002F2D6B" w:rsidRDefault="004B273B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B273B" w:rsidRPr="00F41FBB" w:rsidTr="00322FB8">
        <w:trPr>
          <w:trHeight w:val="1377"/>
        </w:trPr>
        <w:tc>
          <w:tcPr>
            <w:tcW w:w="8221" w:type="dxa"/>
          </w:tcPr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&lt;결과 조회는 투표 기간이 지난 안건에 대해서만 결과 반환&gt;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1. 투표 진행중</w:t>
            </w:r>
          </w:p>
          <w:p w:rsidR="004B273B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- Ex. "투표 진행 중입니다."</w:t>
            </w:r>
          </w:p>
          <w:p w:rsidR="004B273B" w:rsidRPr="005D3CE3" w:rsidRDefault="004B273B" w:rsidP="004B273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* 위 경우 itemcount, items는 empty array로 전달</w:t>
            </w:r>
          </w:p>
        </w:tc>
      </w:tr>
    </w:tbl>
    <w:p w:rsidR="00DF7DF2" w:rsidRDefault="00DF7DF2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322FB8" w:rsidRDefault="00322FB8" w:rsidP="006C2724"/>
    <w:p w:rsidR="009A1C1F" w:rsidRDefault="009A1C1F" w:rsidP="00CC758A">
      <w:pPr>
        <w:pStyle w:val="3"/>
      </w:pPr>
      <w:bookmarkStart w:id="170" w:name="_Toc46158833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RPr="00AB35E6" w:rsidTr="009A1C1F">
        <w:tc>
          <w:tcPr>
            <w:tcW w:w="8221" w:type="dxa"/>
          </w:tcPr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>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"type": "visitor_car_favorites_list",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Pr="00AB35E6" w:rsidRDefault="009A1C1F" w:rsidP="009A1C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A1C1F" w:rsidRDefault="009A1C1F" w:rsidP="009A1C1F"/>
    <w:p w:rsidR="009A1C1F" w:rsidRDefault="009A1C1F" w:rsidP="00CC758A">
      <w:pPr>
        <w:pStyle w:val="3"/>
      </w:pPr>
      <w:bookmarkStart w:id="171" w:name="_Toc46158834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Tr="009A1C1F">
        <w:tc>
          <w:tcPr>
            <w:tcW w:w="8221" w:type="dxa"/>
          </w:tcPr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>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"type": "visitor_car_favorites_list",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"car_num": "차량번호",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    "reg_date": "yyyy-MM-dd hh:mm:ss",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"register": "홍길동/월패드"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A1C1F" w:rsidRPr="00F41FBB" w:rsidTr="009A1C1F">
        <w:trPr>
          <w:trHeight w:val="1377"/>
        </w:trPr>
        <w:tc>
          <w:tcPr>
            <w:tcW w:w="8221" w:type="dxa"/>
          </w:tcPr>
          <w:p w:rsidR="009A1C1F" w:rsidRDefault="00542B37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"register"</w:t>
            </w:r>
            <w:r>
              <w:t>: App</w:t>
            </w:r>
            <w:r>
              <w:rPr>
                <w:rFonts w:hint="eastAsia"/>
              </w:rPr>
              <w:t>에서 등록 시 등록자명,</w:t>
            </w:r>
            <w:r>
              <w:t xml:space="preserve"> </w:t>
            </w:r>
            <w:r>
              <w:rPr>
                <w:rFonts w:hint="eastAsia"/>
              </w:rPr>
              <w:t xml:space="preserve">월패드에서 등록 시 </w:t>
            </w:r>
            <w:r>
              <w:t>‘</w:t>
            </w:r>
            <w:r>
              <w:rPr>
                <w:rFonts w:hint="eastAsia"/>
              </w:rPr>
              <w:t>월패드</w:t>
            </w:r>
            <w:r>
              <w:t>’</w:t>
            </w:r>
          </w:p>
          <w:p w:rsidR="009A1C1F" w:rsidRPr="004911A3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A1C1F" w:rsidRDefault="009A1C1F" w:rsidP="009A1C1F">
      <w:pPr>
        <w:ind w:left="993"/>
        <w:rPr>
          <w:rFonts w:hAnsi="바탕"/>
        </w:rPr>
      </w:pPr>
    </w:p>
    <w:p w:rsidR="009A1C1F" w:rsidRDefault="009A1C1F" w:rsidP="00CC758A">
      <w:pPr>
        <w:pStyle w:val="3"/>
      </w:pPr>
      <w:bookmarkStart w:id="172" w:name="_Toc46158835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RPr="00AB35E6" w:rsidTr="009A1C1F">
        <w:tc>
          <w:tcPr>
            <w:tcW w:w="8221" w:type="dxa"/>
          </w:tcPr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>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"type": "visitor_car_favorites_add",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Pr="00AB35E6" w:rsidRDefault="00542B37" w:rsidP="00542B3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A1C1F" w:rsidRDefault="009A1C1F" w:rsidP="009A1C1F"/>
    <w:p w:rsidR="009A1C1F" w:rsidRDefault="009A1C1F" w:rsidP="00CC758A">
      <w:pPr>
        <w:pStyle w:val="3"/>
      </w:pPr>
      <w:bookmarkStart w:id="173" w:name="_Toc46158836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Tr="009A1C1F">
        <w:tc>
          <w:tcPr>
            <w:tcW w:w="8221" w:type="dxa"/>
          </w:tcPr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>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"type": "visitor_car_favorites_add",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42B37" w:rsidRDefault="00542B37" w:rsidP="00542B3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Default="00542B37" w:rsidP="00542B3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A1C1F" w:rsidRPr="00F41FBB" w:rsidTr="009A1C1F">
        <w:trPr>
          <w:trHeight w:val="1377"/>
        </w:trPr>
        <w:tc>
          <w:tcPr>
            <w:tcW w:w="8221" w:type="dxa"/>
          </w:tcPr>
          <w:p w:rsidR="009A1C1F" w:rsidRPr="008F1D9F" w:rsidRDefault="00B909D6" w:rsidP="009A1C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방문</w:t>
            </w:r>
            <w:r w:rsidR="0014021A">
              <w:rPr>
                <w:rFonts w:hint="eastAsia"/>
              </w:rPr>
              <w:t>차량 번호 중복 등록 시도 시,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 w:rsidR="0014021A">
              <w:t>319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14021A">
              <w:rPr>
                <w:rFonts w:hint="eastAsia"/>
              </w:rPr>
              <w:t xml:space="preserve"> </w:t>
            </w:r>
            <w:r w:rsidR="0014021A" w:rsidRPr="0014021A">
              <w:rPr>
                <w:rFonts w:hint="eastAsia"/>
              </w:rPr>
              <w:t>이미 즐겨찾기에 등록된 방문차량 번호 입니다.</w:t>
            </w:r>
          </w:p>
          <w:p w:rsidR="009A1C1F" w:rsidRDefault="009A1C1F" w:rsidP="009A1C1F">
            <w:pPr>
              <w:widowControl/>
              <w:wordWrap/>
              <w:autoSpaceDE/>
              <w:autoSpaceDN/>
            </w:pPr>
          </w:p>
          <w:p w:rsidR="009A1C1F" w:rsidRPr="004911A3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A1C1F" w:rsidRDefault="009A1C1F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9A1C1F" w:rsidRDefault="009A1C1F" w:rsidP="00CC758A">
      <w:pPr>
        <w:pStyle w:val="3"/>
      </w:pPr>
      <w:bookmarkStart w:id="174" w:name="_Toc46158837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RPr="00AB35E6" w:rsidTr="009A1C1F">
        <w:tc>
          <w:tcPr>
            <w:tcW w:w="8221" w:type="dxa"/>
          </w:tcPr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>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"type": "visitor_car_favorites_delete",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"car_num": "차량번호"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Pr="00AB35E6" w:rsidRDefault="00B909D6" w:rsidP="00B909D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9A1C1F" w:rsidRDefault="009A1C1F" w:rsidP="009A1C1F"/>
    <w:p w:rsidR="009A1C1F" w:rsidRDefault="009A1C1F" w:rsidP="00CC758A">
      <w:pPr>
        <w:pStyle w:val="3"/>
      </w:pPr>
      <w:bookmarkStart w:id="175" w:name="_Toc46158838"/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즐겨찾기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9A1C1F" w:rsidTr="009A1C1F">
        <w:tc>
          <w:tcPr>
            <w:tcW w:w="8221" w:type="dxa"/>
          </w:tcPr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>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"type": "visitor_car_favorites_delete",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909D6" w:rsidRDefault="00B909D6" w:rsidP="00B909D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9A1C1F" w:rsidRDefault="00B909D6" w:rsidP="00B909D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9A1C1F" w:rsidRPr="002F2D6B" w:rsidTr="009A1C1F">
        <w:tc>
          <w:tcPr>
            <w:tcW w:w="8221" w:type="dxa"/>
            <w:shd w:val="clear" w:color="auto" w:fill="95B3D7" w:themeFill="accent1" w:themeFillTint="99"/>
          </w:tcPr>
          <w:p w:rsidR="009A1C1F" w:rsidRPr="002F2D6B" w:rsidRDefault="009A1C1F" w:rsidP="009A1C1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9A1C1F" w:rsidRPr="00F41FBB" w:rsidTr="009A1C1F">
        <w:trPr>
          <w:trHeight w:val="1377"/>
        </w:trPr>
        <w:tc>
          <w:tcPr>
            <w:tcW w:w="8221" w:type="dxa"/>
          </w:tcPr>
          <w:p w:rsidR="009A1C1F" w:rsidRPr="004911A3" w:rsidRDefault="009A1C1F" w:rsidP="00B909D6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9A1C1F" w:rsidRDefault="009A1C1F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DF7DF2" w:rsidRDefault="00DF7DF2" w:rsidP="009A1C1F">
      <w:pPr>
        <w:ind w:left="993"/>
        <w:rPr>
          <w:rFonts w:hAnsi="바탕"/>
        </w:rPr>
      </w:pPr>
    </w:p>
    <w:p w:rsidR="00B81CCD" w:rsidRDefault="00B81CCD" w:rsidP="00CC758A">
      <w:pPr>
        <w:pStyle w:val="3"/>
      </w:pPr>
      <w:bookmarkStart w:id="176" w:name="_Toc46158839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RPr="00AB35E6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"emg_phone_number_list",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Pr="00AB35E6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81CCD" w:rsidRDefault="00B81CCD" w:rsidP="00B81CCD"/>
    <w:p w:rsidR="00B81CCD" w:rsidRDefault="00B81CCD" w:rsidP="00CC758A">
      <w:pPr>
        <w:pStyle w:val="3"/>
      </w:pPr>
      <w:bookmarkStart w:id="177" w:name="_Toc46158840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"emg_phone_number_list",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"reg_num": "등록번호",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"phone_num": "비상연락처 전화번호",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    "reg_date": "yyyy-MM-dd hh:mm:ss",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"register": "홍길동/월패드"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81CCD" w:rsidRPr="00F41FBB" w:rsidTr="00DF7DF2">
        <w:trPr>
          <w:trHeight w:val="1377"/>
        </w:trPr>
        <w:tc>
          <w:tcPr>
            <w:tcW w:w="8221" w:type="dxa"/>
          </w:tcPr>
          <w:p w:rsidR="00B81CCD" w:rsidRDefault="00B81CCD" w:rsidP="00DF7DF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"register"</w:t>
            </w:r>
            <w:r>
              <w:t>: App</w:t>
            </w:r>
            <w:r>
              <w:rPr>
                <w:rFonts w:hint="eastAsia"/>
              </w:rPr>
              <w:t>에서 등록 시 등록자명,</w:t>
            </w:r>
            <w:r>
              <w:t xml:space="preserve"> </w:t>
            </w:r>
            <w:r>
              <w:rPr>
                <w:rFonts w:hint="eastAsia"/>
              </w:rPr>
              <w:t xml:space="preserve">월패드에서 등록 시 </w:t>
            </w:r>
            <w:r>
              <w:t>‘</w:t>
            </w:r>
            <w:r>
              <w:rPr>
                <w:rFonts w:hint="eastAsia"/>
              </w:rPr>
              <w:t>월패드</w:t>
            </w:r>
            <w:r>
              <w:t>’</w:t>
            </w:r>
          </w:p>
          <w:p w:rsidR="00B81CCD" w:rsidRPr="004911A3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81CCD" w:rsidRDefault="00B81CCD" w:rsidP="00B81CCD">
      <w:pPr>
        <w:ind w:left="993"/>
        <w:rPr>
          <w:rFonts w:hAnsi="바탕"/>
        </w:rPr>
      </w:pPr>
    </w:p>
    <w:p w:rsidR="00B81CCD" w:rsidRDefault="00B81CCD" w:rsidP="00CC758A">
      <w:pPr>
        <w:pStyle w:val="3"/>
      </w:pPr>
      <w:bookmarkStart w:id="178" w:name="_Toc46158841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7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RPr="00AB35E6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"emg_phone_number_add",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"phone_num": "비상연락처 전화번호"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Pr="00AB35E6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81CCD" w:rsidRDefault="00B81CCD" w:rsidP="00B81CCD"/>
    <w:p w:rsidR="00B81CCD" w:rsidRDefault="00B81CCD" w:rsidP="00CC758A">
      <w:pPr>
        <w:pStyle w:val="3"/>
      </w:pPr>
      <w:bookmarkStart w:id="179" w:name="_Toc46158842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7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Tr="00DF7DF2">
        <w:tc>
          <w:tcPr>
            <w:tcW w:w="8221" w:type="dxa"/>
          </w:tcPr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"type": "emg_phone_number_add",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Default="00B81CCD" w:rsidP="00B81CC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81CCD" w:rsidRPr="00F41FBB" w:rsidTr="00DF7DF2">
        <w:trPr>
          <w:trHeight w:val="1377"/>
        </w:trPr>
        <w:tc>
          <w:tcPr>
            <w:tcW w:w="8221" w:type="dxa"/>
          </w:tcPr>
          <w:p w:rsidR="00B81CCD" w:rsidRPr="008F1D9F" w:rsidRDefault="00B81CCD" w:rsidP="00DF7DF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비상연락처 전화번호 중복 등록 시도 시,</w:t>
            </w:r>
          </w:p>
          <w:p w:rsidR="00B81CCD" w:rsidRDefault="00B81CCD" w:rsidP="00DF7DF2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320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14021A">
              <w:rPr>
                <w:rFonts w:hint="eastAsia"/>
              </w:rPr>
              <w:t xml:space="preserve"> 이미 등록된 </w:t>
            </w:r>
            <w:r>
              <w:rPr>
                <w:rFonts w:hint="eastAsia"/>
              </w:rPr>
              <w:t>비상연락처 전화</w:t>
            </w:r>
            <w:r w:rsidRPr="0014021A">
              <w:rPr>
                <w:rFonts w:hint="eastAsia"/>
              </w:rPr>
              <w:t xml:space="preserve"> 번호 입니다.</w:t>
            </w:r>
          </w:p>
          <w:p w:rsidR="00B81CCD" w:rsidRDefault="00B81CCD" w:rsidP="00DF7DF2">
            <w:pPr>
              <w:widowControl/>
              <w:wordWrap/>
              <w:autoSpaceDE/>
              <w:autoSpaceDN/>
            </w:pPr>
          </w:p>
          <w:p w:rsidR="00B81CCD" w:rsidRPr="004911A3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81CCD" w:rsidRDefault="00B81CCD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DF7DF2" w:rsidRDefault="00DF7DF2" w:rsidP="00B81CCD">
      <w:pPr>
        <w:ind w:left="993"/>
        <w:rPr>
          <w:rFonts w:hAnsi="바탕"/>
        </w:rPr>
      </w:pPr>
    </w:p>
    <w:p w:rsidR="00B81CCD" w:rsidRDefault="00B81CCD" w:rsidP="00CC758A">
      <w:pPr>
        <w:pStyle w:val="3"/>
      </w:pPr>
      <w:bookmarkStart w:id="180" w:name="_Toc46158843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8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RPr="00AB35E6" w:rsidTr="00DF7DF2">
        <w:tc>
          <w:tcPr>
            <w:tcW w:w="8221" w:type="dxa"/>
          </w:tcPr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>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"type": "emg_phone_number_delete",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"reg_num": "등록번호",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"phone_num": "비상연락처 전화번호"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Pr="00AB35E6" w:rsidRDefault="00A42CBD" w:rsidP="00A42CB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81CCD" w:rsidRDefault="00B81CCD" w:rsidP="00B81CCD"/>
    <w:p w:rsidR="00B81CCD" w:rsidRDefault="00B81CCD" w:rsidP="00CC758A">
      <w:pPr>
        <w:pStyle w:val="3"/>
      </w:pPr>
      <w:bookmarkStart w:id="181" w:name="_Toc46158844"/>
      <w:r>
        <w:rPr>
          <w:rFonts w:hint="eastAsia"/>
        </w:rPr>
        <w:t>비상연락처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81CCD" w:rsidTr="00DF7DF2">
        <w:tc>
          <w:tcPr>
            <w:tcW w:w="8221" w:type="dxa"/>
          </w:tcPr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>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"category": "board",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"type": "emg_phone_number_delete",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42CBD" w:rsidRDefault="00A42CBD" w:rsidP="00A42CB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81CCD" w:rsidRDefault="00A42CBD" w:rsidP="00A42CB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B81CCD" w:rsidRPr="002F2D6B" w:rsidTr="00DF7DF2">
        <w:tc>
          <w:tcPr>
            <w:tcW w:w="8221" w:type="dxa"/>
            <w:shd w:val="clear" w:color="auto" w:fill="95B3D7" w:themeFill="accent1" w:themeFillTint="99"/>
          </w:tcPr>
          <w:p w:rsidR="00B81CCD" w:rsidRPr="002F2D6B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81CCD" w:rsidRPr="00F41FBB" w:rsidTr="00DF7DF2">
        <w:trPr>
          <w:trHeight w:val="1377"/>
        </w:trPr>
        <w:tc>
          <w:tcPr>
            <w:tcW w:w="8221" w:type="dxa"/>
          </w:tcPr>
          <w:p w:rsidR="00B81CCD" w:rsidRPr="004911A3" w:rsidRDefault="00B81CCD" w:rsidP="00DF7DF2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81CCD" w:rsidRDefault="00B81CCD" w:rsidP="00B81CCD">
      <w:pPr>
        <w:ind w:left="993"/>
        <w:rPr>
          <w:rFonts w:hAnsi="바탕"/>
        </w:rPr>
      </w:pPr>
    </w:p>
    <w:p w:rsidR="009A1C1F" w:rsidRDefault="009A1C1F" w:rsidP="009A1C1F">
      <w:pPr>
        <w:ind w:left="993"/>
        <w:rPr>
          <w:rFonts w:hAnsi="바탕"/>
        </w:rPr>
      </w:pPr>
    </w:p>
    <w:p w:rsidR="009A1C1F" w:rsidRDefault="009A1C1F" w:rsidP="009A1C1F">
      <w:pPr>
        <w:ind w:left="993"/>
        <w:rPr>
          <w:rFonts w:hAnsi="바탕"/>
        </w:rPr>
      </w:pPr>
    </w:p>
    <w:p w:rsidR="005F5D58" w:rsidRPr="009A1C1F" w:rsidRDefault="005F5D58" w:rsidP="006C2724"/>
    <w:p w:rsidR="00BF38B6" w:rsidRDefault="00BF38B6" w:rsidP="006C2724"/>
    <w:p w:rsidR="00BF38B6" w:rsidRDefault="00BF38B6" w:rsidP="006C2724"/>
    <w:p w:rsidR="00BF38B6" w:rsidRDefault="00BF38B6" w:rsidP="006C2724"/>
    <w:p w:rsidR="00BF38B6" w:rsidRDefault="00BF38B6" w:rsidP="006C2724"/>
    <w:p w:rsidR="006C2724" w:rsidRPr="006C2724" w:rsidRDefault="008763F3" w:rsidP="00087912">
      <w:pPr>
        <w:pStyle w:val="2"/>
      </w:pPr>
      <w:bookmarkStart w:id="182" w:name="_Toc46158845"/>
      <w:r>
        <w:rPr>
          <w:rFonts w:hint="eastAsia"/>
        </w:rPr>
        <w:t>공용부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bookmarkEnd w:id="182"/>
    </w:p>
    <w:p w:rsidR="008763F3" w:rsidRDefault="008763F3" w:rsidP="00CC758A">
      <w:pPr>
        <w:pStyle w:val="3"/>
      </w:pPr>
      <w:bookmarkStart w:id="183" w:name="_Toc46158846"/>
      <w:r>
        <w:rPr>
          <w:rFonts w:hint="eastAsia"/>
        </w:rPr>
        <w:t>엘리베이터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 w:rsidR="00453AC6">
        <w:rPr>
          <w:rFonts w:hint="eastAsia"/>
        </w:rPr>
        <w:t xml:space="preserve"> </w:t>
      </w:r>
      <w:r w:rsidR="00453AC6">
        <w:rPr>
          <w:rFonts w:hint="eastAsia"/>
        </w:rPr>
        <w:t>요청</w:t>
      </w:r>
      <w:bookmarkEnd w:id="18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13F42" w:rsidRPr="002F2D6B" w:rsidTr="0053211A">
        <w:tc>
          <w:tcPr>
            <w:tcW w:w="8221" w:type="dxa"/>
            <w:shd w:val="clear" w:color="auto" w:fill="95B3D7" w:themeFill="accent1" w:themeFillTint="99"/>
          </w:tcPr>
          <w:p w:rsidR="00413F42" w:rsidRPr="002F2D6B" w:rsidRDefault="00413F4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13F42" w:rsidTr="0053211A">
        <w:tc>
          <w:tcPr>
            <w:tcW w:w="8221" w:type="dxa"/>
          </w:tcPr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"category": "elevator",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"type": "call",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413F42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413F42">
              <w:rPr>
                <w:rFonts w:hint="eastAsia"/>
              </w:rPr>
              <w:t>"userkey": "회원 식별키",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"uid": "</w:t>
            </w:r>
            <w:r w:rsidR="003A1977" w:rsidRPr="00465FF9">
              <w:rPr>
                <w:rFonts w:hint="eastAsia"/>
              </w:rPr>
              <w:t>CMF990100</w:t>
            </w:r>
            <w:r>
              <w:rPr>
                <w:rFonts w:hint="eastAsia"/>
              </w:rPr>
              <w:t>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"operation":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  "control": "up/down"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27F79" w:rsidRDefault="00F27F79" w:rsidP="00DD1844">
      <w:pPr>
        <w:ind w:left="993"/>
        <w:rPr>
          <w:rFonts w:hAnsi="바탕"/>
        </w:rPr>
      </w:pPr>
    </w:p>
    <w:p w:rsidR="00453AC6" w:rsidRDefault="00453AC6" w:rsidP="00CC758A">
      <w:pPr>
        <w:pStyle w:val="3"/>
      </w:pPr>
      <w:bookmarkStart w:id="184" w:name="_Toc46158847"/>
      <w:r>
        <w:rPr>
          <w:rFonts w:hint="eastAsia"/>
        </w:rPr>
        <w:t>엘리베이터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13F42" w:rsidRPr="002F2D6B" w:rsidTr="0053211A">
        <w:tc>
          <w:tcPr>
            <w:tcW w:w="8221" w:type="dxa"/>
            <w:shd w:val="clear" w:color="auto" w:fill="95B3D7" w:themeFill="accent1" w:themeFillTint="99"/>
          </w:tcPr>
          <w:p w:rsidR="00413F42" w:rsidRPr="002F2D6B" w:rsidRDefault="00413F4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13F42" w:rsidTr="0053211A">
        <w:tc>
          <w:tcPr>
            <w:tcW w:w="8221" w:type="dxa"/>
          </w:tcPr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"category": "elevator",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"type": "call",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413F42" w:rsidRDefault="00413F42" w:rsidP="00413F4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9273E9" w:rsidRPr="008F1D9F" w:rsidRDefault="009273E9" w:rsidP="009273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 불가 상태</w:t>
            </w:r>
            <w:r w:rsidRPr="008F1D9F">
              <w:rPr>
                <w:rFonts w:hint="eastAsia"/>
              </w:rPr>
              <w:t>,</w:t>
            </w:r>
          </w:p>
          <w:p w:rsidR="009273E9" w:rsidRDefault="009273E9" w:rsidP="009273E9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501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요청된 동호에 해당하는 엘리베이터가 없거나 엘리베이터 감시반과 연동중이지 않습니다.</w:t>
            </w:r>
          </w:p>
          <w:p w:rsidR="009273E9" w:rsidRPr="009273E9" w:rsidRDefault="009273E9" w:rsidP="008E5A03">
            <w:pPr>
              <w:widowControl/>
              <w:wordWrap/>
              <w:autoSpaceDE/>
              <w:autoSpaceDN/>
            </w:pPr>
          </w:p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8E2FAD" w:rsidRDefault="008E2FAD" w:rsidP="00DD1844">
      <w:pPr>
        <w:ind w:left="993"/>
        <w:rPr>
          <w:rFonts w:hAnsi="바탕"/>
        </w:rPr>
      </w:pPr>
    </w:p>
    <w:p w:rsidR="005538E6" w:rsidRDefault="005538E6" w:rsidP="00DD1844">
      <w:pPr>
        <w:ind w:left="993"/>
        <w:rPr>
          <w:rFonts w:hAnsi="바탕"/>
        </w:rPr>
      </w:pPr>
    </w:p>
    <w:p w:rsidR="005538E6" w:rsidRDefault="005538E6" w:rsidP="00DD1844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892E09" w:rsidRPr="008E623E" w:rsidRDefault="00892E09" w:rsidP="00087912">
      <w:pPr>
        <w:pStyle w:val="2"/>
      </w:pPr>
      <w:bookmarkStart w:id="185" w:name="_Toc46158848"/>
      <w:r>
        <w:rPr>
          <w:rFonts w:hint="eastAsia"/>
        </w:rPr>
        <w:t>EMS</w:t>
      </w:r>
      <w:bookmarkEnd w:id="185"/>
    </w:p>
    <w:p w:rsidR="00892E09" w:rsidRDefault="00892E09" w:rsidP="00CC758A">
      <w:pPr>
        <w:pStyle w:val="3"/>
      </w:pPr>
      <w:bookmarkStart w:id="186" w:name="_Toc46158849"/>
      <w:r w:rsidRPr="00892E09">
        <w:rPr>
          <w:rFonts w:hint="eastAsia"/>
        </w:rPr>
        <w:t>당월</w:t>
      </w:r>
      <w:r>
        <w:rPr>
          <w:rFonts w:hint="eastAsia"/>
        </w:rPr>
        <w:t xml:space="preserve"> </w:t>
      </w:r>
      <w:r w:rsidRPr="00892E09">
        <w:rPr>
          <w:rFonts w:hint="eastAsia"/>
        </w:rPr>
        <w:t>사용량</w:t>
      </w:r>
      <w:r>
        <w:rPr>
          <w:rFonts w:hint="eastAsia"/>
        </w:rPr>
        <w:t xml:space="preserve"> </w:t>
      </w:r>
      <w:r w:rsidRPr="00892E09">
        <w:rPr>
          <w:rFonts w:hint="eastAsia"/>
        </w:rPr>
        <w:t>요청</w:t>
      </w:r>
      <w:bookmarkEnd w:id="18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92E09" w:rsidRPr="002F2D6B" w:rsidTr="0053211A">
        <w:tc>
          <w:tcPr>
            <w:tcW w:w="8221" w:type="dxa"/>
            <w:shd w:val="clear" w:color="auto" w:fill="95B3D7" w:themeFill="accent1" w:themeFillTint="99"/>
          </w:tcPr>
          <w:p w:rsidR="00892E09" w:rsidRPr="002F2D6B" w:rsidRDefault="00892E09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92E09" w:rsidRPr="00AB35E6" w:rsidTr="0053211A">
        <w:tc>
          <w:tcPr>
            <w:tcW w:w="8221" w:type="dxa"/>
          </w:tcPr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>{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"type": "current_use",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892E09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892E09">
              <w:rPr>
                <w:rFonts w:hint="eastAsia"/>
              </w:rPr>
              <w:t>"userkey": "회원 식별키",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892E09" w:rsidRDefault="00892E09" w:rsidP="00892E0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92E09" w:rsidRPr="00AB35E6" w:rsidRDefault="00892E09" w:rsidP="00892E0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892E09" w:rsidRDefault="00892E09" w:rsidP="00892E09"/>
    <w:p w:rsidR="00892E09" w:rsidRDefault="00892E09" w:rsidP="00CC758A">
      <w:pPr>
        <w:pStyle w:val="3"/>
      </w:pPr>
      <w:bookmarkStart w:id="187" w:name="_Toc46158850"/>
      <w:r w:rsidRPr="00892E09">
        <w:rPr>
          <w:rFonts w:hint="eastAsia"/>
        </w:rPr>
        <w:t>당월</w:t>
      </w:r>
      <w:r>
        <w:rPr>
          <w:rFonts w:hint="eastAsia"/>
        </w:rPr>
        <w:t xml:space="preserve"> </w:t>
      </w:r>
      <w:r w:rsidRPr="00892E09"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92E09" w:rsidRPr="002F2D6B" w:rsidTr="0053211A">
        <w:tc>
          <w:tcPr>
            <w:tcW w:w="8221" w:type="dxa"/>
            <w:shd w:val="clear" w:color="auto" w:fill="95B3D7" w:themeFill="accent1" w:themeFillTint="99"/>
          </w:tcPr>
          <w:p w:rsidR="00892E09" w:rsidRPr="002F2D6B" w:rsidRDefault="00892E09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92E09" w:rsidTr="0053211A">
        <w:tc>
          <w:tcPr>
            <w:tcW w:w="8221" w:type="dxa"/>
          </w:tcPr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>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"type": "current_use",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"item":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"elec",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"107.44",  </w:t>
            </w:r>
            <w:r w:rsidRPr="00800EE9">
              <w:rPr>
                <w:rFonts w:hint="eastAsia"/>
                <w:color w:val="00B050"/>
              </w:rPr>
              <w:t>//당월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"300",     </w:t>
            </w:r>
            <w:r w:rsidRPr="00800EE9">
              <w:rPr>
                <w:rFonts w:hint="eastAsia"/>
                <w:color w:val="00B050"/>
              </w:rPr>
              <w:t>//목표 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"182.7",   </w:t>
            </w:r>
            <w:r w:rsidRPr="00800EE9">
              <w:rPr>
                <w:rFonts w:hint="eastAsia"/>
                <w:color w:val="00B050"/>
              </w:rPr>
              <w:t>//예측 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"167.01",  </w:t>
            </w:r>
            <w:r w:rsidRPr="00800EE9">
              <w:rPr>
                <w:rFonts w:hint="eastAsia"/>
                <w:color w:val="00B050"/>
              </w:rPr>
              <w:t>//동평형 월 사용량</w:t>
            </w:r>
          </w:p>
          <w:p w:rsidR="00800EE9" w:rsidRDefault="00800EE9" w:rsidP="00800EE9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</w:t>
            </w:r>
            <w:r w:rsidRPr="004D4A87">
              <w:rPr>
                <w:rFonts w:hint="eastAsia"/>
              </w:rPr>
              <w:t>"107.44"</w:t>
            </w:r>
            <w:r w:rsidR="00301F67" w:rsidRPr="004D4A87">
              <w:t>,</w:t>
            </w:r>
            <w:r w:rsidRPr="004D4A87">
              <w:rPr>
                <w:rFonts w:hint="eastAsia"/>
              </w:rPr>
              <w:t xml:space="preserve">   </w:t>
            </w:r>
            <w:r w:rsidRPr="00800EE9">
              <w:rPr>
                <w:rFonts w:hint="eastAsia"/>
                <w:color w:val="00B050"/>
              </w:rPr>
              <w:t>//전년 동월 사용량</w:t>
            </w:r>
          </w:p>
          <w:p w:rsidR="00301F67" w:rsidRDefault="00301F67" w:rsidP="00301F67">
            <w:pPr>
              <w:widowControl/>
              <w:wordWrap/>
              <w:autoSpaceDE/>
              <w:autoSpaceDN/>
              <w:ind w:firstLineChars="500" w:firstLine="1000"/>
              <w:rPr>
                <w:color w:val="00B050"/>
              </w:rPr>
            </w:pPr>
            <w:r w:rsidRPr="004D4A87">
              <w:t>"253/1177"</w:t>
            </w:r>
            <w:r w:rsidRPr="004D4A87">
              <w:rPr>
                <w:rFonts w:hint="eastAsia"/>
              </w:rPr>
              <w:t xml:space="preserve">  </w:t>
            </w:r>
            <w:r w:rsidRPr="00A73365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당월 우리집</w:t>
            </w:r>
            <w:r w:rsidRPr="00A7336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순위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동평형 세대 수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"gas",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"0.4",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"0.58",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"1.82",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"0.4"</w:t>
            </w:r>
            <w:r w:rsidR="00301F67">
              <w:t>,</w:t>
            </w:r>
          </w:p>
          <w:p w:rsidR="00301F67" w:rsidRPr="00465FF9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465FF9"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"water",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"1.7",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"2.9",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"6.8",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"1.7"</w:t>
            </w:r>
            <w:r w:rsidR="00301F67">
              <w:t>,</w:t>
            </w:r>
          </w:p>
          <w:p w:rsidR="00301F67" w:rsidRPr="00465FF9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465FF9"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"type": "hotwater",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"value": [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"0.9",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"1.45",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"4.5",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  "0.9"</w:t>
            </w:r>
            <w:r w:rsidR="00301F67">
              <w:t>,</w:t>
            </w:r>
          </w:p>
          <w:p w:rsidR="00301F67" w:rsidRPr="00465FF9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465FF9">
              <w:t>"253/1177"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]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},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{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"type": "heating",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"value": [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  "0.21",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  "0",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  "0.29",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  "0.32",</w:t>
            </w:r>
          </w:p>
          <w:p w:rsidR="00800EE9" w:rsidRPr="00465FF9" w:rsidRDefault="00800EE9" w:rsidP="00800EE9">
            <w:pPr>
              <w:widowControl/>
              <w:wordWrap/>
              <w:autoSpaceDE/>
              <w:autoSpaceDN/>
            </w:pPr>
            <w:r w:rsidRPr="00465FF9">
              <w:t xml:space="preserve">          "0.21"</w:t>
            </w:r>
            <w:r w:rsidR="00301F67" w:rsidRPr="00465FF9">
              <w:t>,</w:t>
            </w:r>
          </w:p>
          <w:p w:rsidR="00301F67" w:rsidRPr="00465FF9" w:rsidRDefault="00301F67" w:rsidP="00301F67">
            <w:pPr>
              <w:widowControl/>
              <w:wordWrap/>
              <w:autoSpaceDE/>
              <w:autoSpaceDN/>
              <w:ind w:firstLineChars="500" w:firstLine="1000"/>
            </w:pPr>
            <w:r w:rsidRPr="00465FF9">
              <w:t>"253/1177"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800EE9" w:rsidRDefault="00800EE9" w:rsidP="00800E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92E09" w:rsidRDefault="00800EE9" w:rsidP="00800E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699"/>
        </w:trPr>
        <w:tc>
          <w:tcPr>
            <w:tcW w:w="8221" w:type="dxa"/>
          </w:tcPr>
          <w:p w:rsidR="009273E9" w:rsidRPr="008F1D9F" w:rsidRDefault="009273E9" w:rsidP="009273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EMS 서버 미접속 상태</w:t>
            </w:r>
            <w:r w:rsidRPr="008F1D9F">
              <w:rPr>
                <w:rFonts w:hint="eastAsia"/>
              </w:rPr>
              <w:t>,</w:t>
            </w:r>
          </w:p>
          <w:p w:rsidR="009273E9" w:rsidRDefault="009273E9" w:rsidP="009273E9">
            <w:pPr>
              <w:widowControl/>
              <w:wordWrap/>
              <w:autoSpaceDE/>
              <w:autoSpaceDN/>
            </w:pPr>
            <w:r w:rsidRPr="008F1D9F">
              <w:t>S</w:t>
            </w:r>
            <w:r w:rsidRPr="008F1D9F">
              <w:rPr>
                <w:rFonts w:hint="eastAsia"/>
              </w:rPr>
              <w:t>tatus</w:t>
            </w:r>
            <w:r w:rsidRPr="008F1D9F">
              <w:t xml:space="preserve">: </w:t>
            </w:r>
            <w:r>
              <w:t>502</w:t>
            </w:r>
            <w:r w:rsidRPr="008F1D9F">
              <w:t xml:space="preserve">, </w:t>
            </w:r>
            <w:r w:rsidRPr="008F1D9F">
              <w:rPr>
                <w:rFonts w:hint="eastAsia"/>
              </w:rPr>
              <w:t>message</w:t>
            </w:r>
            <w:r w:rsidRPr="008F1D9F">
              <w:t>:</w:t>
            </w:r>
            <w:r w:rsidRPr="008F1D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 EMS 서버와 연동중이지 않습니다.</w:t>
            </w:r>
          </w:p>
          <w:p w:rsidR="008F3C89" w:rsidRPr="00377A01" w:rsidRDefault="009273E9" w:rsidP="008E5A03">
            <w:pPr>
              <w:widowControl/>
              <w:wordWrap/>
              <w:autoSpaceDE/>
              <w:autoSpaceDN/>
            </w:pPr>
            <w:r w:rsidRPr="00465FF9">
              <w:rPr>
                <w:rFonts w:hint="eastAsia"/>
              </w:rPr>
              <w:t>이하 생략</w:t>
            </w:r>
          </w:p>
        </w:tc>
      </w:tr>
    </w:tbl>
    <w:p w:rsidR="006C2724" w:rsidRDefault="006C2724" w:rsidP="00DD1844">
      <w:pPr>
        <w:ind w:left="993"/>
        <w:rPr>
          <w:rFonts w:hAnsi="바탕"/>
        </w:rPr>
      </w:pPr>
    </w:p>
    <w:p w:rsidR="00CF4C52" w:rsidRDefault="00CF4C52" w:rsidP="00CC758A">
      <w:pPr>
        <w:pStyle w:val="3"/>
      </w:pPr>
      <w:bookmarkStart w:id="188" w:name="_Toc46158851"/>
      <w:r>
        <w:rPr>
          <w:rFonts w:hint="eastAsia"/>
        </w:rPr>
        <w:t>월</w:t>
      </w:r>
      <w:r w:rsidR="00C751B5">
        <w:rPr>
          <w:rFonts w:hint="eastAsia"/>
        </w:rPr>
        <w:t xml:space="preserve"> </w:t>
      </w:r>
      <w:r w:rsidR="00C751B5">
        <w:rPr>
          <w:rFonts w:hint="eastAsia"/>
        </w:rPr>
        <w:t>사용량</w:t>
      </w:r>
      <w:r>
        <w:rPr>
          <w:rFonts w:hint="eastAsia"/>
        </w:rPr>
        <w:t xml:space="preserve"> </w:t>
      </w:r>
      <w:r w:rsidR="00351143" w:rsidRPr="00465FF9">
        <w:rPr>
          <w:rFonts w:hint="eastAsia"/>
        </w:rPr>
        <w:t>테이블</w:t>
      </w:r>
      <w:r w:rsidRPr="00465FF9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8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F4C52" w:rsidRPr="002F2D6B" w:rsidTr="0053211A">
        <w:tc>
          <w:tcPr>
            <w:tcW w:w="8221" w:type="dxa"/>
            <w:shd w:val="clear" w:color="auto" w:fill="95B3D7" w:themeFill="accent1" w:themeFillTint="99"/>
          </w:tcPr>
          <w:p w:rsidR="00CF4C52" w:rsidRPr="002F2D6B" w:rsidRDefault="00CF4C5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F4C52" w:rsidRPr="00AB35E6" w:rsidTr="0053211A">
        <w:tc>
          <w:tcPr>
            <w:tcW w:w="8221" w:type="dxa"/>
          </w:tcPr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>{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Pr="00465FF9">
              <w:t>month_</w:t>
            </w:r>
            <w:r w:rsidR="00351143" w:rsidRPr="00465FF9">
              <w:rPr>
                <w:rFonts w:hint="eastAsia"/>
              </w:rPr>
              <w:t>table</w:t>
            </w:r>
            <w:r>
              <w:t>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CF4C52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CF4C52">
              <w:rPr>
                <w:rFonts w:hint="eastAsia"/>
              </w:rPr>
              <w:t>"userkey": "회원 식별키",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"type": "elec/gas/water/hotwater/heating",  </w:t>
            </w:r>
            <w:r w:rsidRPr="00CF4C52">
              <w:rPr>
                <w:color w:val="00B050"/>
              </w:rPr>
              <w:t>//</w:t>
            </w:r>
            <w:r w:rsidRPr="00CF4C52">
              <w:rPr>
                <w:rFonts w:hint="eastAsia"/>
                <w:color w:val="00B050"/>
              </w:rPr>
              <w:t>검침종</w:t>
            </w:r>
            <w:r>
              <w:rPr>
                <w:rFonts w:hint="eastAsia"/>
                <w:color w:val="00B050"/>
              </w:rPr>
              <w:t>류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CF4C52" w:rsidRDefault="00CF4C52" w:rsidP="00CF4C52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F4C52" w:rsidRPr="00AB35E6" w:rsidRDefault="00CF4C52" w:rsidP="00CF4C52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F4C52" w:rsidRDefault="00CF4C52" w:rsidP="00CF4C52"/>
    <w:p w:rsidR="00CF4C52" w:rsidRDefault="00CF4C52" w:rsidP="00CC758A">
      <w:pPr>
        <w:pStyle w:val="3"/>
      </w:pPr>
      <w:bookmarkStart w:id="189" w:name="_Toc46158852"/>
      <w:r>
        <w:rPr>
          <w:rFonts w:hint="eastAsia"/>
        </w:rPr>
        <w:t>월</w:t>
      </w:r>
      <w:r w:rsidR="00C751B5">
        <w:rPr>
          <w:rFonts w:hint="eastAsia"/>
        </w:rPr>
        <w:t xml:space="preserve"> </w:t>
      </w:r>
      <w:r w:rsidR="00C751B5">
        <w:rPr>
          <w:rFonts w:hint="eastAsia"/>
        </w:rPr>
        <w:t>사용량</w:t>
      </w:r>
      <w:r>
        <w:rPr>
          <w:rFonts w:hint="eastAsia"/>
        </w:rPr>
        <w:t xml:space="preserve"> </w:t>
      </w:r>
      <w:r w:rsidR="00351143" w:rsidRPr="00465FF9"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8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F4C52" w:rsidRPr="002F2D6B" w:rsidTr="0053211A">
        <w:tc>
          <w:tcPr>
            <w:tcW w:w="8221" w:type="dxa"/>
            <w:shd w:val="clear" w:color="auto" w:fill="95B3D7" w:themeFill="accent1" w:themeFillTint="99"/>
          </w:tcPr>
          <w:p w:rsidR="00CF4C52" w:rsidRPr="002F2D6B" w:rsidRDefault="00CF4C52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F4C52" w:rsidTr="0053211A">
        <w:tc>
          <w:tcPr>
            <w:tcW w:w="8221" w:type="dxa"/>
          </w:tcPr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>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Pr="00465FF9">
              <w:t>month_</w:t>
            </w:r>
            <w:r w:rsidR="00351143" w:rsidRPr="00465FF9">
              <w:rPr>
                <w:rFonts w:hint="eastAsia"/>
              </w:rPr>
              <w:t>table</w:t>
            </w:r>
            <w:r>
              <w:t>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  "value": [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283.56</w:t>
            </w:r>
            <w:r w:rsidR="00FF0866">
              <w:t>"</w:t>
            </w:r>
            <w:r>
              <w:rPr>
                <w:rFonts w:hint="eastAsia"/>
              </w:rPr>
              <w:t xml:space="preserve">,  </w:t>
            </w:r>
            <w:r w:rsidRPr="00A73365">
              <w:rPr>
                <w:rFonts w:hint="eastAsia"/>
                <w:color w:val="00B050"/>
              </w:rPr>
              <w:t>//전년동월의 동일평형 평균 사용량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165.51</w:t>
            </w:r>
            <w:r w:rsidR="00FF0866">
              <w:t>"</w:t>
            </w:r>
            <w:r>
              <w:rPr>
                <w:rFonts w:hint="eastAsia"/>
              </w:rPr>
              <w:t xml:space="preserve">,  </w:t>
            </w:r>
            <w:r w:rsidRPr="00A73365">
              <w:rPr>
                <w:rFonts w:hint="eastAsia"/>
                <w:color w:val="00B050"/>
              </w:rPr>
              <w:t>//요청년월의 동일평형 평균 사용량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334.29</w:t>
            </w:r>
            <w:r w:rsidR="00FF0866">
              <w:t>"</w:t>
            </w:r>
            <w:r>
              <w:rPr>
                <w:rFonts w:hint="eastAsia"/>
              </w:rPr>
              <w:t xml:space="preserve">,  </w:t>
            </w:r>
            <w:r w:rsidRPr="00A73365">
              <w:rPr>
                <w:rFonts w:hint="eastAsia"/>
                <w:color w:val="00B050"/>
              </w:rPr>
              <w:t>//전년동월의 우리집 사용량</w:t>
            </w:r>
          </w:p>
          <w:p w:rsidR="00A73365" w:rsidRDefault="00A73365" w:rsidP="00A73365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</w:t>
            </w:r>
            <w:r w:rsidR="00FF0866">
              <w:t>"</w:t>
            </w:r>
            <w:r>
              <w:rPr>
                <w:rFonts w:hint="eastAsia"/>
              </w:rPr>
              <w:t>181.6</w:t>
            </w:r>
            <w:r w:rsidR="00FF0866">
              <w:t>",</w:t>
            </w:r>
            <w:r>
              <w:rPr>
                <w:rFonts w:hint="eastAsia"/>
              </w:rPr>
              <w:t xml:space="preserve">    </w:t>
            </w:r>
            <w:r w:rsidRPr="00A73365">
              <w:rPr>
                <w:rFonts w:hint="eastAsia"/>
                <w:color w:val="00B050"/>
              </w:rPr>
              <w:t>//요청년월의 우리집 사용량</w:t>
            </w:r>
          </w:p>
          <w:p w:rsidR="00FF0866" w:rsidRDefault="00FF0866" w:rsidP="00FF0866">
            <w:pPr>
              <w:widowControl/>
              <w:wordWrap/>
              <w:autoSpaceDE/>
              <w:autoSpaceDN/>
              <w:ind w:firstLineChars="300" w:firstLine="600"/>
              <w:rPr>
                <w:color w:val="00B050"/>
              </w:rPr>
            </w:pPr>
            <w:r w:rsidRPr="00465FF9">
              <w:t>"200</w:t>
            </w:r>
            <w:r w:rsidRPr="00465FF9">
              <w:rPr>
                <w:rFonts w:hint="eastAsia"/>
              </w:rPr>
              <w:t>.6</w:t>
            </w:r>
            <w:r w:rsidRPr="00465FF9">
              <w:t>"</w:t>
            </w:r>
            <w:r w:rsidR="005B6371" w:rsidRPr="00465FF9">
              <w:t>,</w:t>
            </w:r>
            <w:r>
              <w:rPr>
                <w:rFonts w:hint="eastAsia"/>
              </w:rPr>
              <w:t xml:space="preserve">    </w:t>
            </w:r>
            <w:r w:rsidRPr="00A73365">
              <w:rPr>
                <w:rFonts w:hint="eastAsia"/>
                <w:color w:val="00B050"/>
              </w:rPr>
              <w:t xml:space="preserve">//요청년월의 우리집 </w:t>
            </w:r>
            <w:r>
              <w:rPr>
                <w:rFonts w:hint="eastAsia"/>
                <w:color w:val="00B050"/>
              </w:rPr>
              <w:t>예측 사</w:t>
            </w:r>
            <w:r w:rsidRPr="00A73365">
              <w:rPr>
                <w:rFonts w:hint="eastAsia"/>
                <w:color w:val="00B050"/>
              </w:rPr>
              <w:t>용량</w:t>
            </w:r>
          </w:p>
          <w:p w:rsidR="005B6371" w:rsidRDefault="005B6371" w:rsidP="005B6371">
            <w:pPr>
              <w:widowControl/>
              <w:wordWrap/>
              <w:autoSpaceDE/>
              <w:autoSpaceDN/>
              <w:ind w:firstLineChars="300" w:firstLine="600"/>
              <w:rPr>
                <w:color w:val="00B050"/>
              </w:rPr>
            </w:pPr>
            <w:r w:rsidRPr="00465FF9">
              <w:t>"250</w:t>
            </w:r>
            <w:r w:rsidRPr="00465FF9">
              <w:rPr>
                <w:rFonts w:hint="eastAsia"/>
              </w:rPr>
              <w:t>.</w:t>
            </w:r>
            <w:r w:rsidRPr="00465FF9">
              <w:t>7",</w:t>
            </w:r>
            <w:r w:rsidRPr="00465FF9">
              <w:rPr>
                <w:rFonts w:hint="eastAsia"/>
              </w:rPr>
              <w:t xml:space="preserve">    </w:t>
            </w:r>
            <w:r w:rsidRPr="00A73365">
              <w:rPr>
                <w:rFonts w:hint="eastAsia"/>
                <w:color w:val="00B050"/>
              </w:rPr>
              <w:t xml:space="preserve">//요청년월의 우리집 </w:t>
            </w:r>
            <w:r>
              <w:rPr>
                <w:rFonts w:hint="eastAsia"/>
                <w:color w:val="00B050"/>
              </w:rPr>
              <w:t>목표 사</w:t>
            </w:r>
            <w:r w:rsidRPr="00A73365">
              <w:rPr>
                <w:rFonts w:hint="eastAsia"/>
                <w:color w:val="00B050"/>
              </w:rPr>
              <w:t>용량</w:t>
            </w:r>
          </w:p>
          <w:p w:rsidR="00F674B6" w:rsidRDefault="00F674B6" w:rsidP="005B6371">
            <w:pPr>
              <w:widowControl/>
              <w:wordWrap/>
              <w:autoSpaceDE/>
              <w:autoSpaceDN/>
              <w:ind w:firstLineChars="300" w:firstLine="600"/>
              <w:rPr>
                <w:color w:val="00B050"/>
              </w:rPr>
            </w:pPr>
            <w:r w:rsidRPr="00465FF9">
              <w:t>"253/1177"</w:t>
            </w:r>
            <w:r w:rsidRPr="00465FF9">
              <w:rPr>
                <w:rFonts w:hint="eastAsia"/>
              </w:rPr>
              <w:t xml:space="preserve">  </w:t>
            </w:r>
            <w:r w:rsidRPr="00A73365">
              <w:rPr>
                <w:rFonts w:hint="eastAsia"/>
                <w:color w:val="00B050"/>
              </w:rPr>
              <w:t>//요청년월의</w:t>
            </w:r>
            <w:r>
              <w:rPr>
                <w:rFonts w:hint="eastAsia"/>
                <w:color w:val="00B050"/>
              </w:rPr>
              <w:t xml:space="preserve"> 우리집</w:t>
            </w:r>
            <w:r w:rsidRPr="00A7336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순위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>동평형 세대 수</w:t>
            </w:r>
          </w:p>
          <w:p w:rsidR="00A73365" w:rsidRDefault="005B6371" w:rsidP="00F674B6">
            <w:pPr>
              <w:widowControl/>
              <w:wordWrap/>
              <w:autoSpaceDE/>
              <w:autoSpaceDN/>
              <w:ind w:firstLineChars="100" w:firstLine="200"/>
            </w:pPr>
            <w:r>
              <w:t>},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73365" w:rsidRDefault="00A73365" w:rsidP="00A7336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F4C52" w:rsidRDefault="00A73365" w:rsidP="00A7336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346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CF4C52">
      <w:pPr>
        <w:ind w:left="993"/>
        <w:rPr>
          <w:rFonts w:hAnsi="바탕"/>
        </w:rPr>
      </w:pPr>
    </w:p>
    <w:p w:rsidR="00C751B5" w:rsidRDefault="00C751B5" w:rsidP="00CC758A">
      <w:pPr>
        <w:pStyle w:val="3"/>
      </w:pPr>
      <w:bookmarkStart w:id="190" w:name="_Toc46158853"/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19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751B5" w:rsidRPr="002F2D6B" w:rsidTr="0053211A">
        <w:tc>
          <w:tcPr>
            <w:tcW w:w="8221" w:type="dxa"/>
            <w:shd w:val="clear" w:color="auto" w:fill="95B3D7" w:themeFill="accent1" w:themeFillTint="99"/>
          </w:tcPr>
          <w:p w:rsidR="00C751B5" w:rsidRPr="002F2D6B" w:rsidRDefault="00C751B5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751B5" w:rsidRPr="00AB35E6" w:rsidTr="0053211A">
        <w:tc>
          <w:tcPr>
            <w:tcW w:w="8221" w:type="dxa"/>
          </w:tcPr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>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"type": "year_graph",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C751B5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C751B5">
              <w:rPr>
                <w:rFonts w:hint="eastAsia"/>
              </w:rPr>
              <w:t>"userkey": "회원 식별키",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"type": "elec/gas/water/hotwater/heating",  </w:t>
            </w:r>
            <w:r w:rsidRPr="00C751B5">
              <w:rPr>
                <w:rFonts w:hint="eastAsia"/>
                <w:color w:val="00B050"/>
              </w:rPr>
              <w:t>//검침종류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"year": "2020"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751B5" w:rsidRPr="00AB35E6" w:rsidRDefault="00C751B5" w:rsidP="00C751B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C751B5" w:rsidRDefault="00C751B5" w:rsidP="00C751B5"/>
    <w:p w:rsidR="00C751B5" w:rsidRDefault="00C751B5" w:rsidP="00CC758A">
      <w:pPr>
        <w:pStyle w:val="3"/>
      </w:pPr>
      <w:bookmarkStart w:id="191" w:name="_Toc46158854"/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9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751B5" w:rsidRPr="002F2D6B" w:rsidTr="0053211A">
        <w:tc>
          <w:tcPr>
            <w:tcW w:w="8221" w:type="dxa"/>
            <w:shd w:val="clear" w:color="auto" w:fill="95B3D7" w:themeFill="accent1" w:themeFillTint="99"/>
          </w:tcPr>
          <w:p w:rsidR="00C751B5" w:rsidRPr="002F2D6B" w:rsidRDefault="00C751B5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751B5" w:rsidTr="0053211A">
        <w:tc>
          <w:tcPr>
            <w:tcW w:w="8221" w:type="dxa"/>
          </w:tcPr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>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"type": "year_graph",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"lastyear</w:t>
            </w:r>
            <w:r w:rsidR="00DB3C91">
              <w:rPr>
                <w:rFonts w:hint="eastAsia"/>
              </w:rPr>
              <w:t>u</w:t>
            </w:r>
            <w:r>
              <w:t xml:space="preserve">se": [  </w:t>
            </w:r>
            <w:r w:rsidRPr="00C751B5">
              <w:rPr>
                <w:color w:val="00B050"/>
              </w:rPr>
              <w:t>//</w:t>
            </w:r>
            <w:r w:rsidRPr="00C751B5">
              <w:rPr>
                <w:rFonts w:hint="eastAsia"/>
                <w:color w:val="00B050"/>
              </w:rPr>
              <w:t>전년</w:t>
            </w:r>
            <w:r>
              <w:rPr>
                <w:rFonts w:hint="eastAsia"/>
                <w:color w:val="00B050"/>
              </w:rPr>
              <w:t xml:space="preserve"> </w:t>
            </w:r>
            <w:r w:rsidRPr="00C751B5">
              <w:rPr>
                <w:rFonts w:hint="eastAsia"/>
                <w:color w:val="00B050"/>
              </w:rPr>
              <w:t>사용량</w:t>
            </w:r>
            <w:r>
              <w:rPr>
                <w:rFonts w:hint="eastAsia"/>
                <w:color w:val="00B050"/>
              </w:rPr>
              <w:t xml:space="preserve">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317.86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334.29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265.72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278.7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272.63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301.51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447.31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790.53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497.15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288.47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299.35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388.55</w:t>
            </w:r>
            <w:r w:rsidR="005A4EEC">
              <w:t>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"selectyear</w:t>
            </w:r>
            <w:r w:rsidR="00DB3C91">
              <w:t>u</w:t>
            </w:r>
            <w:r>
              <w:t xml:space="preserve">se": [  </w:t>
            </w:r>
            <w:r w:rsidRPr="00C751B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요청년 </w:t>
            </w:r>
            <w:r w:rsidRPr="00C751B5">
              <w:rPr>
                <w:rFonts w:hint="eastAsia"/>
                <w:color w:val="00B050"/>
              </w:rPr>
              <w:t>사용량</w:t>
            </w:r>
            <w:r>
              <w:rPr>
                <w:rFonts w:hint="eastAsia"/>
                <w:color w:val="00B050"/>
              </w:rPr>
              <w:t xml:space="preserve">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365.72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181.6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"sametype</w:t>
            </w:r>
            <w:r w:rsidR="00DB3C91">
              <w:t>u</w:t>
            </w:r>
            <w:r>
              <w:t xml:space="preserve">se": [  </w:t>
            </w:r>
            <w:r w:rsidRPr="00C751B5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동평형 요청년 </w:t>
            </w:r>
            <w:r w:rsidRPr="00C751B5">
              <w:rPr>
                <w:rFonts w:hint="eastAsia"/>
                <w:color w:val="00B050"/>
              </w:rPr>
              <w:t>사용량</w:t>
            </w:r>
            <w:r>
              <w:rPr>
                <w:rFonts w:hint="eastAsia"/>
                <w:color w:val="00B050"/>
              </w:rPr>
              <w:t xml:space="preserve">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292.65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165.51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  <w:r>
              <w:t>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5A4EEC">
              <w:t>"</w:t>
            </w:r>
            <w:r>
              <w:t>0</w:t>
            </w:r>
            <w:r w:rsidR="005A4EEC">
              <w:t>"</w:t>
            </w:r>
          </w:p>
          <w:p w:rsidR="00732DD1" w:rsidRDefault="00C751B5" w:rsidP="00732DD1">
            <w:pPr>
              <w:widowControl/>
              <w:wordWrap/>
              <w:autoSpaceDE/>
              <w:autoSpaceDN/>
            </w:pPr>
            <w:r>
              <w:t xml:space="preserve">    ]</w:t>
            </w:r>
            <w:r w:rsidR="00732DD1">
              <w:t xml:space="preserve"> ,</w:t>
            </w:r>
          </w:p>
          <w:p w:rsidR="00732DD1" w:rsidRDefault="00732DD1" w:rsidP="00732DD1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465FF9">
              <w:t xml:space="preserve">"sametyperank": [  </w:t>
            </w:r>
            <w:r w:rsidRPr="00A73365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우리집</w:t>
            </w:r>
            <w:r w:rsidRPr="00A73365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순위 </w:t>
            </w:r>
            <w:r>
              <w:rPr>
                <w:color w:val="00B050"/>
              </w:rPr>
              <w:t xml:space="preserve">/ </w:t>
            </w:r>
            <w:r>
              <w:rPr>
                <w:rFonts w:hint="eastAsia"/>
                <w:color w:val="00B050"/>
              </w:rPr>
              <w:t xml:space="preserve">동평형 세대 수 1월 </w:t>
            </w:r>
            <w:r>
              <w:rPr>
                <w:color w:val="00B050"/>
              </w:rPr>
              <w:t>~ 12</w:t>
            </w:r>
            <w:r>
              <w:rPr>
                <w:rFonts w:hint="eastAsia"/>
                <w:color w:val="00B050"/>
              </w:rPr>
              <w:t>월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732DD1">
              <w:rPr>
                <w:color w:val="FF0000"/>
              </w:rPr>
              <w:t xml:space="preserve">      </w:t>
            </w:r>
            <w:r w:rsidRPr="00465FF9">
              <w:t>"253/1177",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"456/1177",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"0/0",</w:t>
            </w:r>
          </w:p>
          <w:p w:rsidR="00732DD1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  "0/0"</w:t>
            </w:r>
          </w:p>
          <w:p w:rsidR="00C751B5" w:rsidRPr="00465FF9" w:rsidRDefault="00732DD1" w:rsidP="00732DD1">
            <w:pPr>
              <w:widowControl/>
              <w:wordWrap/>
              <w:autoSpaceDE/>
              <w:autoSpaceDN/>
            </w:pPr>
            <w:r w:rsidRPr="00465FF9">
              <w:t xml:space="preserve">    ]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751B5" w:rsidRDefault="00C751B5" w:rsidP="00C751B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2724" w:rsidRDefault="006C2724" w:rsidP="00C751B5">
      <w:pPr>
        <w:ind w:left="993"/>
        <w:rPr>
          <w:rFonts w:hAnsi="바탕"/>
        </w:rPr>
      </w:pPr>
    </w:p>
    <w:p w:rsidR="00B64013" w:rsidRDefault="00B64013" w:rsidP="00CC758A">
      <w:pPr>
        <w:pStyle w:val="3"/>
      </w:pPr>
      <w:bookmarkStart w:id="192" w:name="_Toc46158855"/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요청</w:t>
      </w:r>
      <w:bookmarkEnd w:id="19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64013" w:rsidRPr="002F2D6B" w:rsidTr="0053211A">
        <w:tc>
          <w:tcPr>
            <w:tcW w:w="8221" w:type="dxa"/>
            <w:shd w:val="clear" w:color="auto" w:fill="95B3D7" w:themeFill="accent1" w:themeFillTint="99"/>
          </w:tcPr>
          <w:p w:rsidR="00B64013" w:rsidRPr="002F2D6B" w:rsidRDefault="00B64013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64013" w:rsidRPr="00AB35E6" w:rsidTr="0053211A">
        <w:tc>
          <w:tcPr>
            <w:tcW w:w="8221" w:type="dxa"/>
          </w:tcPr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>{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  "type": "year_</w:t>
            </w:r>
            <w:r>
              <w:rPr>
                <w:rFonts w:hint="eastAsia"/>
              </w:rPr>
              <w:t>table</w:t>
            </w:r>
            <w:r>
              <w:t>",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538E6" w:rsidRDefault="005538E6" w:rsidP="005538E6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B64013" w:rsidRDefault="005538E6" w:rsidP="005538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B64013">
              <w:rPr>
                <w:rFonts w:hint="eastAsia"/>
              </w:rPr>
              <w:t>"userkey": "회원 식별키",</w:t>
            </w:r>
          </w:p>
          <w:p w:rsidR="00B64013" w:rsidRDefault="00B64013" w:rsidP="00B64013">
            <w:pPr>
              <w:widowControl/>
              <w:wordWrap/>
              <w:autoSpaceDE/>
              <w:autoSpaceDN/>
              <w:ind w:firstLineChars="200" w:firstLine="400"/>
            </w:pPr>
            <w:r>
              <w:t>"year": "2020"</w:t>
            </w:r>
          </w:p>
          <w:p w:rsidR="00B64013" w:rsidRDefault="00B64013" w:rsidP="0053211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64013" w:rsidRPr="00AB35E6" w:rsidRDefault="00B64013" w:rsidP="0053211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64013" w:rsidRDefault="00B64013" w:rsidP="00B64013"/>
    <w:p w:rsidR="00B64013" w:rsidRDefault="00B64013" w:rsidP="00CC758A">
      <w:pPr>
        <w:pStyle w:val="3"/>
      </w:pPr>
      <w:bookmarkStart w:id="193" w:name="_Toc46158856"/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9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64013" w:rsidRPr="002F2D6B" w:rsidTr="0053211A">
        <w:tc>
          <w:tcPr>
            <w:tcW w:w="8221" w:type="dxa"/>
            <w:shd w:val="clear" w:color="auto" w:fill="95B3D7" w:themeFill="accent1" w:themeFillTint="99"/>
          </w:tcPr>
          <w:p w:rsidR="00B64013" w:rsidRPr="002F2D6B" w:rsidRDefault="00B64013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64013" w:rsidTr="0053211A">
        <w:tc>
          <w:tcPr>
            <w:tcW w:w="8221" w:type="dxa"/>
          </w:tcPr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>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"type": "year_table",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"item":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"elec",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547.32</w:t>
            </w:r>
            <w:r w:rsidR="009A731C">
              <w:t>"</w:t>
            </w:r>
            <w:r>
              <w:t xml:space="preserve">,  </w:t>
            </w:r>
            <w:r w:rsidRPr="00B64013">
              <w:rPr>
                <w:color w:val="00B050"/>
              </w:rPr>
              <w:t>//</w:t>
            </w:r>
            <w:r w:rsidRPr="00B64013">
              <w:rPr>
                <w:rFonts w:hint="eastAsia"/>
                <w:color w:val="00B050"/>
              </w:rPr>
              <w:t>우리집 연간 사용량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458.16</w:t>
            </w:r>
            <w:r w:rsidR="009A731C">
              <w:t>"</w:t>
            </w:r>
            <w:r>
              <w:t xml:space="preserve">,  </w:t>
            </w:r>
            <w:r w:rsidRPr="00B6401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동일평형 연간 평균</w:t>
            </w:r>
            <w:r w:rsidRPr="00B64013">
              <w:rPr>
                <w:rFonts w:hint="eastAsia"/>
                <w:color w:val="00B050"/>
              </w:rPr>
              <w:t xml:space="preserve"> 사용량</w:t>
            </w:r>
          </w:p>
          <w:p w:rsidR="00B64013" w:rsidRDefault="00B64013" w:rsidP="00B64013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  </w:t>
            </w:r>
            <w:r w:rsidR="009A731C">
              <w:t>"</w:t>
            </w:r>
            <w:r>
              <w:t>4482.07</w:t>
            </w:r>
            <w:r w:rsidR="009A731C">
              <w:t>"</w:t>
            </w:r>
            <w:r w:rsidR="004D4A87">
              <w:t>,</w:t>
            </w:r>
            <w:r>
              <w:t xml:space="preserve">  </w:t>
            </w:r>
            <w:r w:rsidRPr="00B6401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 xml:space="preserve">우리집 전년도 </w:t>
            </w:r>
            <w:r w:rsidRPr="00B64013">
              <w:rPr>
                <w:rFonts w:hint="eastAsia"/>
                <w:color w:val="00B050"/>
              </w:rPr>
              <w:t>사용량</w:t>
            </w:r>
          </w:p>
          <w:p w:rsidR="004D4A87" w:rsidRDefault="004D4A87" w:rsidP="004D4A87">
            <w:pPr>
              <w:widowControl/>
              <w:wordWrap/>
              <w:autoSpaceDE/>
              <w:autoSpaceDN/>
              <w:ind w:firstLineChars="500" w:firstLine="1000"/>
            </w:pPr>
            <w:r w:rsidRPr="00465FF9">
              <w:t xml:space="preserve">"4500.00"  </w:t>
            </w:r>
            <w:r w:rsidRPr="00B64013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우리집 연간 목표 사용량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"gas",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89.85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</w:rPr>
              <w:t xml:space="preserve">          </w:t>
            </w:r>
            <w:r w:rsidRPr="00465FF9">
              <w:t>"90"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"water",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11.7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18.45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111.2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D4A87">
              <w:rPr>
                <w:color w:val="FF0000"/>
              </w:rPr>
              <w:t xml:space="preserve">          </w:t>
            </w:r>
            <w:r w:rsidRPr="00465FF9">
              <w:t>"200"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"hotwater",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13.7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12.04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80.7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t xml:space="preserve">          </w:t>
            </w:r>
            <w:r w:rsidRPr="00465FF9">
              <w:t xml:space="preserve">"100" 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"type": "heating",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"</w:t>
            </w:r>
            <w:r w:rsidR="0053211A">
              <w:t>value</w:t>
            </w:r>
            <w:r>
              <w:t>": [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0.87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0.95</w:t>
            </w:r>
            <w:r w:rsidR="009A731C">
              <w:t>"</w:t>
            </w:r>
            <w:r>
              <w:t>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  </w:t>
            </w:r>
            <w:r w:rsidR="009A731C">
              <w:t>"</w:t>
            </w:r>
            <w:r>
              <w:t>1.83</w:t>
            </w:r>
            <w:r w:rsidR="009A731C">
              <w:t>"</w:t>
            </w:r>
            <w:r w:rsidR="004D4A87">
              <w:t>,</w:t>
            </w:r>
          </w:p>
          <w:p w:rsidR="004D4A87" w:rsidRPr="004D4A87" w:rsidRDefault="004D4A87" w:rsidP="00B64013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t xml:space="preserve">          </w:t>
            </w:r>
            <w:r w:rsidRPr="00465FF9">
              <w:t>"20"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64013" w:rsidRDefault="00B64013" w:rsidP="00B6401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316"/>
        </w:trPr>
        <w:tc>
          <w:tcPr>
            <w:tcW w:w="8221" w:type="dxa"/>
          </w:tcPr>
          <w:p w:rsidR="008F3C89" w:rsidRPr="00800024" w:rsidRDefault="00D63F41" w:rsidP="008E5A03">
            <w:pPr>
              <w:widowControl/>
              <w:wordWrap/>
              <w:autoSpaceDE/>
              <w:autoSpaceDN/>
            </w:pPr>
            <w:r w:rsidRPr="00465FF9">
              <w:rPr>
                <w:rFonts w:hint="eastAsia"/>
              </w:rPr>
              <w:t>연간목표사용량은 월간목표량의 합(</w:t>
            </w:r>
            <w:r w:rsidRPr="00465FF9">
              <w:t>SUM)</w:t>
            </w:r>
            <w:r w:rsidRPr="00465FF9">
              <w:rPr>
                <w:rFonts w:hint="eastAsia"/>
              </w:rPr>
              <w:t>입니다.</w:t>
            </w:r>
            <w:r w:rsidRPr="00465FF9">
              <w:t xml:space="preserve"> </w:t>
            </w:r>
          </w:p>
        </w:tc>
      </w:tr>
    </w:tbl>
    <w:p w:rsidR="00C608F6" w:rsidRDefault="00C608F6" w:rsidP="00B64013">
      <w:pPr>
        <w:ind w:left="993"/>
        <w:rPr>
          <w:rFonts w:hAnsi="바탕"/>
        </w:rPr>
      </w:pPr>
    </w:p>
    <w:p w:rsidR="006C2724" w:rsidRDefault="006C2724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377A01" w:rsidRDefault="00377A01" w:rsidP="00B64013">
      <w:pPr>
        <w:ind w:left="993"/>
        <w:rPr>
          <w:rFonts w:hAnsi="바탕"/>
        </w:rPr>
      </w:pPr>
    </w:p>
    <w:p w:rsidR="006C2724" w:rsidRDefault="006C2724" w:rsidP="00B64013">
      <w:pPr>
        <w:ind w:left="993"/>
        <w:rPr>
          <w:rFonts w:hAnsi="바탕"/>
        </w:rPr>
      </w:pPr>
    </w:p>
    <w:p w:rsidR="0053211A" w:rsidRDefault="0053211A" w:rsidP="00CC758A">
      <w:pPr>
        <w:pStyle w:val="3"/>
      </w:pPr>
      <w:bookmarkStart w:id="194" w:name="_Toc46158857"/>
      <w:r>
        <w:rPr>
          <w:rFonts w:hint="eastAsia"/>
        </w:rPr>
        <w:t>랭킹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요청</w:t>
      </w:r>
      <w:bookmarkEnd w:id="19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3211A" w:rsidRPr="002F2D6B" w:rsidTr="0053211A">
        <w:tc>
          <w:tcPr>
            <w:tcW w:w="8221" w:type="dxa"/>
            <w:shd w:val="clear" w:color="auto" w:fill="95B3D7" w:themeFill="accent1" w:themeFillTint="99"/>
          </w:tcPr>
          <w:p w:rsidR="0053211A" w:rsidRPr="002F2D6B" w:rsidRDefault="0053211A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3211A" w:rsidRPr="00AB35E6" w:rsidTr="0053211A">
        <w:tc>
          <w:tcPr>
            <w:tcW w:w="8221" w:type="dxa"/>
          </w:tcPr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>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"ranking",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53211A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53211A">
              <w:rPr>
                <w:rFonts w:hint="eastAsia"/>
              </w:rPr>
              <w:t>"userkey": "회원 식별키",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"period": "year/month",  </w:t>
            </w:r>
            <w:r w:rsidRPr="0053211A">
              <w:rPr>
                <w:color w:val="00B050"/>
              </w:rPr>
              <w:t>//</w:t>
            </w:r>
            <w:r w:rsidRPr="0053211A">
              <w:rPr>
                <w:rFonts w:hint="eastAsia"/>
                <w:color w:val="00B050"/>
              </w:rPr>
              <w:t>연간</w:t>
            </w:r>
            <w:r>
              <w:rPr>
                <w:rFonts w:hint="eastAsia"/>
                <w:color w:val="00B050"/>
              </w:rPr>
              <w:t xml:space="preserve">사용량 </w:t>
            </w:r>
            <w:r w:rsidRPr="0053211A">
              <w:rPr>
                <w:rFonts w:hint="eastAsia"/>
                <w:color w:val="00B050"/>
              </w:rPr>
              <w:t>/</w:t>
            </w:r>
            <w:r>
              <w:rPr>
                <w:color w:val="00B050"/>
              </w:rPr>
              <w:t xml:space="preserve"> </w:t>
            </w:r>
            <w:r w:rsidRPr="0053211A">
              <w:rPr>
                <w:rFonts w:hint="eastAsia"/>
                <w:color w:val="00B050"/>
              </w:rPr>
              <w:t>월간</w:t>
            </w:r>
            <w:r>
              <w:rPr>
                <w:rFonts w:hint="eastAsia"/>
                <w:color w:val="00B050"/>
              </w:rPr>
              <w:t>사용량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"month": "02"  </w:t>
            </w:r>
            <w:r w:rsidRPr="0053211A">
              <w:rPr>
                <w:color w:val="00B050"/>
              </w:rPr>
              <w:t>//</w:t>
            </w:r>
            <w:r w:rsidRPr="0053211A">
              <w:rPr>
                <w:rFonts w:hint="eastAsia"/>
                <w:color w:val="00B050"/>
              </w:rPr>
              <w:t xml:space="preserve">연간일 경우 </w:t>
            </w:r>
            <w:r>
              <w:rPr>
                <w:color w:val="00B050"/>
              </w:rPr>
              <w:t>“</w:t>
            </w:r>
            <w:r>
              <w:rPr>
                <w:color w:val="00B050"/>
              </w:rPr>
              <w:t>00</w:t>
            </w:r>
            <w:r>
              <w:rPr>
                <w:color w:val="00B050"/>
              </w:rPr>
              <w:t>”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3211A" w:rsidRPr="00AB35E6" w:rsidRDefault="0053211A" w:rsidP="0053211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3211A" w:rsidRDefault="0053211A" w:rsidP="0053211A"/>
    <w:p w:rsidR="0053211A" w:rsidRDefault="0053211A" w:rsidP="00CC758A">
      <w:pPr>
        <w:pStyle w:val="3"/>
      </w:pPr>
      <w:bookmarkStart w:id="195" w:name="_Toc46158858"/>
      <w:r>
        <w:rPr>
          <w:rFonts w:hint="eastAsia"/>
        </w:rPr>
        <w:t>랭킹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9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3211A" w:rsidRPr="002F2D6B" w:rsidTr="0053211A">
        <w:tc>
          <w:tcPr>
            <w:tcW w:w="8221" w:type="dxa"/>
            <w:shd w:val="clear" w:color="auto" w:fill="95B3D7" w:themeFill="accent1" w:themeFillTint="99"/>
          </w:tcPr>
          <w:p w:rsidR="0053211A" w:rsidRPr="002F2D6B" w:rsidRDefault="0053211A" w:rsidP="0053211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3211A" w:rsidTr="0053211A">
        <w:tc>
          <w:tcPr>
            <w:tcW w:w="8221" w:type="dxa"/>
          </w:tcPr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>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"ranking",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"period": "year/month",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"rank": [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253</w:t>
            </w:r>
            <w:r w:rsidR="00BE3F5A">
              <w:t>"</w:t>
            </w:r>
            <w:r>
              <w:t>,</w:t>
            </w:r>
            <w:r w:rsidR="00A845FC">
              <w:t xml:space="preserve">  </w:t>
            </w:r>
            <w:r w:rsidR="00A845FC" w:rsidRPr="00A845FC">
              <w:rPr>
                <w:color w:val="00B050"/>
              </w:rPr>
              <w:t>//</w:t>
            </w:r>
            <w:r w:rsidR="00A845FC" w:rsidRPr="00A845FC">
              <w:rPr>
                <w:rFonts w:hint="eastAsia"/>
                <w:color w:val="00B050"/>
              </w:rPr>
              <w:t>동일평형 순위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297</w:t>
            </w:r>
            <w:r w:rsidR="00BE3F5A">
              <w:t>"</w:t>
            </w:r>
            <w:r w:rsidR="00A845FC">
              <w:t xml:space="preserve">   </w:t>
            </w:r>
            <w:r w:rsidR="00A845FC" w:rsidRPr="00A845FC">
              <w:rPr>
                <w:color w:val="00B050"/>
              </w:rPr>
              <w:t>//</w:t>
            </w:r>
            <w:r w:rsidR="00A845FC">
              <w:rPr>
                <w:rFonts w:hint="eastAsia"/>
                <w:color w:val="00B050"/>
              </w:rPr>
              <w:t xml:space="preserve">전체 </w:t>
            </w:r>
            <w:r w:rsidR="00A845FC" w:rsidRPr="00A845FC">
              <w:rPr>
                <w:rFonts w:hint="eastAsia"/>
                <w:color w:val="00B050"/>
              </w:rPr>
              <w:t>순위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"total": [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1177</w:t>
            </w:r>
            <w:r w:rsidR="00BE3F5A">
              <w:t>"</w:t>
            </w:r>
            <w:r>
              <w:t>,</w:t>
            </w:r>
            <w:r w:rsidR="00A845FC">
              <w:t xml:space="preserve">  </w:t>
            </w:r>
            <w:r w:rsidR="00A845FC" w:rsidRPr="00A845FC">
              <w:rPr>
                <w:color w:val="00B050"/>
              </w:rPr>
              <w:t>//</w:t>
            </w:r>
            <w:r w:rsidR="00A845FC" w:rsidRPr="00A845FC">
              <w:rPr>
                <w:rFonts w:hint="eastAsia"/>
                <w:color w:val="00B050"/>
              </w:rPr>
              <w:t xml:space="preserve">동일평형 </w:t>
            </w:r>
            <w:r w:rsidR="00A845FC">
              <w:rPr>
                <w:rFonts w:hint="eastAsia"/>
                <w:color w:val="00B050"/>
              </w:rPr>
              <w:t>세대 수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BE3F5A">
              <w:t>"</w:t>
            </w:r>
            <w:r>
              <w:t>1237</w:t>
            </w:r>
            <w:r w:rsidR="00BE3F5A">
              <w:t>"</w:t>
            </w:r>
            <w:r w:rsidR="00A845FC">
              <w:t xml:space="preserve">  </w:t>
            </w:r>
            <w:r w:rsidR="00A845FC" w:rsidRPr="00A845FC">
              <w:rPr>
                <w:color w:val="00B050"/>
              </w:rPr>
              <w:t>//</w:t>
            </w:r>
            <w:r w:rsidR="00A845FC">
              <w:rPr>
                <w:rFonts w:hint="eastAsia"/>
                <w:color w:val="00B050"/>
              </w:rPr>
              <w:t>전체</w:t>
            </w:r>
            <w:r w:rsidR="00A845FC" w:rsidRPr="00A845FC">
              <w:rPr>
                <w:rFonts w:hint="eastAsia"/>
                <w:color w:val="00B050"/>
              </w:rPr>
              <w:t xml:space="preserve"> </w:t>
            </w:r>
            <w:r w:rsidR="00A845FC">
              <w:rPr>
                <w:rFonts w:hint="eastAsia"/>
                <w:color w:val="00B050"/>
              </w:rPr>
              <w:t>세대 수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3211A" w:rsidRDefault="0053211A" w:rsidP="0053211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132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B9778D" w:rsidRDefault="00B9778D" w:rsidP="00CC758A">
      <w:pPr>
        <w:pStyle w:val="3"/>
      </w:pPr>
      <w:bookmarkStart w:id="196" w:name="_Toc46158859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t xml:space="preserve"> </w:t>
      </w:r>
      <w:r>
        <w:rPr>
          <w:rFonts w:hint="eastAsia"/>
        </w:rPr>
        <w:t>요청</w:t>
      </w:r>
      <w:bookmarkEnd w:id="19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9778D" w:rsidRPr="002F2D6B" w:rsidTr="006C68D5">
        <w:tc>
          <w:tcPr>
            <w:tcW w:w="8221" w:type="dxa"/>
            <w:shd w:val="clear" w:color="auto" w:fill="95B3D7" w:themeFill="accent1" w:themeFillTint="99"/>
          </w:tcPr>
          <w:p w:rsidR="00B9778D" w:rsidRPr="002F2D6B" w:rsidRDefault="00B9778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9778D" w:rsidRPr="00AB35E6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2602F8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2602F8">
              <w:rPr>
                <w:rFonts w:hint="eastAsia"/>
              </w:rPr>
              <w:t>"userkey": "회원 식별키",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  </w:t>
            </w:r>
            <w:r w:rsidRPr="002602F8">
              <w:rPr>
                <w:color w:val="00B050"/>
              </w:rPr>
              <w:t>//</w:t>
            </w:r>
            <w:r w:rsidRPr="002602F8">
              <w:rPr>
                <w:rFonts w:hint="eastAsia"/>
                <w:color w:val="00B050"/>
              </w:rPr>
              <w:t>현재 월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9778D" w:rsidRPr="00AB35E6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B9778D" w:rsidRDefault="00B9778D" w:rsidP="00B9778D"/>
    <w:p w:rsidR="00B9778D" w:rsidRDefault="00B9778D" w:rsidP="00CC758A">
      <w:pPr>
        <w:pStyle w:val="3"/>
      </w:pPr>
      <w:bookmarkStart w:id="197" w:name="_Toc46158860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9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B9778D" w:rsidRPr="002F2D6B" w:rsidTr="006C68D5">
        <w:tc>
          <w:tcPr>
            <w:tcW w:w="8221" w:type="dxa"/>
            <w:shd w:val="clear" w:color="auto" w:fill="95B3D7" w:themeFill="accent1" w:themeFillTint="99"/>
          </w:tcPr>
          <w:p w:rsidR="00B9778D" w:rsidRPr="002F2D6B" w:rsidRDefault="00B9778D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B9778D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"value": "180"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B9778D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B9778D">
      <w:pPr>
        <w:ind w:left="993"/>
        <w:rPr>
          <w:rFonts w:hAnsi="바탕"/>
        </w:rPr>
      </w:pPr>
    </w:p>
    <w:p w:rsidR="00377A01" w:rsidRDefault="00377A01" w:rsidP="00B9778D">
      <w:pPr>
        <w:ind w:left="993"/>
        <w:rPr>
          <w:rFonts w:hAnsi="바탕"/>
        </w:rPr>
      </w:pPr>
    </w:p>
    <w:p w:rsidR="002602F8" w:rsidRDefault="002602F8" w:rsidP="00CC758A">
      <w:pPr>
        <w:pStyle w:val="3"/>
      </w:pPr>
      <w:bookmarkStart w:id="198" w:name="_Toc46158861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t xml:space="preserve"> </w:t>
      </w:r>
      <w:r>
        <w:rPr>
          <w:rFonts w:hint="eastAsia"/>
        </w:rPr>
        <w:t>요청</w:t>
      </w:r>
      <w:bookmarkEnd w:id="19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602F8" w:rsidRPr="002F2D6B" w:rsidTr="006C68D5">
        <w:tc>
          <w:tcPr>
            <w:tcW w:w="8221" w:type="dxa"/>
            <w:shd w:val="clear" w:color="auto" w:fill="95B3D7" w:themeFill="accent1" w:themeFillTint="99"/>
          </w:tcPr>
          <w:p w:rsidR="002602F8" w:rsidRPr="002F2D6B" w:rsidRDefault="002602F8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602F8" w:rsidRPr="00AB35E6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2602F8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2602F8">
              <w:rPr>
                <w:rFonts w:hint="eastAsia"/>
              </w:rPr>
              <w:t>"userkey": "회원 식별키",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"02",  </w:t>
            </w:r>
            <w:r w:rsidRPr="002602F8">
              <w:rPr>
                <w:color w:val="00B050"/>
              </w:rPr>
              <w:t>//</w:t>
            </w:r>
            <w:r w:rsidRPr="002602F8">
              <w:rPr>
                <w:rFonts w:hint="eastAsia"/>
                <w:color w:val="00B050"/>
              </w:rPr>
              <w:t>현재 월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"value": "200"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602F8" w:rsidRPr="00AB35E6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602F8" w:rsidRDefault="002602F8" w:rsidP="002602F8"/>
    <w:p w:rsidR="002602F8" w:rsidRDefault="002602F8" w:rsidP="00CC758A">
      <w:pPr>
        <w:pStyle w:val="3"/>
      </w:pPr>
      <w:bookmarkStart w:id="199" w:name="_Toc46158862"/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19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602F8" w:rsidRPr="002F2D6B" w:rsidTr="006C68D5">
        <w:tc>
          <w:tcPr>
            <w:tcW w:w="8221" w:type="dxa"/>
            <w:shd w:val="clear" w:color="auto" w:fill="95B3D7" w:themeFill="accent1" w:themeFillTint="99"/>
          </w:tcPr>
          <w:p w:rsidR="002602F8" w:rsidRPr="002F2D6B" w:rsidRDefault="002602F8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602F8" w:rsidTr="006C68D5">
        <w:tc>
          <w:tcPr>
            <w:tcW w:w="8221" w:type="dxa"/>
          </w:tcPr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"target",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  "value": "200"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602F8" w:rsidRDefault="002602F8" w:rsidP="002602F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880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2602F8">
      <w:pPr>
        <w:ind w:left="993"/>
        <w:rPr>
          <w:rFonts w:hAnsi="바탕"/>
        </w:rPr>
      </w:pPr>
    </w:p>
    <w:p w:rsidR="00377A01" w:rsidRDefault="00377A01" w:rsidP="002602F8">
      <w:pPr>
        <w:ind w:left="993"/>
        <w:rPr>
          <w:rFonts w:hAnsi="바탕"/>
        </w:rPr>
      </w:pPr>
    </w:p>
    <w:p w:rsidR="00377A01" w:rsidRDefault="00377A01" w:rsidP="002602F8">
      <w:pPr>
        <w:ind w:left="993"/>
        <w:rPr>
          <w:rFonts w:hAnsi="바탕"/>
        </w:rPr>
      </w:pPr>
    </w:p>
    <w:p w:rsidR="00D70F89" w:rsidRDefault="00D70F89" w:rsidP="00CC758A">
      <w:pPr>
        <w:pStyle w:val="3"/>
      </w:pPr>
      <w:bookmarkStart w:id="200" w:name="_Toc46158863"/>
      <w:r>
        <w:rPr>
          <w:rFonts w:hint="eastAsia"/>
        </w:rPr>
        <w:t>당월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0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0F89" w:rsidRPr="002F2D6B" w:rsidTr="006C68D5">
        <w:tc>
          <w:tcPr>
            <w:tcW w:w="8221" w:type="dxa"/>
            <w:shd w:val="clear" w:color="auto" w:fill="95B3D7" w:themeFill="accent1" w:themeFillTint="99"/>
          </w:tcPr>
          <w:p w:rsidR="00D70F89" w:rsidRPr="002F2D6B" w:rsidRDefault="00D70F89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0F89" w:rsidRPr="00AB35E6" w:rsidTr="006C68D5">
        <w:tc>
          <w:tcPr>
            <w:tcW w:w="8221" w:type="dxa"/>
          </w:tcPr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>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"forecast_fee",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D70F89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D70F89">
              <w:rPr>
                <w:rFonts w:hint="eastAsia"/>
              </w:rPr>
              <w:t>"userkey": "회원 식별키",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"month": "02"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0F89" w:rsidRPr="00AB35E6" w:rsidRDefault="00D70F89" w:rsidP="00D70F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D70F89" w:rsidRDefault="00D70F89" w:rsidP="00D70F89"/>
    <w:p w:rsidR="00D70F89" w:rsidRDefault="008C5494" w:rsidP="00CC758A">
      <w:pPr>
        <w:pStyle w:val="3"/>
      </w:pPr>
      <w:bookmarkStart w:id="201" w:name="_Toc46158864"/>
      <w:r>
        <w:rPr>
          <w:rFonts w:hint="eastAsia"/>
        </w:rPr>
        <w:t>당월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요금</w:t>
      </w:r>
      <w:r w:rsidR="00D70F89">
        <w:rPr>
          <w:rFonts w:hint="eastAsia"/>
        </w:rPr>
        <w:t xml:space="preserve"> </w:t>
      </w:r>
      <w:r w:rsidR="00D70F89">
        <w:rPr>
          <w:rFonts w:hint="eastAsia"/>
        </w:rPr>
        <w:t>응답</w:t>
      </w:r>
      <w:bookmarkEnd w:id="20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D70F89" w:rsidRPr="002F2D6B" w:rsidTr="006C68D5">
        <w:tc>
          <w:tcPr>
            <w:tcW w:w="8221" w:type="dxa"/>
            <w:shd w:val="clear" w:color="auto" w:fill="95B3D7" w:themeFill="accent1" w:themeFillTint="99"/>
          </w:tcPr>
          <w:p w:rsidR="00D70F89" w:rsidRPr="002F2D6B" w:rsidRDefault="00D70F89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D70F89" w:rsidTr="006C68D5">
        <w:tc>
          <w:tcPr>
            <w:tcW w:w="8221" w:type="dxa"/>
          </w:tcPr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>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"forecast_fee",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573DC3">
              <w:t>response</w:t>
            </w:r>
            <w:r>
              <w:t>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"month": "02",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  "value": "6600"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D70F89" w:rsidRDefault="00D70F89" w:rsidP="00D70F8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C608F6" w:rsidRDefault="00C608F6" w:rsidP="00D70F89">
      <w:pPr>
        <w:ind w:left="993"/>
        <w:rPr>
          <w:rFonts w:hAnsi="바탕"/>
        </w:rPr>
      </w:pPr>
    </w:p>
    <w:p w:rsidR="00377A01" w:rsidRDefault="00377A01" w:rsidP="00D70F89">
      <w:pPr>
        <w:ind w:left="993"/>
        <w:rPr>
          <w:rFonts w:hAnsi="바탕"/>
        </w:rPr>
      </w:pPr>
    </w:p>
    <w:p w:rsidR="006A5BA5" w:rsidRDefault="004455BE" w:rsidP="00CC758A">
      <w:pPr>
        <w:pStyle w:val="3"/>
      </w:pPr>
      <w:bookmarkStart w:id="202" w:name="_Toc46158865"/>
      <w:r w:rsidRPr="00465FF9">
        <w:rPr>
          <w:rFonts w:hint="eastAsia"/>
          <w:color w:val="FF0000"/>
        </w:rPr>
        <w:t>일별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시간별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사용량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요청</w:t>
      </w:r>
      <w:r w:rsidR="006A5BA5">
        <w:rPr>
          <w:rFonts w:hint="eastAsia"/>
        </w:rPr>
        <w:t xml:space="preserve"> (</w:t>
      </w:r>
      <w:r w:rsidR="006A5BA5">
        <w:rPr>
          <w:rFonts w:hint="eastAsia"/>
        </w:rPr>
        <w:t>전기만</w:t>
      </w:r>
      <w:r w:rsidR="006A5BA5">
        <w:rPr>
          <w:rFonts w:hint="eastAsia"/>
        </w:rPr>
        <w:t xml:space="preserve"> </w:t>
      </w:r>
      <w:r w:rsidR="006A5BA5">
        <w:rPr>
          <w:rFonts w:hint="eastAsia"/>
        </w:rPr>
        <w:t>가능</w:t>
      </w:r>
      <w:r w:rsidR="006A5BA5">
        <w:rPr>
          <w:rFonts w:hint="eastAsia"/>
        </w:rPr>
        <w:t>)</w:t>
      </w:r>
      <w:bookmarkEnd w:id="20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A5BA5" w:rsidRPr="002F2D6B" w:rsidTr="006C68D5">
        <w:tc>
          <w:tcPr>
            <w:tcW w:w="8221" w:type="dxa"/>
            <w:shd w:val="clear" w:color="auto" w:fill="95B3D7" w:themeFill="accent1" w:themeFillTint="99"/>
          </w:tcPr>
          <w:p w:rsidR="006A5BA5" w:rsidRPr="002F2D6B" w:rsidRDefault="006A5BA5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A5BA5" w:rsidRPr="00AB35E6" w:rsidTr="006C68D5">
        <w:tc>
          <w:tcPr>
            <w:tcW w:w="8221" w:type="dxa"/>
          </w:tcPr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>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"time_table",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558C1" w:rsidRDefault="00A558C1" w:rsidP="00A558C1">
            <w:pPr>
              <w:widowControl/>
              <w:wordWrap/>
              <w:autoSpaceDE/>
              <w:autoSpaceDN/>
              <w:ind w:firstLineChars="200" w:firstLine="400"/>
            </w:pPr>
            <w:r>
              <w:rPr>
                <w:rFonts w:hint="eastAsia"/>
              </w:rPr>
              <w:t>"roomkey": "세대 식별키"</w:t>
            </w:r>
            <w:r>
              <w:t>,</w:t>
            </w:r>
          </w:p>
          <w:p w:rsidR="006A5BA5" w:rsidRDefault="00A558C1" w:rsidP="00A558C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</w:t>
            </w:r>
            <w:r w:rsidR="006A5BA5">
              <w:rPr>
                <w:rFonts w:hint="eastAsia"/>
              </w:rPr>
              <w:t>"userkey": "회원 식별키",</w:t>
            </w:r>
          </w:p>
          <w:p w:rsidR="004455BE" w:rsidRDefault="004455BE" w:rsidP="00A558C1">
            <w:pPr>
              <w:widowControl/>
              <w:wordWrap/>
              <w:autoSpaceDE/>
              <w:autoSpaceDN/>
            </w:pPr>
            <w:r>
              <w:t xml:space="preserve">    </w:t>
            </w:r>
            <w:r w:rsidRPr="00465FF9">
              <w:rPr>
                <w:color w:val="FF0000"/>
              </w:rPr>
              <w:t>“</w:t>
            </w:r>
            <w:r w:rsidRPr="00465FF9">
              <w:rPr>
                <w:color w:val="FF0000"/>
              </w:rPr>
              <w:t>date</w:t>
            </w:r>
            <w:r w:rsidRPr="00465FF9">
              <w:rPr>
                <w:color w:val="FF0000"/>
              </w:rPr>
              <w:t>”</w:t>
            </w:r>
            <w:r w:rsidRPr="00465FF9">
              <w:rPr>
                <w:color w:val="FF0000"/>
              </w:rPr>
              <w:t>:</w:t>
            </w:r>
            <w:r w:rsidRPr="00465FF9">
              <w:rPr>
                <w:color w:val="FF0000"/>
              </w:rPr>
              <w:t>”</w:t>
            </w:r>
            <w:r w:rsidR="00465FF9" w:rsidRPr="00465FF9">
              <w:rPr>
                <w:color w:val="FF0000"/>
              </w:rPr>
              <w:t xml:space="preserve"> yyyy-MM-dd hh:mm:ss</w:t>
            </w:r>
            <w:r w:rsidRPr="00465FF9">
              <w:rPr>
                <w:color w:val="FF0000"/>
              </w:rPr>
              <w:t>”</w:t>
            </w:r>
            <w:r w:rsidRPr="00465FF9">
              <w:rPr>
                <w:color w:val="FF0000"/>
              </w:rP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"elec/gas/water/hotwater/heating"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A5BA5" w:rsidRPr="00AB35E6" w:rsidRDefault="006A5BA5" w:rsidP="006A5B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6A5BA5" w:rsidRDefault="006A5BA5" w:rsidP="006A5BA5"/>
    <w:p w:rsidR="006A5BA5" w:rsidRDefault="00C158E6" w:rsidP="00CC758A">
      <w:pPr>
        <w:pStyle w:val="3"/>
      </w:pPr>
      <w:bookmarkStart w:id="203" w:name="_Toc46158866"/>
      <w:r w:rsidRPr="00C158E6">
        <w:rPr>
          <w:rFonts w:hint="eastAsia"/>
          <w:color w:val="FF0000"/>
        </w:rPr>
        <w:t>일별</w:t>
      </w:r>
      <w:r>
        <w:rPr>
          <w:rFonts w:hint="eastAsia"/>
        </w:rPr>
        <w:t xml:space="preserve"> </w:t>
      </w:r>
      <w:r>
        <w:rPr>
          <w:rFonts w:hint="eastAsia"/>
        </w:rPr>
        <w:t>시간별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(</w:t>
      </w:r>
      <w:r>
        <w:rPr>
          <w:rFonts w:hint="eastAsia"/>
        </w:rPr>
        <w:t>전기만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bookmarkEnd w:id="20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6A5BA5" w:rsidRPr="002F2D6B" w:rsidTr="006C68D5">
        <w:tc>
          <w:tcPr>
            <w:tcW w:w="8221" w:type="dxa"/>
            <w:shd w:val="clear" w:color="auto" w:fill="95B3D7" w:themeFill="accent1" w:themeFillTint="99"/>
          </w:tcPr>
          <w:p w:rsidR="006A5BA5" w:rsidRPr="002F2D6B" w:rsidRDefault="006A5BA5" w:rsidP="006C68D5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6A5BA5" w:rsidTr="006C68D5">
        <w:tc>
          <w:tcPr>
            <w:tcW w:w="8221" w:type="dxa"/>
          </w:tcPr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>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"time_table",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"command": "query_</w:t>
            </w:r>
            <w:r w:rsidR="00573DC3">
              <w:t>response</w:t>
            </w:r>
            <w:r>
              <w:t>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C158E6" w:rsidRDefault="00C158E6" w:rsidP="006A5BA5">
            <w:pPr>
              <w:widowControl/>
              <w:wordWrap/>
              <w:autoSpaceDE/>
              <w:autoSpaceDN/>
            </w:pPr>
            <w:r>
              <w:t xml:space="preserve">    </w:t>
            </w:r>
            <w:r w:rsidR="00465FF9" w:rsidRPr="00465FF9">
              <w:rPr>
                <w:color w:val="FF0000"/>
              </w:rPr>
              <w:t>“</w:t>
            </w:r>
            <w:r w:rsidR="00465FF9" w:rsidRPr="00465FF9">
              <w:rPr>
                <w:color w:val="FF0000"/>
              </w:rPr>
              <w:t>date</w:t>
            </w:r>
            <w:r w:rsidR="00465FF9" w:rsidRPr="00465FF9">
              <w:rPr>
                <w:color w:val="FF0000"/>
              </w:rPr>
              <w:t>”</w:t>
            </w:r>
            <w:r w:rsidR="00465FF9" w:rsidRPr="00465FF9">
              <w:rPr>
                <w:color w:val="FF0000"/>
              </w:rPr>
              <w:t>:</w:t>
            </w:r>
            <w:r w:rsidR="00465FF9" w:rsidRPr="00465FF9">
              <w:rPr>
                <w:color w:val="FF0000"/>
              </w:rPr>
              <w:t>”</w:t>
            </w:r>
            <w:r w:rsidR="00465FF9" w:rsidRPr="00465FF9">
              <w:rPr>
                <w:color w:val="FF0000"/>
              </w:rPr>
              <w:t xml:space="preserve"> yyyy-MM-dd hh:mm:ss</w:t>
            </w:r>
            <w:r w:rsidR="00465FF9" w:rsidRPr="00465FF9">
              <w:rPr>
                <w:color w:val="FF0000"/>
              </w:rPr>
              <w:t>”</w:t>
            </w:r>
            <w:r w:rsidR="00465FF9" w:rsidRPr="00465FF9">
              <w:rPr>
                <w:color w:val="FF0000"/>
              </w:rP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"datavalue": [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0.18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0.17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0.16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0.24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0.21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0.17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0.46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0.52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0.24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0.22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0.17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0.16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0.13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0.21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0.21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0.15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0.23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0.35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0.49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0.5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</w:t>
            </w:r>
            <w:r w:rsidR="009A731C">
              <w:t>"</w:t>
            </w:r>
            <w:r>
              <w:t>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  </w:t>
            </w:r>
            <w:r w:rsidR="009A731C">
              <w:t>"</w:t>
            </w:r>
            <w:r>
              <w:t>0</w:t>
            </w:r>
            <w:r w:rsidR="009A731C">
              <w:t>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6A5BA5" w:rsidRDefault="006A5BA5" w:rsidP="006A5BA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721D92" w:rsidRDefault="00721D92" w:rsidP="00DD1844">
      <w:pPr>
        <w:ind w:left="993"/>
        <w:rPr>
          <w:rFonts w:hAnsi="바탕"/>
        </w:rPr>
      </w:pPr>
    </w:p>
    <w:p w:rsidR="00A76A55" w:rsidRDefault="00351143" w:rsidP="00CC758A">
      <w:pPr>
        <w:pStyle w:val="3"/>
      </w:pPr>
      <w:bookmarkStart w:id="204" w:name="_Toc46158867"/>
      <w:r>
        <w:rPr>
          <w:rFonts w:hint="eastAsia"/>
        </w:rPr>
        <w:t>월간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0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RPr="00AB35E6" w:rsidTr="00B958CF">
        <w:tc>
          <w:tcPr>
            <w:tcW w:w="8221" w:type="dxa"/>
          </w:tcPr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>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"category": "ems",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"month_graph",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"month": "03"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76A55" w:rsidRPr="00AB35E6" w:rsidRDefault="00BE1FCF" w:rsidP="00BE1FC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76A55" w:rsidRDefault="00A76A55" w:rsidP="00A76A55"/>
    <w:p w:rsidR="00A76A55" w:rsidRDefault="00351143" w:rsidP="00CC758A">
      <w:pPr>
        <w:pStyle w:val="3"/>
      </w:pPr>
      <w:bookmarkStart w:id="205" w:name="_Toc46158868"/>
      <w:r>
        <w:rPr>
          <w:rFonts w:hint="eastAsia"/>
        </w:rPr>
        <w:t>월간</w:t>
      </w:r>
      <w:r>
        <w:rPr>
          <w:rFonts w:hint="eastAsia"/>
        </w:rPr>
        <w:t xml:space="preserve"> </w:t>
      </w:r>
      <w:r w:rsidR="00BE1FCF">
        <w:rPr>
          <w:rFonts w:hint="eastAsia"/>
        </w:rPr>
        <w:t>사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 w:rsidR="00A76A55">
        <w:rPr>
          <w:rFonts w:hint="eastAsia"/>
        </w:rPr>
        <w:t xml:space="preserve"> </w:t>
      </w:r>
      <w:r w:rsidR="00A76A55">
        <w:rPr>
          <w:rFonts w:hint="eastAsia"/>
        </w:rPr>
        <w:t>응답</w:t>
      </w:r>
      <w:bookmarkEnd w:id="20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Tr="00B958CF">
        <w:tc>
          <w:tcPr>
            <w:tcW w:w="8221" w:type="dxa"/>
          </w:tcPr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>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"month_graph",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"type": "elec/gas/water/hotwater/heating",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"year": "2020",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"month": "03",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"2020-03-10",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"value":"13.54"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"2020-03-11",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"value":"12.32"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"2020-03-12",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"value":"19.23"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</w:t>
            </w:r>
            <w:r>
              <w:t>…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"2020-04-08",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"value":"11.33"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"date": "2020-04-09",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  "value":"9.23"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E1FCF" w:rsidRDefault="00BE1FCF" w:rsidP="00BE1FC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76A55" w:rsidRDefault="00BE1FCF" w:rsidP="00BE1FC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BE1FCF" w:rsidRPr="00BE1FCF" w:rsidTr="00B958CF">
        <w:trPr>
          <w:trHeight w:val="1377"/>
        </w:trPr>
        <w:tc>
          <w:tcPr>
            <w:tcW w:w="8221" w:type="dxa"/>
          </w:tcPr>
          <w:p w:rsidR="00A76A55" w:rsidRPr="00465FF9" w:rsidRDefault="00BE1FCF" w:rsidP="00B958CF">
            <w:pPr>
              <w:widowControl/>
              <w:wordWrap/>
              <w:autoSpaceDE/>
              <w:autoSpaceDN/>
            </w:pPr>
            <w:r w:rsidRPr="00465FF9">
              <w:rPr>
                <w:rFonts w:hint="eastAsia"/>
              </w:rPr>
              <w:t>월간 사용량 그래프는 검침일 기준으로 응답한다.</w:t>
            </w:r>
          </w:p>
          <w:p w:rsidR="00BE1FCF" w:rsidRPr="00BE1FCF" w:rsidRDefault="00BE1FCF" w:rsidP="004D4A8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rFonts w:hint="eastAsia"/>
              </w:rPr>
              <w:t>Eg</w:t>
            </w:r>
            <w:r w:rsidRPr="00465FF9">
              <w:t>.</w:t>
            </w:r>
            <w:r w:rsidRPr="00465FF9">
              <w:rPr>
                <w:rFonts w:hint="eastAsia"/>
              </w:rPr>
              <w:t xml:space="preserve">&gt; 검침일이 </w:t>
            </w:r>
            <w:r w:rsidRPr="00465FF9">
              <w:t>9</w:t>
            </w:r>
            <w:r w:rsidRPr="00465FF9">
              <w:rPr>
                <w:rFonts w:hint="eastAsia"/>
              </w:rPr>
              <w:t>일이</w:t>
            </w:r>
            <w:r w:rsidR="004D4A87" w:rsidRPr="00465FF9">
              <w:rPr>
                <w:rFonts w:hint="eastAsia"/>
              </w:rPr>
              <w:t>고</w:t>
            </w:r>
            <w:r w:rsidRPr="00465FF9">
              <w:rPr>
                <w:rFonts w:hint="eastAsia"/>
              </w:rPr>
              <w:t xml:space="preserve"> </w:t>
            </w:r>
            <w:r w:rsidRPr="00465FF9">
              <w:t>3</w:t>
            </w:r>
            <w:r w:rsidRPr="00465FF9">
              <w:rPr>
                <w:rFonts w:hint="eastAsia"/>
              </w:rPr>
              <w:t xml:space="preserve">월 데이터를 요청했을 경우 </w:t>
            </w:r>
            <w:r w:rsidRPr="00465FF9">
              <w:t>3</w:t>
            </w:r>
            <w:r w:rsidRPr="00465FF9">
              <w:rPr>
                <w:rFonts w:hint="eastAsia"/>
              </w:rPr>
              <w:t xml:space="preserve">월 </w:t>
            </w:r>
            <w:r w:rsidRPr="00465FF9">
              <w:t>10</w:t>
            </w:r>
            <w:r w:rsidRPr="00465FF9">
              <w:rPr>
                <w:rFonts w:hint="eastAsia"/>
              </w:rPr>
              <w:t xml:space="preserve">일 데이터부터 익월인 </w:t>
            </w:r>
            <w:r w:rsidRPr="00465FF9">
              <w:t>4</w:t>
            </w:r>
            <w:r w:rsidRPr="00465FF9">
              <w:rPr>
                <w:rFonts w:hint="eastAsia"/>
              </w:rPr>
              <w:t xml:space="preserve">월 </w:t>
            </w:r>
            <w:r w:rsidRPr="00465FF9">
              <w:t>9</w:t>
            </w:r>
            <w:r w:rsidRPr="00465FF9">
              <w:rPr>
                <w:rFonts w:hint="eastAsia"/>
              </w:rPr>
              <w:t>일</w:t>
            </w:r>
            <w:r w:rsidR="004D4A87" w:rsidRPr="00465FF9">
              <w:rPr>
                <w:rFonts w:hint="eastAsia"/>
              </w:rPr>
              <w:t>까지의</w:t>
            </w:r>
            <w:r w:rsidRPr="00465FF9">
              <w:rPr>
                <w:rFonts w:hint="eastAsia"/>
              </w:rPr>
              <w:t xml:space="preserve"> 사용량을 응답.</w:t>
            </w:r>
          </w:p>
        </w:tc>
      </w:tr>
    </w:tbl>
    <w:p w:rsidR="00A76A55" w:rsidRPr="004D4A87" w:rsidRDefault="00A76A55" w:rsidP="00A76A55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721D92" w:rsidRDefault="00721D92" w:rsidP="00DD1844">
      <w:pPr>
        <w:ind w:left="993"/>
        <w:rPr>
          <w:rFonts w:hAnsi="바탕"/>
        </w:rPr>
      </w:pPr>
    </w:p>
    <w:p w:rsidR="006C2724" w:rsidRDefault="006C2724" w:rsidP="00DD1844">
      <w:pPr>
        <w:ind w:left="993"/>
        <w:rPr>
          <w:rFonts w:hAnsi="바탕"/>
        </w:rPr>
      </w:pPr>
    </w:p>
    <w:p w:rsidR="006C2724" w:rsidRDefault="006C2724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377A01" w:rsidRDefault="00377A01" w:rsidP="00DD1844">
      <w:pPr>
        <w:ind w:left="993"/>
        <w:rPr>
          <w:rFonts w:hAnsi="바탕"/>
        </w:rPr>
      </w:pPr>
    </w:p>
    <w:p w:rsidR="00F825D3" w:rsidRPr="008E623E" w:rsidRDefault="00292B5A" w:rsidP="00087912">
      <w:pPr>
        <w:pStyle w:val="2"/>
      </w:pPr>
      <w:bookmarkStart w:id="206" w:name="_Toc46158869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bookmarkEnd w:id="206"/>
    </w:p>
    <w:p w:rsidR="00413A26" w:rsidRDefault="00413A26" w:rsidP="00CC758A">
      <w:pPr>
        <w:pStyle w:val="3"/>
      </w:pPr>
      <w:bookmarkStart w:id="207" w:name="_Toc46158870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설정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413A26" w:rsidRPr="002F2D6B" w:rsidTr="00413A26">
        <w:tc>
          <w:tcPr>
            <w:tcW w:w="8221" w:type="dxa"/>
            <w:shd w:val="clear" w:color="auto" w:fill="95B3D7" w:themeFill="accent1" w:themeFillTint="99"/>
          </w:tcPr>
          <w:p w:rsidR="00413A26" w:rsidRPr="002F2D6B" w:rsidRDefault="00413A26" w:rsidP="00413A26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413A26" w:rsidRPr="00AB35E6" w:rsidTr="00413A26">
        <w:tc>
          <w:tcPr>
            <w:tcW w:w="8221" w:type="dxa"/>
          </w:tcPr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>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"type": "add",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1761DD" w:rsidRPr="000C04FF" w:rsidRDefault="001761DD" w:rsidP="001761DD">
            <w:pPr>
              <w:widowControl/>
              <w:wordWrap/>
              <w:autoSpaceDE/>
              <w:autoSpaceDN/>
              <w:rPr>
                <w:strike/>
              </w:rPr>
            </w:pPr>
            <w:r>
              <w:t xml:space="preserve">    </w:t>
            </w:r>
            <w:r w:rsidRPr="00465FF9">
              <w:rPr>
                <w:strike/>
              </w:rPr>
              <w:t xml:space="preserve">"is_use": "y/n",   </w:t>
            </w:r>
            <w:r w:rsidRPr="000C04FF">
              <w:rPr>
                <w:rFonts w:hint="eastAsia"/>
                <w:strike/>
                <w:color w:val="00B050"/>
              </w:rPr>
              <w:t>//해당 모드 자체의 사용 여부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</w:p>
          <w:p w:rsidR="001761DD" w:rsidRPr="001761DD" w:rsidRDefault="001761DD" w:rsidP="001761DD">
            <w:pPr>
              <w:widowControl/>
              <w:wordWrap/>
              <w:autoSpaceDE/>
              <w:autoSpaceDN/>
              <w:ind w:firstLineChars="200" w:firstLine="400"/>
              <w:rPr>
                <w:color w:val="00B050"/>
              </w:rPr>
            </w:pPr>
            <w:r w:rsidRPr="001761DD">
              <w:rPr>
                <w:rFonts w:hint="eastAsia"/>
                <w:color w:val="00B050"/>
              </w:rPr>
              <w:t>//모드 실행 조건</w:t>
            </w:r>
          </w:p>
          <w:p w:rsidR="001761DD" w:rsidRDefault="00465FF9" w:rsidP="001761DD">
            <w:pPr>
              <w:widowControl/>
              <w:wordWrap/>
              <w:autoSpaceDE/>
              <w:autoSpaceDN/>
            </w:pPr>
            <w:r>
              <w:t xml:space="preserve">    "</w:t>
            </w:r>
            <w:r w:rsidRPr="00465FF9">
              <w:rPr>
                <w:color w:val="FF0000"/>
              </w:rPr>
              <w:t>cond</w:t>
            </w:r>
            <w:r w:rsidR="001761DD" w:rsidRPr="00465FF9">
              <w:rPr>
                <w:color w:val="FF0000"/>
              </w:rPr>
              <w:t>ition</w:t>
            </w:r>
            <w:r w:rsidR="001761DD">
              <w:t>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"time":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"hour": "0~23",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"halfhour": "0/30"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"week": { </w:t>
            </w:r>
            <w:r w:rsidRPr="001761DD">
              <w:rPr>
                <w:rFonts w:hint="eastAsia"/>
                <w:color w:val="00B050"/>
              </w:rPr>
              <w:t>//요일에 따라서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"mon",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"tue",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"wed",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"thu",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"fri",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"sat",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"sun"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"enter": { </w:t>
            </w:r>
            <w:r w:rsidRPr="001761DD">
              <w:rPr>
                <w:rFonts w:hint="eastAsia"/>
                <w:color w:val="00B050"/>
              </w:rPr>
              <w:t>//출입이 감지되면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"lobby/magnetic/regcarin/regcarout/viscarin/viscarout"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"indoorair": { </w:t>
            </w:r>
            <w:r w:rsidRPr="001761DD">
              <w:rPr>
                <w:rFonts w:hint="eastAsia"/>
                <w:color w:val="00B050"/>
              </w:rPr>
              <w:t>//실내공기질에 따라서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"pm10_bad/pm25_bad"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"indoortemp": { </w:t>
            </w:r>
            <w:r w:rsidRPr="001761DD">
              <w:rPr>
                <w:rFonts w:hint="eastAsia"/>
                <w:color w:val="00B050"/>
              </w:rPr>
              <w:t>//실내온도에 따라서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"scope": "high/low",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"temp": "10~40"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</w:p>
          <w:p w:rsidR="001761DD" w:rsidRPr="001761DD" w:rsidRDefault="001761DD" w:rsidP="001761DD">
            <w:pPr>
              <w:widowControl/>
              <w:wordWrap/>
              <w:autoSpaceDE/>
              <w:autoSpaceDN/>
              <w:ind w:firstLineChars="200" w:firstLine="400"/>
              <w:rPr>
                <w:color w:val="00B050"/>
              </w:rPr>
            </w:pPr>
            <w:r w:rsidRPr="001761DD">
              <w:rPr>
                <w:rFonts w:hint="eastAsia"/>
                <w:color w:val="00B050"/>
              </w:rPr>
              <w:t>//모드 실행 내용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"action":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"elevcall":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"up/down"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"gas":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Pr="00465FF9" w:rsidRDefault="001761DD" w:rsidP="001761DD">
            <w:pPr>
              <w:widowControl/>
              <w:wordWrap/>
              <w:autoSpaceDE/>
              <w:autoSpaceDN/>
            </w:pPr>
            <w:r w:rsidRPr="00465FF9">
              <w:t xml:space="preserve">            "control": "</w:t>
            </w:r>
            <w:r w:rsidR="008F7B60" w:rsidRPr="00465FF9">
              <w:t>close</w:t>
            </w:r>
            <w:r w:rsidRPr="00465FF9">
              <w:t>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"vent":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"mode": "auto/manual",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"wind_speed": "high/middle/low",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"off_rsv_code": "00"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"light":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"dimming": "0~10"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"heat":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"mode": "out/heat",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"set_temp": "23"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"aircon":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8F7B60" w:rsidRPr="00465FF9" w:rsidRDefault="008F7B60" w:rsidP="008F7B60">
            <w:pPr>
              <w:widowControl/>
              <w:wordWrap/>
              <w:autoSpaceDE/>
              <w:autoSpaceDN/>
              <w:ind w:firstLineChars="600" w:firstLine="1200"/>
            </w:pPr>
            <w:r w:rsidRPr="00465FF9">
              <w:rPr>
                <w:rFonts w:hint="eastAsia"/>
              </w:rPr>
              <w:t>"location_name":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"set_temp": "18~30",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"wind_speed": " auto/high/middle/low",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"mode": "auto/cool/dehumi/fan/heat"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"standbypower":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  "control": "on/off"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ind w:firstLineChars="300" w:firstLine="600"/>
              <w:rPr>
                <w:color w:val="FF0000"/>
              </w:rPr>
            </w:pPr>
            <w:r w:rsidRPr="00465FF9">
              <w:rPr>
                <w:color w:val="FF0000"/>
              </w:rPr>
              <w:t>"</w:t>
            </w:r>
            <w:r w:rsidR="00465FF9" w:rsidRPr="00465FF9">
              <w:rPr>
                <w:rFonts w:hint="eastAsia"/>
                <w:color w:val="FF0000"/>
              </w:rPr>
              <w:t>blind</w:t>
            </w:r>
            <w:r w:rsidRPr="00465FF9">
              <w:rPr>
                <w:color w:val="FF0000"/>
              </w:rPr>
              <w:t>": {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color w:val="FF0000"/>
              </w:rPr>
              <w:t xml:space="preserve">        "is_use": "y/n",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color w:val="FF0000"/>
              </w:rPr>
              <w:t xml:space="preserve">        "operation": [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color w:val="FF0000"/>
              </w:rPr>
              <w:t xml:space="preserve">          {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rFonts w:hint="eastAsia"/>
                <w:color w:val="FF0000"/>
              </w:rPr>
              <w:t xml:space="preserve">            "uid": "단말 UID",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rFonts w:hint="eastAsia"/>
                <w:color w:val="FF0000"/>
              </w:rPr>
              <w:t xml:space="preserve">            "location_name": "화면 표시용 별칭",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color w:val="FF0000"/>
              </w:rPr>
              <w:t xml:space="preserve">            "control": "open/close"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color w:val="FF0000"/>
              </w:rPr>
              <w:t xml:space="preserve">          }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65FF9">
              <w:rPr>
                <w:color w:val="FF0000"/>
              </w:rPr>
              <w:t xml:space="preserve">        ]</w:t>
            </w:r>
          </w:p>
          <w:p w:rsidR="00515E77" w:rsidRPr="00465FF9" w:rsidRDefault="00515E77" w:rsidP="00515E77">
            <w:pPr>
              <w:widowControl/>
              <w:wordWrap/>
              <w:autoSpaceDE/>
              <w:autoSpaceDN/>
            </w:pPr>
            <w:r w:rsidRPr="00465FF9">
              <w:rPr>
                <w:color w:val="FF0000"/>
              </w:rPr>
              <w:t xml:space="preserve">      },</w:t>
            </w:r>
          </w:p>
          <w:p w:rsidR="001761DD" w:rsidRPr="001761DD" w:rsidRDefault="001761DD" w:rsidP="001761DD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t xml:space="preserve">      "security": {  </w:t>
            </w:r>
            <w:r w:rsidRPr="001761D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방범 모드 설정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"operation": [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 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rPr>
                <w:rFonts w:hint="eastAsia"/>
              </w:rPr>
              <w:t xml:space="preserve">            "uid": "단말 UID",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rPr>
                <w:rFonts w:hint="eastAsia"/>
              </w:rPr>
              <w:t xml:space="preserve">            "</w:t>
            </w:r>
            <w:r w:rsidR="008178C5" w:rsidRPr="00515E77">
              <w:rPr>
                <w:rFonts w:hint="eastAsia"/>
              </w:rPr>
              <w:t>location_name</w:t>
            </w:r>
            <w:r w:rsidRPr="00515E77">
              <w:rPr>
                <w:rFonts w:hint="eastAsia"/>
              </w:rPr>
              <w:t>": "화면 표시용 별칭",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    "control": "out/in/normal"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  }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]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1761DD" w:rsidRDefault="001761DD" w:rsidP="001761DD">
            <w:pPr>
              <w:widowControl/>
              <w:wordWrap/>
              <w:autoSpaceDE/>
              <w:autoSpaceDN/>
            </w:pPr>
          </w:p>
          <w:p w:rsidR="001761DD" w:rsidRDefault="001761DD" w:rsidP="001761DD">
            <w:pPr>
              <w:widowControl/>
              <w:wordWrap/>
              <w:autoSpaceDE/>
              <w:autoSpaceDN/>
              <w:ind w:firstLineChars="200" w:firstLine="400"/>
            </w:pPr>
            <w:r w:rsidRPr="001761DD">
              <w:rPr>
                <w:rFonts w:hint="eastAsia"/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푸시 발송 여부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"push":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"park_location":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"parcel":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"visitor":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},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"security_mode": {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  "is_use": "y/n"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  }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  }</w:t>
            </w:r>
          </w:p>
          <w:p w:rsidR="001761DD" w:rsidRPr="00515E77" w:rsidRDefault="001761DD" w:rsidP="001761DD">
            <w:pPr>
              <w:widowControl/>
              <w:wordWrap/>
              <w:autoSpaceDE/>
              <w:autoSpaceDN/>
            </w:pPr>
            <w:r w:rsidRPr="00515E77">
              <w:t xml:space="preserve">  }</w:t>
            </w:r>
          </w:p>
          <w:p w:rsidR="00413A26" w:rsidRPr="00AB35E6" w:rsidRDefault="001761DD" w:rsidP="001761D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3C37B2" w:rsidRPr="002F2D6B" w:rsidTr="00E40B2D">
        <w:tc>
          <w:tcPr>
            <w:tcW w:w="8221" w:type="dxa"/>
            <w:shd w:val="clear" w:color="auto" w:fill="95B3D7" w:themeFill="accent1" w:themeFillTint="99"/>
          </w:tcPr>
          <w:p w:rsidR="003C37B2" w:rsidRPr="002F2D6B" w:rsidRDefault="003C37B2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3C37B2" w:rsidRPr="003C37B2" w:rsidTr="00E40B2D">
        <w:trPr>
          <w:trHeight w:val="1377"/>
        </w:trPr>
        <w:tc>
          <w:tcPr>
            <w:tcW w:w="8221" w:type="dxa"/>
          </w:tcPr>
          <w:p w:rsidR="003C37B2" w:rsidRPr="003C37B2" w:rsidRDefault="003C37B2" w:rsidP="003C37B2">
            <w:pPr>
              <w:widowControl/>
              <w:wordWrap/>
              <w:autoSpaceDE/>
              <w:autoSpaceDN/>
            </w:pPr>
            <w:r w:rsidRPr="003C37B2">
              <w:rPr>
                <w:rFonts w:hint="eastAsia"/>
              </w:rPr>
              <w:t>모드 실행 조건 부가 설명</w:t>
            </w:r>
          </w:p>
          <w:p w:rsidR="003C37B2" w:rsidRPr="003C37B2" w:rsidRDefault="003C37B2" w:rsidP="005C0170">
            <w:pPr>
              <w:pStyle w:val="afa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 w:rsidRPr="003C37B2">
              <w:rPr>
                <w:rFonts w:hint="eastAsia"/>
              </w:rPr>
              <w:t xml:space="preserve">시간과 요일은 반드시 함께 등록 </w:t>
            </w:r>
            <w:r w:rsidRPr="003C37B2">
              <w:t xml:space="preserve">(AND </w:t>
            </w:r>
            <w:r w:rsidRPr="003C37B2">
              <w:rPr>
                <w:rFonts w:hint="eastAsia"/>
              </w:rPr>
              <w:t>조건</w:t>
            </w:r>
            <w:r w:rsidRPr="003C37B2">
              <w:t>)</w:t>
            </w:r>
          </w:p>
          <w:p w:rsidR="003C37B2" w:rsidRPr="003C37B2" w:rsidRDefault="003C37B2" w:rsidP="005C0170">
            <w:pPr>
              <w:pStyle w:val="afa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 w:rsidRPr="003C37B2">
              <w:rPr>
                <w:rFonts w:hint="eastAsia"/>
              </w:rPr>
              <w:t>출입 감지</w:t>
            </w:r>
            <w:r>
              <w:rPr>
                <w:rFonts w:hint="eastAsia"/>
              </w:rPr>
              <w:t>와 요일은 반드시 함께 등록.</w:t>
            </w:r>
            <w:r>
              <w:t xml:space="preserve"> </w:t>
            </w:r>
            <w:r>
              <w:rPr>
                <w:rFonts w:hint="eastAsia"/>
              </w:rPr>
              <w:t xml:space="preserve">해당 요일에 </w:t>
            </w:r>
            <w:r>
              <w:t xml:space="preserve">Event </w:t>
            </w:r>
            <w:r>
              <w:rPr>
                <w:rFonts w:hint="eastAsia"/>
              </w:rPr>
              <w:t>발생 시 동작.</w:t>
            </w:r>
            <w:r>
              <w:t xml:space="preserve"> </w:t>
            </w:r>
            <w:r w:rsidRPr="003C37B2">
              <w:t xml:space="preserve">(AND </w:t>
            </w:r>
            <w:r w:rsidRPr="003C37B2">
              <w:rPr>
                <w:rFonts w:hint="eastAsia"/>
              </w:rPr>
              <w:t>조건</w:t>
            </w:r>
            <w:r w:rsidRPr="003C37B2">
              <w:t>)</w:t>
            </w:r>
          </w:p>
          <w:p w:rsidR="003C37B2" w:rsidRDefault="003C37B2" w:rsidP="005C0170">
            <w:pPr>
              <w:pStyle w:val="afa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</w:pPr>
            <w:r w:rsidRPr="003C37B2">
              <w:rPr>
                <w:rFonts w:hint="eastAsia"/>
              </w:rPr>
              <w:t>실내 공기질과 실내온도는</w:t>
            </w:r>
            <w:r>
              <w:rPr>
                <w:rFonts w:hint="eastAsia"/>
              </w:rPr>
              <w:t xml:space="preserve"> 요일과 반드시 함께 등록.</w:t>
            </w:r>
            <w:r w:rsidRPr="003C37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요일에</w:t>
            </w:r>
            <w:r w:rsidRPr="003C37B2">
              <w:rPr>
                <w:rFonts w:hint="eastAsia"/>
              </w:rPr>
              <w:t xml:space="preserve"> </w:t>
            </w:r>
            <w:r w:rsidRPr="003C37B2">
              <w:t>30</w:t>
            </w:r>
            <w:r w:rsidRPr="003C37B2">
              <w:rPr>
                <w:rFonts w:hint="eastAsia"/>
              </w:rPr>
              <w:t>분 주기로 체크하여 모드 실행</w:t>
            </w:r>
            <w:r>
              <w:rPr>
                <w:rFonts w:hint="eastAsia"/>
              </w:rPr>
              <w:t xml:space="preserve"> </w:t>
            </w:r>
            <w:r w:rsidRPr="003C37B2">
              <w:t xml:space="preserve">(AND </w:t>
            </w:r>
            <w:r w:rsidRPr="003C37B2">
              <w:rPr>
                <w:rFonts w:hint="eastAsia"/>
              </w:rPr>
              <w:t>조건</w:t>
            </w:r>
            <w:r w:rsidRPr="003C37B2">
              <w:t>)</w:t>
            </w:r>
          </w:p>
          <w:p w:rsidR="003C37B2" w:rsidRDefault="003C37B2" w:rsidP="003C37B2">
            <w:pPr>
              <w:widowControl/>
              <w:wordWrap/>
              <w:autoSpaceDE/>
              <w:autoSpaceDN/>
            </w:pPr>
          </w:p>
          <w:p w:rsidR="003C37B2" w:rsidRDefault="003C37B2" w:rsidP="003C37B2">
            <w:pPr>
              <w:widowControl/>
              <w:wordWrap/>
              <w:autoSpaceDE/>
              <w:autoSpaceDN/>
            </w:pPr>
            <w:r w:rsidRPr="003C37B2">
              <w:rPr>
                <w:rFonts w:hint="eastAsia"/>
              </w:rPr>
              <w:t xml:space="preserve">모드 실행 </w:t>
            </w:r>
            <w:r>
              <w:rPr>
                <w:rFonts w:hint="eastAsia"/>
              </w:rPr>
              <w:t>내용</w:t>
            </w:r>
            <w:r w:rsidRPr="003C37B2">
              <w:rPr>
                <w:rFonts w:hint="eastAsia"/>
              </w:rPr>
              <w:t xml:space="preserve"> 부가 설명</w:t>
            </w:r>
          </w:p>
          <w:p w:rsidR="003C37B2" w:rsidRDefault="003C37B2" w:rsidP="005C0170">
            <w:pPr>
              <w:pStyle w:val="afa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t>i</w:t>
            </w:r>
            <w:r>
              <w:rPr>
                <w:rFonts w:hint="eastAsia"/>
              </w:rPr>
              <w:t>s_</w:t>
            </w:r>
            <w:r>
              <w:t xml:space="preserve">use </w:t>
            </w:r>
            <w:r>
              <w:rPr>
                <w:rFonts w:hint="eastAsia"/>
              </w:rPr>
              <w:t>체크된 모든 내용 실행.</w:t>
            </w:r>
          </w:p>
          <w:p w:rsidR="003C37B2" w:rsidRDefault="003C37B2" w:rsidP="005C0170">
            <w:pPr>
              <w:pStyle w:val="afa"/>
              <w:widowControl/>
              <w:numPr>
                <w:ilvl w:val="0"/>
                <w:numId w:val="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각 디바이스 종류 별 전체 제어를 등록할 경우 </w:t>
            </w:r>
            <w:r>
              <w:t>UID</w:t>
            </w:r>
            <w:r>
              <w:rPr>
                <w:rFonts w:hint="eastAsia"/>
              </w:rPr>
              <w:t xml:space="preserve">의 Main ID, Sub ID를 모두 </w:t>
            </w:r>
            <w:r>
              <w:t>’</w:t>
            </w:r>
            <w:r>
              <w:t>00</w:t>
            </w:r>
            <w:r>
              <w:t>’</w:t>
            </w:r>
            <w:r>
              <w:rPr>
                <w:rFonts w:hint="eastAsia"/>
              </w:rPr>
              <w:t>으로 등록.</w:t>
            </w:r>
          </w:p>
          <w:p w:rsidR="003C37B2" w:rsidRPr="003C37B2" w:rsidRDefault="003C37B2" w:rsidP="00377A01">
            <w:pPr>
              <w:pStyle w:val="afa"/>
              <w:widowControl/>
              <w:wordWrap/>
              <w:autoSpaceDE/>
              <w:autoSpaceDN/>
              <w:ind w:leftChars="0" w:left="760"/>
            </w:pPr>
            <w:r>
              <w:rPr>
                <w:rFonts w:hint="eastAsia"/>
              </w:rPr>
              <w:t>Eg</w:t>
            </w:r>
            <w:r>
              <w:t>.</w:t>
            </w:r>
            <w:r>
              <w:rPr>
                <w:rFonts w:hint="eastAsia"/>
              </w:rPr>
              <w:t xml:space="preserve">&gt; 전체 조명 제어 시 </w:t>
            </w:r>
            <w:r>
              <w:t xml:space="preserve">: </w:t>
            </w:r>
            <w:r>
              <w:t>‘</w:t>
            </w:r>
            <w:r>
              <w:rPr>
                <w:rFonts w:hint="eastAsia"/>
              </w:rPr>
              <w:t>CMF020000</w:t>
            </w:r>
            <w:r>
              <w:t>’</w:t>
            </w:r>
          </w:p>
        </w:tc>
      </w:tr>
    </w:tbl>
    <w:p w:rsidR="00F825D3" w:rsidRDefault="00F825D3" w:rsidP="00413A26">
      <w:pPr>
        <w:rPr>
          <w:rFonts w:hAnsi="바탕"/>
        </w:rPr>
      </w:pPr>
    </w:p>
    <w:p w:rsidR="000719EC" w:rsidRDefault="000719EC" w:rsidP="00CC758A">
      <w:pPr>
        <w:pStyle w:val="3"/>
      </w:pPr>
      <w:bookmarkStart w:id="208" w:name="_Toc46158871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설정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0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719EC" w:rsidRPr="002F2D6B" w:rsidTr="000719EC">
        <w:tc>
          <w:tcPr>
            <w:tcW w:w="8221" w:type="dxa"/>
            <w:shd w:val="clear" w:color="auto" w:fill="95B3D7" w:themeFill="accent1" w:themeFillTint="99"/>
          </w:tcPr>
          <w:p w:rsidR="000719EC" w:rsidRPr="002F2D6B" w:rsidRDefault="000719EC" w:rsidP="000719EC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719EC" w:rsidTr="000719EC">
        <w:tc>
          <w:tcPr>
            <w:tcW w:w="8221" w:type="dxa"/>
          </w:tcPr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>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"type": "add",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4A5C91">
              <w:rPr>
                <w:rFonts w:hint="eastAsia"/>
              </w:rPr>
              <w:t>mode_name</w:t>
            </w:r>
            <w:r>
              <w:rPr>
                <w:rFonts w:hint="eastAsia"/>
              </w:rPr>
              <w:t>": "모드 이름",</w:t>
            </w:r>
          </w:p>
          <w:p w:rsidR="00BE677F" w:rsidRPr="000C04FF" w:rsidRDefault="00BE677F" w:rsidP="00BE677F">
            <w:pPr>
              <w:widowControl/>
              <w:wordWrap/>
              <w:autoSpaceDE/>
              <w:autoSpaceDN/>
              <w:ind w:firstLineChars="200" w:firstLine="400"/>
              <w:rPr>
                <w:strike/>
              </w:rPr>
            </w:pPr>
            <w:r w:rsidRPr="00465FF9">
              <w:rPr>
                <w:strike/>
              </w:rPr>
              <w:t xml:space="preserve">"is_use": "y/n",   </w:t>
            </w:r>
            <w:r w:rsidRPr="000C04FF">
              <w:rPr>
                <w:rFonts w:hint="eastAsia"/>
                <w:strike/>
                <w:color w:val="00B050"/>
              </w:rPr>
              <w:t xml:space="preserve">//해당 모드 자체의 </w:t>
            </w:r>
            <w:r w:rsidR="00AA77C4">
              <w:rPr>
                <w:rFonts w:hint="eastAsia"/>
                <w:strike/>
                <w:color w:val="00B050"/>
              </w:rPr>
              <w:t>실행</w:t>
            </w:r>
            <w:r w:rsidRPr="000C04FF">
              <w:rPr>
                <w:rFonts w:hint="eastAsia"/>
                <w:strike/>
                <w:color w:val="00B050"/>
              </w:rPr>
              <w:t xml:space="preserve"> 여부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</w:t>
            </w:r>
            <w:r w:rsidR="004A5C91">
              <w:rPr>
                <w:rFonts w:hint="eastAsia"/>
              </w:rPr>
              <w:t>mode_index</w:t>
            </w:r>
            <w:r>
              <w:rPr>
                <w:rFonts w:hint="eastAsia"/>
              </w:rPr>
              <w:t>": "모드 인덱스",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"condition_use_count": "2",</w:t>
            </w:r>
            <w:r w:rsidR="004C732E">
              <w:t xml:space="preserve">  </w:t>
            </w:r>
            <w:r w:rsidR="004C732E" w:rsidRPr="004C732E">
              <w:rPr>
                <w:color w:val="00B050"/>
              </w:rPr>
              <w:t>//</w:t>
            </w:r>
            <w:r w:rsidR="004C732E" w:rsidRPr="004C732E">
              <w:rPr>
                <w:rFonts w:hint="eastAsia"/>
                <w:color w:val="00B050"/>
              </w:rPr>
              <w:t xml:space="preserve">조건절 </w:t>
            </w:r>
            <w:r w:rsidR="004C732E" w:rsidRPr="004C732E">
              <w:rPr>
                <w:color w:val="00B050"/>
              </w:rPr>
              <w:t xml:space="preserve">is_use =y </w:t>
            </w:r>
            <w:r w:rsidR="004C732E" w:rsidRPr="004C732E">
              <w:rPr>
                <w:rFonts w:hint="eastAsia"/>
                <w:color w:val="00B050"/>
              </w:rPr>
              <w:t>개수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"action_use_count": "4",</w:t>
            </w:r>
            <w:r w:rsidR="004C732E">
              <w:t xml:space="preserve">     </w:t>
            </w:r>
            <w:r w:rsidR="004C732E" w:rsidRPr="004C732E">
              <w:rPr>
                <w:color w:val="00B050"/>
              </w:rPr>
              <w:t>//</w:t>
            </w:r>
            <w:r w:rsidR="004C732E">
              <w:rPr>
                <w:rFonts w:hint="eastAsia"/>
                <w:color w:val="00B050"/>
              </w:rPr>
              <w:t>실행</w:t>
            </w:r>
            <w:r w:rsidR="004C732E" w:rsidRPr="004C732E">
              <w:rPr>
                <w:rFonts w:hint="eastAsia"/>
                <w:color w:val="00B050"/>
              </w:rPr>
              <w:t xml:space="preserve">절 </w:t>
            </w:r>
            <w:r w:rsidR="004C732E" w:rsidRPr="004C732E">
              <w:rPr>
                <w:color w:val="00B050"/>
              </w:rPr>
              <w:t xml:space="preserve">is_use =y </w:t>
            </w:r>
            <w:r w:rsidR="004C732E" w:rsidRPr="004C732E">
              <w:rPr>
                <w:rFonts w:hint="eastAsia"/>
                <w:color w:val="00B050"/>
              </w:rPr>
              <w:t>개수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  "reg_date": "yyyy-MM-dd hh:mm:ss"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1505B" w:rsidRDefault="0001505B" w:rsidP="0001505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719EC" w:rsidRDefault="0001505B" w:rsidP="0001505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377A01">
        <w:trPr>
          <w:trHeight w:val="70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6C2724" w:rsidRPr="000719EC" w:rsidRDefault="006C2724" w:rsidP="000719EC"/>
    <w:p w:rsidR="00CA6214" w:rsidRDefault="00CA6214" w:rsidP="00CC758A">
      <w:pPr>
        <w:pStyle w:val="3"/>
      </w:pPr>
      <w:bookmarkStart w:id="209" w:name="_Toc46158872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전체</w:t>
      </w:r>
      <w:r w:rsidR="00ED2085" w:rsidRPr="000F6280">
        <w:rPr>
          <w:rFonts w:hint="eastAsia"/>
        </w:rPr>
        <w:t xml:space="preserve"> </w:t>
      </w:r>
      <w:r w:rsidR="00FC2483" w:rsidRPr="000F6280">
        <w:rPr>
          <w:rFonts w:hint="eastAsia"/>
        </w:rPr>
        <w:t>리스트</w:t>
      </w:r>
      <w:r w:rsidR="00FC2483" w:rsidRPr="000F6280">
        <w:rPr>
          <w:rFonts w:hint="eastAsia"/>
        </w:rPr>
        <w:t xml:space="preserve"> </w:t>
      </w:r>
      <w:r w:rsidRPr="000F6280">
        <w:rPr>
          <w:rFonts w:hint="eastAsia"/>
        </w:rPr>
        <w:t>조회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0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A6214" w:rsidRPr="002F2D6B" w:rsidTr="003104D7">
        <w:tc>
          <w:tcPr>
            <w:tcW w:w="8221" w:type="dxa"/>
            <w:shd w:val="clear" w:color="auto" w:fill="95B3D7" w:themeFill="accent1" w:themeFillTint="99"/>
          </w:tcPr>
          <w:p w:rsidR="00CA6214" w:rsidRPr="002F2D6B" w:rsidRDefault="00CA6214" w:rsidP="003104D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A6214" w:rsidRPr="00AB35E6" w:rsidTr="003104D7">
        <w:tc>
          <w:tcPr>
            <w:tcW w:w="8221" w:type="dxa"/>
          </w:tcPr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>{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</w:t>
            </w:r>
          </w:p>
          <w:p w:rsidR="005056E9" w:rsidRDefault="005056E9" w:rsidP="005056E9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A6214" w:rsidRPr="00AB35E6" w:rsidRDefault="005056E9" w:rsidP="005056E9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13A26" w:rsidRDefault="00413A26" w:rsidP="00413A26">
      <w:pPr>
        <w:rPr>
          <w:rFonts w:hAnsi="바탕"/>
        </w:rPr>
      </w:pPr>
    </w:p>
    <w:p w:rsidR="00FC2483" w:rsidRDefault="00FC2483" w:rsidP="00CC758A">
      <w:pPr>
        <w:pStyle w:val="3"/>
      </w:pPr>
      <w:bookmarkStart w:id="210" w:name="_Toc46158873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전체</w:t>
      </w:r>
      <w:r w:rsidR="00ED2085" w:rsidRPr="000F6280">
        <w:rPr>
          <w:rFonts w:hint="eastAsia"/>
        </w:rPr>
        <w:t xml:space="preserve"> </w:t>
      </w:r>
      <w:r w:rsidRPr="000F6280">
        <w:rPr>
          <w:rFonts w:hint="eastAsia"/>
        </w:rPr>
        <w:t>리스트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조회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1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C2483" w:rsidRPr="002F2D6B" w:rsidTr="00A86217">
        <w:tc>
          <w:tcPr>
            <w:tcW w:w="8221" w:type="dxa"/>
            <w:shd w:val="clear" w:color="auto" w:fill="95B3D7" w:themeFill="accent1" w:themeFillTint="99"/>
          </w:tcPr>
          <w:p w:rsidR="00FC2483" w:rsidRPr="002F2D6B" w:rsidRDefault="00FC2483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C2483" w:rsidTr="00A86217">
        <w:tc>
          <w:tcPr>
            <w:tcW w:w="8221" w:type="dxa"/>
          </w:tcPr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>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"type": "list",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</w:t>
            </w:r>
            <w:r w:rsidR="004A5C91">
              <w:rPr>
                <w:rFonts w:hint="eastAsia"/>
              </w:rPr>
              <w:t>mode_name</w:t>
            </w:r>
            <w:r>
              <w:rPr>
                <w:rFonts w:hint="eastAsia"/>
              </w:rPr>
              <w:t>": "모드 이름",</w:t>
            </w:r>
          </w:p>
          <w:p w:rsidR="002C137D" w:rsidRDefault="002C137D" w:rsidP="002C137D">
            <w:pPr>
              <w:widowControl/>
              <w:wordWrap/>
              <w:autoSpaceDE/>
              <w:autoSpaceDN/>
              <w:ind w:firstLineChars="400" w:firstLine="800"/>
            </w:pPr>
            <w:r w:rsidRPr="00465FF9">
              <w:t xml:space="preserve">"is_use": "y/n",   </w:t>
            </w:r>
            <w:r w:rsidRPr="001761DD">
              <w:rPr>
                <w:rFonts w:hint="eastAsia"/>
                <w:color w:val="00B050"/>
              </w:rPr>
              <w:t xml:space="preserve">//해당 모드 자체의 </w:t>
            </w:r>
            <w:r w:rsidR="00AA77C4" w:rsidRPr="00AA77C4">
              <w:rPr>
                <w:rFonts w:hint="eastAsia"/>
                <w:color w:val="00B050"/>
              </w:rPr>
              <w:t>실행</w:t>
            </w:r>
            <w:r w:rsidRPr="001761DD">
              <w:rPr>
                <w:rFonts w:hint="eastAsia"/>
                <w:color w:val="00B050"/>
              </w:rPr>
              <w:t xml:space="preserve"> 여부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"condition_use_count": "2",  </w:t>
            </w:r>
            <w:r w:rsidRPr="004B64FA">
              <w:rPr>
                <w:rFonts w:hint="eastAsia"/>
                <w:color w:val="00B050"/>
              </w:rPr>
              <w:t>//조건절 is_use =y 개수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"action_use_count": "4",     </w:t>
            </w:r>
            <w:r w:rsidRPr="004B64FA">
              <w:rPr>
                <w:rFonts w:hint="eastAsia"/>
                <w:color w:val="00B050"/>
              </w:rPr>
              <w:t>//실행절 is_use =y 개수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</w:t>
            </w:r>
            <w:r w:rsidR="004A5C91">
              <w:rPr>
                <w:rFonts w:hint="eastAsia"/>
              </w:rPr>
              <w:t>mode_index</w:t>
            </w:r>
            <w:r>
              <w:rPr>
                <w:rFonts w:hint="eastAsia"/>
              </w:rPr>
              <w:t>": "모드 인덱스",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    "reg_date": "yyyy-MM-dd hh:mm:ss"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4B64FA" w:rsidRDefault="004B64FA" w:rsidP="004B64F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C2483" w:rsidRDefault="004B64FA" w:rsidP="004B64F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B78CC" w:rsidRPr="002F2D6B" w:rsidTr="00FB78CC">
        <w:tc>
          <w:tcPr>
            <w:tcW w:w="8221" w:type="dxa"/>
            <w:shd w:val="clear" w:color="auto" w:fill="auto"/>
          </w:tcPr>
          <w:p w:rsidR="00FB78CC" w:rsidRDefault="00FB78CC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FB78CC" w:rsidRDefault="00FB78CC" w:rsidP="00CC758A">
      <w:pPr>
        <w:pStyle w:val="3"/>
        <w:numPr>
          <w:ilvl w:val="0"/>
          <w:numId w:val="0"/>
        </w:numPr>
      </w:pPr>
    </w:p>
    <w:p w:rsidR="00ED2085" w:rsidRDefault="00304C16" w:rsidP="00CC758A">
      <w:pPr>
        <w:pStyle w:val="3"/>
      </w:pPr>
      <w:bookmarkStart w:id="211" w:name="_Toc46158874"/>
      <w:r>
        <w:rPr>
          <w:rFonts w:hint="eastAsia"/>
        </w:rPr>
        <w:t>개별</w:t>
      </w:r>
      <w:r>
        <w:rPr>
          <w:rFonts w:hint="eastAsia"/>
        </w:rPr>
        <w:t xml:space="preserve"> </w:t>
      </w:r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상세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조회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1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ED2085" w:rsidRPr="002F2D6B" w:rsidTr="00A86217">
        <w:tc>
          <w:tcPr>
            <w:tcW w:w="8221" w:type="dxa"/>
            <w:shd w:val="clear" w:color="auto" w:fill="95B3D7" w:themeFill="accent1" w:themeFillTint="99"/>
          </w:tcPr>
          <w:p w:rsidR="00ED2085" w:rsidRPr="002F2D6B" w:rsidRDefault="00ED2085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ED2085" w:rsidRPr="00AB35E6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"detail",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"mode_index": "모드 인덱스"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ED2085" w:rsidRPr="00AB35E6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73DC3" w:rsidRDefault="00573DC3" w:rsidP="00413A26">
      <w:pPr>
        <w:rPr>
          <w:rFonts w:hAnsi="바탕"/>
        </w:rPr>
      </w:pPr>
    </w:p>
    <w:p w:rsidR="00ED2085" w:rsidRDefault="00304C16" w:rsidP="00CC758A">
      <w:pPr>
        <w:pStyle w:val="3"/>
      </w:pPr>
      <w:bookmarkStart w:id="212" w:name="_Toc46158875"/>
      <w:r>
        <w:rPr>
          <w:rFonts w:hint="eastAsia"/>
        </w:rPr>
        <w:t>개별</w:t>
      </w:r>
      <w:r>
        <w:rPr>
          <w:rFonts w:hint="eastAsia"/>
        </w:rPr>
        <w:t xml:space="preserve"> </w:t>
      </w:r>
      <w:r w:rsidR="00ED2085" w:rsidRPr="000F6280">
        <w:rPr>
          <w:rFonts w:hint="eastAsia"/>
        </w:rPr>
        <w:t>모드</w:t>
      </w:r>
      <w:r w:rsidR="00ED2085"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상세</w:t>
      </w:r>
      <w:r w:rsidR="00ED2085"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조회</w:t>
      </w:r>
      <w:r w:rsidR="00ED2085" w:rsidRPr="000F6280">
        <w:rPr>
          <w:rFonts w:hint="eastAsia"/>
        </w:rPr>
        <w:t xml:space="preserve"> </w:t>
      </w:r>
      <w:r w:rsidR="00ED2085" w:rsidRPr="000F6280">
        <w:rPr>
          <w:rFonts w:hint="eastAsia"/>
        </w:rPr>
        <w:t>응답</w:t>
      </w:r>
      <w:bookmarkEnd w:id="21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D74B4" w:rsidRPr="002F2D6B" w:rsidTr="00A86217">
        <w:tc>
          <w:tcPr>
            <w:tcW w:w="8221" w:type="dxa"/>
            <w:shd w:val="clear" w:color="auto" w:fill="95B3D7" w:themeFill="accent1" w:themeFillTint="99"/>
          </w:tcPr>
          <w:p w:rsidR="002D74B4" w:rsidRPr="002F2D6B" w:rsidRDefault="002D74B4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D74B4" w:rsidTr="00A86217">
        <w:tc>
          <w:tcPr>
            <w:tcW w:w="8221" w:type="dxa"/>
          </w:tcPr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>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"type": "detail",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"mode_index": "모드 인덱스",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"reg_date": "yyyy-MM-dd hh:mm:ss",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"contition":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"time":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"hour": "0~23",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"halfhour": "0/30"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"week":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"mon",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"tue",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"wed",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"thu",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"fri",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"sun"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"enter":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"lobby/magnetic/regcarin/regcarout/viscarin/viscarout"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"indoorair":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"pm10_bad/pm25_bad"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"indoortemp":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"scope": "high/low",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"temp": "10~40"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"action":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"elevcall":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"up/down"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"gas":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</w:t>
            </w:r>
            <w:r w:rsidRPr="00465FF9">
              <w:t>": "</w:t>
            </w:r>
            <w:r w:rsidR="00DB1C00" w:rsidRPr="00465FF9">
              <w:rPr>
                <w:rFonts w:hint="eastAsia"/>
              </w:rPr>
              <w:t>close</w:t>
            </w:r>
            <w:r w:rsidRPr="00465FF9">
              <w:t>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"vent":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"auto/manual",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"off_rsv_code": "00"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"light":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"dimming": "0~10"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"heat":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"out/heat",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"23"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"aircon":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DB1C00" w:rsidRPr="00465FF9" w:rsidRDefault="00DB1C00" w:rsidP="00DB1C00">
            <w:pPr>
              <w:widowControl/>
              <w:wordWrap/>
              <w:autoSpaceDE/>
              <w:autoSpaceDN/>
              <w:ind w:firstLineChars="600" w:firstLine="1200"/>
            </w:pPr>
            <w:r w:rsidRPr="00465FF9">
              <w:rPr>
                <w:rFonts w:hint="eastAsia"/>
              </w:rPr>
              <w:t>"location_name":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"18~30",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 auto/high/middle/low",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"auto/cool/dehumi/fan/heat"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"standbypower":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ind w:firstLineChars="300" w:firstLine="600"/>
              <w:rPr>
                <w:color w:val="FF0000"/>
              </w:rPr>
            </w:pPr>
            <w:r w:rsidRPr="00515E77">
              <w:rPr>
                <w:color w:val="FF0000"/>
              </w:rPr>
              <w:t>"</w:t>
            </w:r>
            <w:r w:rsidR="00465FF9">
              <w:rPr>
                <w:color w:val="FF0000"/>
              </w:rPr>
              <w:t>blind</w:t>
            </w:r>
            <w:r w:rsidRPr="00515E77">
              <w:rPr>
                <w:color w:val="FF0000"/>
              </w:rPr>
              <w:t>": {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"is_use": "y/n",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"operation": [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{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"uid": "단말 UID",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"location_name": "화면 표시용 별칭",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  "control": "open/close"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}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]</w:t>
            </w:r>
          </w:p>
          <w:p w:rsidR="00DB1C00" w:rsidRPr="00515E77" w:rsidRDefault="00DB1C00" w:rsidP="00DB1C00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"out/in/normal"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"push":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"park_location":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"parcel":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"visitor":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"security_mode":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D74B4" w:rsidRDefault="002C137D" w:rsidP="002C137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77A01" w:rsidRPr="00ED2085" w:rsidRDefault="00377A01" w:rsidP="00413A26">
      <w:pPr>
        <w:rPr>
          <w:rFonts w:hAnsi="바탕"/>
        </w:rPr>
      </w:pPr>
    </w:p>
    <w:p w:rsidR="00C82EB0" w:rsidRDefault="00C82EB0" w:rsidP="00CC758A">
      <w:pPr>
        <w:pStyle w:val="3"/>
      </w:pPr>
      <w:bookmarkStart w:id="213" w:name="_Toc46158876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수정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1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C82EB0" w:rsidRPr="002F2D6B" w:rsidTr="00A86217">
        <w:tc>
          <w:tcPr>
            <w:tcW w:w="8221" w:type="dxa"/>
            <w:shd w:val="clear" w:color="auto" w:fill="95B3D7" w:themeFill="accent1" w:themeFillTint="99"/>
          </w:tcPr>
          <w:p w:rsidR="00C82EB0" w:rsidRPr="002F2D6B" w:rsidRDefault="00C82EB0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C82EB0" w:rsidTr="00A86217">
        <w:tc>
          <w:tcPr>
            <w:tcW w:w="8221" w:type="dxa"/>
          </w:tcPr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>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modify</w:t>
            </w:r>
            <w:r>
              <w:t>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4B273B" w:rsidRPr="00465FF9" w:rsidRDefault="004B273B" w:rsidP="004B273B">
            <w:pPr>
              <w:widowControl/>
              <w:wordWrap/>
              <w:autoSpaceDE/>
              <w:autoSpaceDN/>
              <w:ind w:firstLineChars="200" w:firstLine="400"/>
            </w:pPr>
            <w:r w:rsidRPr="00465FF9">
              <w:rPr>
                <w:rFonts w:hint="eastAsia"/>
              </w:rPr>
              <w:t>"mode_index": "모드 인덱스",</w:t>
            </w:r>
          </w:p>
          <w:p w:rsidR="002C137D" w:rsidRPr="00465FF9" w:rsidRDefault="002C137D" w:rsidP="002C137D">
            <w:pPr>
              <w:widowControl/>
              <w:wordWrap/>
              <w:autoSpaceDE/>
              <w:autoSpaceDN/>
              <w:rPr>
                <w:strike/>
              </w:rPr>
            </w:pPr>
            <w:r w:rsidRPr="00465FF9">
              <w:t xml:space="preserve">    </w:t>
            </w:r>
            <w:r w:rsidRPr="00465FF9">
              <w:rPr>
                <w:strike/>
              </w:rPr>
              <w:t>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"contition":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"time":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"hour": "0~23",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"halfhour": "0/30"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"week":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"mon",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"tue",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"wed",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"thu",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"fri",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"sun"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"enter":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"lobby/magnetic/regcarin/regcarout/viscarin/viscarout"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"indoorair":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"pm10_bad/pm25_bad"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"indoortemp":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"setvalue":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"scope": "high/low",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"temp": "10~40"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"action":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"elevcall":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"up/down"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"gas":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</w:t>
            </w:r>
            <w:r w:rsidRPr="00465FF9">
              <w:t>"</w:t>
            </w:r>
            <w:r w:rsidR="004270FF" w:rsidRPr="00465FF9">
              <w:t>close</w:t>
            </w:r>
            <w:r w:rsidRPr="00465FF9">
              <w:t>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"vent":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"auto/manual",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"off_rsv_code": "00"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"light":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"dimming": "0~10"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"heat":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"out/heat",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"23"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"aircon":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4270FF" w:rsidRPr="00465FF9" w:rsidRDefault="004270FF" w:rsidP="004270FF">
            <w:pPr>
              <w:widowControl/>
              <w:wordWrap/>
              <w:autoSpaceDE/>
              <w:autoSpaceDN/>
              <w:ind w:firstLineChars="600" w:firstLine="1200"/>
            </w:pPr>
            <w:r w:rsidRPr="00465FF9">
              <w:rPr>
                <w:rFonts w:hint="eastAsia"/>
              </w:rPr>
              <w:t>"location_name":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"set_temp": "18~30",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"wind_speed": " auto/high/middle/low",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"mode": "auto/cool/dehumi/fan/heat"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"standbypower":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"on/off"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ind w:firstLineChars="300" w:firstLine="600"/>
              <w:rPr>
                <w:color w:val="FF0000"/>
              </w:rPr>
            </w:pPr>
            <w:r w:rsidRPr="00515E77">
              <w:rPr>
                <w:color w:val="FF0000"/>
              </w:rPr>
              <w:t>"</w:t>
            </w:r>
            <w:r w:rsidR="00465FF9">
              <w:rPr>
                <w:color w:val="FF0000"/>
              </w:rPr>
              <w:t>blind</w:t>
            </w:r>
            <w:r w:rsidRPr="00515E77">
              <w:rPr>
                <w:color w:val="FF0000"/>
              </w:rPr>
              <w:t>": {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"is_use": "y/n",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"operation": [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{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"uid": "단말 UID",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rFonts w:hint="eastAsia"/>
                <w:color w:val="FF0000"/>
              </w:rPr>
              <w:t xml:space="preserve">            "location_name": "화면 표시용 별칭",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  "control": "open/close"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  }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  ]</w:t>
            </w:r>
          </w:p>
          <w:p w:rsidR="004270FF" w:rsidRPr="00515E77" w:rsidRDefault="004270FF" w:rsidP="004270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515E77">
              <w:rPr>
                <w:color w:val="FF0000"/>
              </w:rP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"operation": [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"uid": "단말 UID",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"화면 표시용 별칭",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  "control": "out/in/normal"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"push":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"park_location":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"parcel":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"visitor":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"security_mode": {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2C137D" w:rsidRDefault="002C137D" w:rsidP="002C137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C82EB0" w:rsidRDefault="002C137D" w:rsidP="002C137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73DC3" w:rsidRDefault="00573DC3" w:rsidP="00413A26">
      <w:pPr>
        <w:rPr>
          <w:rFonts w:hAnsi="바탕"/>
        </w:rPr>
      </w:pPr>
    </w:p>
    <w:p w:rsidR="005032C9" w:rsidRDefault="005032C9" w:rsidP="00CC758A">
      <w:pPr>
        <w:pStyle w:val="3"/>
      </w:pPr>
      <w:bookmarkStart w:id="214" w:name="_Toc46158877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수정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1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5032C9" w:rsidRPr="002F2D6B" w:rsidTr="00A86217">
        <w:tc>
          <w:tcPr>
            <w:tcW w:w="8221" w:type="dxa"/>
            <w:shd w:val="clear" w:color="auto" w:fill="95B3D7" w:themeFill="accent1" w:themeFillTint="99"/>
          </w:tcPr>
          <w:p w:rsidR="005032C9" w:rsidRPr="002F2D6B" w:rsidRDefault="005032C9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5032C9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modify</w:t>
            </w:r>
            <w:r>
              <w:t>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"mode_name": "모드 이름",</w:t>
            </w:r>
          </w:p>
          <w:p w:rsidR="002C137D" w:rsidRPr="000C04FF" w:rsidRDefault="002C137D" w:rsidP="002C137D">
            <w:pPr>
              <w:widowControl/>
              <w:wordWrap/>
              <w:autoSpaceDE/>
              <w:autoSpaceDN/>
              <w:ind w:firstLineChars="200" w:firstLine="400"/>
              <w:rPr>
                <w:strike/>
              </w:rPr>
            </w:pPr>
            <w:r w:rsidRPr="00465FF9">
              <w:rPr>
                <w:strike/>
              </w:rPr>
              <w:t xml:space="preserve">"is_use": "y/n",   </w:t>
            </w:r>
            <w:r w:rsidRPr="000C04FF">
              <w:rPr>
                <w:rFonts w:hint="eastAsia"/>
                <w:strike/>
                <w:color w:val="00B050"/>
              </w:rPr>
              <w:t xml:space="preserve">//해당 모드 자체의 </w:t>
            </w:r>
            <w:r w:rsidR="00AA77C4">
              <w:rPr>
                <w:rFonts w:hint="eastAsia"/>
                <w:strike/>
                <w:color w:val="00B050"/>
              </w:rPr>
              <w:t>실행</w:t>
            </w:r>
            <w:r w:rsidRPr="000C04FF">
              <w:rPr>
                <w:rFonts w:hint="eastAsia"/>
                <w:strike/>
                <w:color w:val="00B050"/>
              </w:rPr>
              <w:t xml:space="preserve"> 여부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"mode_index": "모드 인덱스",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"condition_use_count": "2",  </w:t>
            </w:r>
            <w:r w:rsidRPr="004C732E">
              <w:rPr>
                <w:color w:val="00B050"/>
              </w:rPr>
              <w:t>//</w:t>
            </w:r>
            <w:r w:rsidRPr="004C732E">
              <w:rPr>
                <w:rFonts w:hint="eastAsia"/>
                <w:color w:val="00B050"/>
              </w:rPr>
              <w:t xml:space="preserve">조건절 </w:t>
            </w:r>
            <w:r w:rsidRPr="004C732E">
              <w:rPr>
                <w:color w:val="00B050"/>
              </w:rPr>
              <w:t xml:space="preserve">is_use =y </w:t>
            </w:r>
            <w:r w:rsidRPr="004C732E">
              <w:rPr>
                <w:rFonts w:hint="eastAsia"/>
                <w:color w:val="00B050"/>
              </w:rPr>
              <w:t>개수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"action_use_count": "4",     </w:t>
            </w:r>
            <w:r w:rsidRPr="004C732E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실행</w:t>
            </w:r>
            <w:r w:rsidRPr="004C732E">
              <w:rPr>
                <w:rFonts w:hint="eastAsia"/>
                <w:color w:val="00B050"/>
              </w:rPr>
              <w:t xml:space="preserve">절 </w:t>
            </w:r>
            <w:r w:rsidRPr="004C732E">
              <w:rPr>
                <w:color w:val="00B050"/>
              </w:rPr>
              <w:t xml:space="preserve">is_use =y </w:t>
            </w:r>
            <w:r w:rsidRPr="004C732E">
              <w:rPr>
                <w:rFonts w:hint="eastAsia"/>
                <w:color w:val="00B050"/>
              </w:rPr>
              <w:t>개수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"reg_date": "yyyy-MM-dd hh:mm:ss"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5032C9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77A01" w:rsidRDefault="00377A01" w:rsidP="00413A26">
      <w:pPr>
        <w:rPr>
          <w:rFonts w:hAnsi="바탕"/>
        </w:rPr>
      </w:pPr>
    </w:p>
    <w:p w:rsidR="00A86217" w:rsidRDefault="00A86217" w:rsidP="00CC758A">
      <w:pPr>
        <w:pStyle w:val="3"/>
      </w:pPr>
      <w:bookmarkStart w:id="215" w:name="_Toc46158878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삭제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1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6217" w:rsidRPr="002F2D6B" w:rsidTr="00A86217">
        <w:tc>
          <w:tcPr>
            <w:tcW w:w="8221" w:type="dxa"/>
            <w:shd w:val="clear" w:color="auto" w:fill="95B3D7" w:themeFill="accent1" w:themeFillTint="99"/>
          </w:tcPr>
          <w:p w:rsidR="00A86217" w:rsidRPr="002F2D6B" w:rsidRDefault="00A86217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6217" w:rsidRPr="00AB35E6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"mode_name": "모드 이름",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"mode_index": "모드 인덱스"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6217" w:rsidRPr="00AB35E6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573DC3" w:rsidRDefault="00573DC3" w:rsidP="00413A26">
      <w:pPr>
        <w:rPr>
          <w:rFonts w:hAnsi="바탕"/>
        </w:rPr>
      </w:pPr>
    </w:p>
    <w:p w:rsidR="00A86217" w:rsidRDefault="00A86217" w:rsidP="00CC758A">
      <w:pPr>
        <w:pStyle w:val="3"/>
      </w:pPr>
      <w:bookmarkStart w:id="216" w:name="_Toc46158879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삭제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1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86217" w:rsidRPr="002F2D6B" w:rsidTr="00A86217">
        <w:tc>
          <w:tcPr>
            <w:tcW w:w="8221" w:type="dxa"/>
            <w:shd w:val="clear" w:color="auto" w:fill="95B3D7" w:themeFill="accent1" w:themeFillTint="99"/>
          </w:tcPr>
          <w:p w:rsidR="00A86217" w:rsidRPr="002F2D6B" w:rsidRDefault="00A86217" w:rsidP="00A86217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86217" w:rsidTr="00A86217">
        <w:tc>
          <w:tcPr>
            <w:tcW w:w="8221" w:type="dxa"/>
          </w:tcPr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>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"type": "delete",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304C16" w:rsidRDefault="00304C16" w:rsidP="00304C1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86217" w:rsidRDefault="00304C16" w:rsidP="00304C1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F3C89" w:rsidRPr="002F2D6B" w:rsidTr="008E5A03">
        <w:tc>
          <w:tcPr>
            <w:tcW w:w="8221" w:type="dxa"/>
            <w:shd w:val="clear" w:color="auto" w:fill="95B3D7" w:themeFill="accent1" w:themeFillTint="99"/>
          </w:tcPr>
          <w:p w:rsidR="008F3C89" w:rsidRPr="002F2D6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F3C89" w:rsidRPr="00F41FBB" w:rsidTr="008E5A03">
        <w:trPr>
          <w:trHeight w:val="1377"/>
        </w:trPr>
        <w:tc>
          <w:tcPr>
            <w:tcW w:w="8221" w:type="dxa"/>
          </w:tcPr>
          <w:p w:rsidR="008F3C89" w:rsidRPr="00F41FBB" w:rsidRDefault="008F3C89" w:rsidP="008E5A0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377A01" w:rsidRPr="002D26BF" w:rsidRDefault="00377A01" w:rsidP="008F3C89">
      <w:pPr>
        <w:ind w:left="540"/>
        <w:rPr>
          <w:rFonts w:hAnsi="바탕"/>
          <w:color w:val="FF0000"/>
        </w:rPr>
      </w:pPr>
    </w:p>
    <w:p w:rsidR="000C04FF" w:rsidRDefault="000C04FF" w:rsidP="00CC758A">
      <w:pPr>
        <w:pStyle w:val="3"/>
      </w:pPr>
      <w:bookmarkStart w:id="217" w:name="_Toc46158880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 w:rsidRPr="000F6280">
        <w:rPr>
          <w:rFonts w:hint="eastAsia"/>
        </w:rPr>
        <w:t>요청</w:t>
      </w:r>
      <w:bookmarkEnd w:id="21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04FF" w:rsidRPr="002F2D6B" w:rsidTr="000C04FF">
        <w:tc>
          <w:tcPr>
            <w:tcW w:w="8221" w:type="dxa"/>
            <w:shd w:val="clear" w:color="auto" w:fill="95B3D7" w:themeFill="accent1" w:themeFillTint="99"/>
          </w:tcPr>
          <w:p w:rsidR="000C04FF" w:rsidRPr="002F2D6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04FF" w:rsidRPr="00AB35E6" w:rsidTr="000C04FF">
        <w:tc>
          <w:tcPr>
            <w:tcW w:w="8221" w:type="dxa"/>
          </w:tcPr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>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"type": "enable",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"mode_index": "모드 인덱스",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"is_use": "y/n"  </w:t>
            </w:r>
            <w:r w:rsidRPr="00AA77C4">
              <w:rPr>
                <w:rFonts w:hint="eastAsia"/>
                <w:color w:val="00B050"/>
              </w:rPr>
              <w:t>//해당 모드 자체의 실행 여부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A77C4" w:rsidRDefault="00AA77C4" w:rsidP="00AA77C4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04FF" w:rsidRPr="00AB35E6" w:rsidRDefault="00AA77C4" w:rsidP="00AA77C4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C04FF" w:rsidRDefault="000C04FF" w:rsidP="000C04FF">
      <w:pPr>
        <w:rPr>
          <w:rFonts w:hAnsi="바탕"/>
        </w:rPr>
      </w:pPr>
    </w:p>
    <w:p w:rsidR="000C04FF" w:rsidRDefault="000C04FF" w:rsidP="00CC758A">
      <w:pPr>
        <w:pStyle w:val="3"/>
      </w:pPr>
      <w:bookmarkStart w:id="218" w:name="_Toc46158881"/>
      <w:r w:rsidRPr="000F6280">
        <w:rPr>
          <w:rFonts w:hint="eastAsia"/>
        </w:rPr>
        <w:t>모드</w:t>
      </w:r>
      <w:r w:rsidRPr="000F6280"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 w:rsidRPr="000F6280">
        <w:rPr>
          <w:rFonts w:hint="eastAsia"/>
        </w:rPr>
        <w:t xml:space="preserve"> </w:t>
      </w:r>
      <w:r w:rsidRPr="000F6280">
        <w:rPr>
          <w:rFonts w:hint="eastAsia"/>
        </w:rPr>
        <w:t>응답</w:t>
      </w:r>
      <w:bookmarkEnd w:id="21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C04FF" w:rsidRPr="002F2D6B" w:rsidTr="000C04FF">
        <w:tc>
          <w:tcPr>
            <w:tcW w:w="8221" w:type="dxa"/>
            <w:shd w:val="clear" w:color="auto" w:fill="95B3D7" w:themeFill="accent1" w:themeFillTint="99"/>
          </w:tcPr>
          <w:p w:rsidR="000C04FF" w:rsidRPr="002F2D6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C04FF" w:rsidTr="000C04FF">
        <w:tc>
          <w:tcPr>
            <w:tcW w:w="8221" w:type="dxa"/>
          </w:tcPr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>{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  "category": "user_mode",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  "type": "</w:t>
            </w:r>
            <w:r w:rsidR="00AA77C4">
              <w:t>enable</w:t>
            </w:r>
            <w:r>
              <w:t>",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C04FF" w:rsidRDefault="000C04FF" w:rsidP="000C04F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C04FF" w:rsidRPr="002F2D6B" w:rsidTr="000C04FF">
        <w:tc>
          <w:tcPr>
            <w:tcW w:w="8221" w:type="dxa"/>
            <w:shd w:val="clear" w:color="auto" w:fill="95B3D7" w:themeFill="accent1" w:themeFillTint="99"/>
          </w:tcPr>
          <w:p w:rsidR="000C04FF" w:rsidRPr="002F2D6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C04FF" w:rsidRPr="00F41FBB" w:rsidTr="000C04FF">
        <w:trPr>
          <w:trHeight w:val="1377"/>
        </w:trPr>
        <w:tc>
          <w:tcPr>
            <w:tcW w:w="8221" w:type="dxa"/>
          </w:tcPr>
          <w:p w:rsidR="000C04FF" w:rsidRPr="00F41FBB" w:rsidRDefault="000C04FF" w:rsidP="000C04F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0C04FF" w:rsidRPr="002D26BF" w:rsidRDefault="000C04FF" w:rsidP="000C04FF">
      <w:pPr>
        <w:ind w:left="540"/>
        <w:rPr>
          <w:rFonts w:hAnsi="바탕"/>
          <w:color w:val="FF0000"/>
        </w:rPr>
      </w:pPr>
    </w:p>
    <w:p w:rsidR="00E35A6E" w:rsidRPr="00F825D3" w:rsidRDefault="00E35A6E" w:rsidP="00413A26">
      <w:pPr>
        <w:rPr>
          <w:rFonts w:hAnsi="바탕"/>
        </w:rPr>
      </w:pPr>
    </w:p>
    <w:p w:rsidR="008E2FAD" w:rsidRPr="008E623E" w:rsidRDefault="008E2FAD" w:rsidP="00087912">
      <w:pPr>
        <w:pStyle w:val="2"/>
      </w:pPr>
      <w:bookmarkStart w:id="219" w:name="_Toc46158882"/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(</w:t>
      </w:r>
      <w:r w:rsidR="00E165D7">
        <w:rPr>
          <w:rFonts w:hint="eastAsia"/>
        </w:rPr>
        <w:t>단지서버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="00E165D7">
        <w:rPr>
          <w:rFonts w:hint="eastAsia"/>
        </w:rPr>
        <w:t>클라우드</w:t>
      </w:r>
      <w:r>
        <w:rPr>
          <w:rFonts w:hint="eastAsia"/>
        </w:rPr>
        <w:t>)</w:t>
      </w:r>
      <w:bookmarkEnd w:id="219"/>
    </w:p>
    <w:p w:rsidR="008E2FAD" w:rsidRDefault="008E2FAD" w:rsidP="00CC758A">
      <w:pPr>
        <w:pStyle w:val="3"/>
      </w:pPr>
      <w:bookmarkStart w:id="220" w:name="_Toc46158883"/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bookmarkEnd w:id="220"/>
    </w:p>
    <w:p w:rsidR="008E2FAD" w:rsidRPr="00300208" w:rsidRDefault="00E35A6E" w:rsidP="008E2FAD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02.대림스마트홈서비스플랫폼_플랫폼API정의서_v1.2_200622A.docx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F1334C" w:rsidRPr="008B2483" w:rsidRDefault="00F1334C" w:rsidP="008E2FAD"/>
    <w:p w:rsidR="008E2FAD" w:rsidRDefault="008E2FAD" w:rsidP="00CC758A">
      <w:pPr>
        <w:pStyle w:val="3"/>
      </w:pPr>
      <w:bookmarkStart w:id="221" w:name="_Toc46158884"/>
      <w:r>
        <w:rPr>
          <w:rFonts w:hint="eastAsia"/>
        </w:rPr>
        <w:t>기기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1"/>
    </w:p>
    <w:p w:rsidR="00E35A6E" w:rsidRPr="00300208" w:rsidRDefault="00E35A6E" w:rsidP="00E35A6E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02.대림스마트홈서비스플랫폼_플랫폼API정의서_v1.2_200622A.docx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8E2FAD" w:rsidRDefault="008E2FAD" w:rsidP="008E2FAD"/>
    <w:p w:rsidR="00300208" w:rsidRPr="00E35A6E" w:rsidRDefault="00300208" w:rsidP="008E2FAD"/>
    <w:p w:rsidR="008E2FAD" w:rsidRDefault="008E2FAD" w:rsidP="00CC758A">
      <w:pPr>
        <w:pStyle w:val="3"/>
      </w:pPr>
      <w:bookmarkStart w:id="222" w:name="_Toc46158885"/>
      <w:r>
        <w:t>S</w:t>
      </w:r>
      <w:r>
        <w:rPr>
          <w:rFonts w:hint="eastAsia"/>
        </w:rPr>
        <w:t>ecuri</w:t>
      </w:r>
      <w:r>
        <w:t>t</w:t>
      </w:r>
      <w:r>
        <w:rPr>
          <w:rFonts w:hint="eastAsia"/>
        </w:rPr>
        <w:t xml:space="preserve">y </w:t>
      </w:r>
      <w:r>
        <w:rPr>
          <w:rFonts w:hint="eastAsia"/>
        </w:rPr>
        <w:t>이벤트</w:t>
      </w:r>
      <w:bookmarkEnd w:id="222"/>
      <w:r>
        <w:rPr>
          <w:rFonts w:hint="eastAsia"/>
        </w:rPr>
        <w:t xml:space="preserve"> </w:t>
      </w:r>
    </w:p>
    <w:p w:rsidR="00E35A6E" w:rsidRPr="00300208" w:rsidRDefault="00E35A6E" w:rsidP="00E35A6E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02.대림스마트홈서비스플랫폼_플랫폼API정의서_v1.2_200622A.docx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C608F6" w:rsidRPr="008B2483" w:rsidRDefault="00C608F6" w:rsidP="008E2FAD"/>
    <w:p w:rsidR="008E2FAD" w:rsidRDefault="008E2FAD" w:rsidP="00CC758A">
      <w:pPr>
        <w:pStyle w:val="3"/>
      </w:pPr>
      <w:bookmarkStart w:id="223" w:name="_Toc46158886"/>
      <w:r>
        <w:t>S</w:t>
      </w:r>
      <w:r>
        <w:rPr>
          <w:rFonts w:hint="eastAsia"/>
        </w:rPr>
        <w:t>ecuri</w:t>
      </w:r>
      <w:r>
        <w:t>t</w:t>
      </w:r>
      <w:r>
        <w:rPr>
          <w:rFonts w:hint="eastAsia"/>
        </w:rPr>
        <w:t xml:space="preserve">y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3"/>
    </w:p>
    <w:p w:rsidR="00E35A6E" w:rsidRPr="00300208" w:rsidRDefault="00E35A6E" w:rsidP="00E35A6E">
      <w:pPr>
        <w:ind w:leftChars="354" w:left="1207" w:hangingChars="212" w:hanging="499"/>
        <w:rPr>
          <w:rFonts w:hAnsi="바탕"/>
          <w:b/>
          <w:color w:val="FF0000"/>
          <w:sz w:val="24"/>
        </w:rPr>
      </w:pPr>
      <w:r w:rsidRPr="00300208">
        <w:rPr>
          <w:rFonts w:hAnsi="바탕"/>
          <w:b/>
          <w:color w:val="FF0000"/>
          <w:sz w:val="24"/>
        </w:rPr>
        <w:t>‘</w:t>
      </w:r>
      <w:r w:rsidR="00322FB8" w:rsidRPr="00322FB8">
        <w:rPr>
          <w:rFonts w:hAnsi="바탕" w:hint="eastAsia"/>
          <w:b/>
          <w:color w:val="FF0000"/>
          <w:sz w:val="24"/>
        </w:rPr>
        <w:t>02.대림스마트홈서비스플랫폼_플랫폼API정의서_v1.2_200622A.docx</w:t>
      </w:r>
      <w:r w:rsidRPr="00300208">
        <w:rPr>
          <w:rFonts w:hAnsi="바탕"/>
          <w:b/>
          <w:color w:val="FF0000"/>
          <w:sz w:val="24"/>
        </w:rPr>
        <w:t xml:space="preserve">’로 </w:t>
      </w:r>
      <w:r w:rsidRPr="00300208">
        <w:rPr>
          <w:rFonts w:hAnsi="바탕" w:hint="eastAsia"/>
          <w:b/>
          <w:color w:val="FF0000"/>
          <w:sz w:val="24"/>
        </w:rPr>
        <w:t>이동.</w:t>
      </w:r>
    </w:p>
    <w:p w:rsidR="008E2FAD" w:rsidRPr="00E35A6E" w:rsidRDefault="008E2FAD" w:rsidP="008E2FAD">
      <w:pPr>
        <w:ind w:left="540"/>
        <w:rPr>
          <w:rFonts w:hAnsi="바탕"/>
        </w:rPr>
      </w:pPr>
    </w:p>
    <w:p w:rsidR="00C608F6" w:rsidRDefault="00C608F6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322FB8" w:rsidRDefault="00322FB8" w:rsidP="008E2FAD">
      <w:pPr>
        <w:ind w:left="540"/>
        <w:rPr>
          <w:rFonts w:hAnsi="바탕"/>
        </w:rPr>
      </w:pPr>
    </w:p>
    <w:p w:rsidR="00A42D5A" w:rsidRPr="008E623E" w:rsidRDefault="00A42D5A" w:rsidP="00087912">
      <w:pPr>
        <w:pStyle w:val="2"/>
      </w:pPr>
      <w:bookmarkStart w:id="224" w:name="_Toc46158887"/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24"/>
    </w:p>
    <w:p w:rsidR="00F17EB7" w:rsidRDefault="00F17EB7" w:rsidP="00CC758A">
      <w:pPr>
        <w:pStyle w:val="3"/>
        <w:numPr>
          <w:ilvl w:val="2"/>
          <w:numId w:val="6"/>
        </w:numPr>
      </w:pPr>
      <w:bookmarkStart w:id="225" w:name="_Toc46158888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"complex",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17EB7" w:rsidRDefault="00F17EB7" w:rsidP="00F17EB7">
      <w:pPr>
        <w:ind w:left="540"/>
        <w:rPr>
          <w:rFonts w:hAnsi="바탕"/>
        </w:rPr>
      </w:pPr>
    </w:p>
    <w:p w:rsidR="00F17EB7" w:rsidRDefault="00F17EB7" w:rsidP="00CC758A">
      <w:pPr>
        <w:pStyle w:val="3"/>
      </w:pPr>
      <w:bookmarkStart w:id="226" w:name="_Toc46158889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"complex",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"house_count": "세대 수",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"start_date": "착공 일자",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"completion_date": "준공 일자",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"movein_date": "입주 일자",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"homepage": "홈페이지 주소",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"structure": "plate/tower/mix",  </w:t>
            </w:r>
            <w:r w:rsidRPr="00F17EB7">
              <w:rPr>
                <w:color w:val="00B050"/>
              </w:rPr>
              <w:t>//</w:t>
            </w:r>
            <w:r w:rsidRPr="00F17EB7">
              <w:rPr>
                <w:rFonts w:hint="eastAsia"/>
                <w:color w:val="00B050"/>
              </w:rPr>
              <w:t>판상형, 타워형, 혼합형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"dong_list": [  </w:t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동 리스트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"0101",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"0102",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"0103"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],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"ptype_list": [  </w:t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평형 리스트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"72A",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"72B",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"84A",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"84B",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  "106"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17EB7" w:rsidRPr="00F41FBB" w:rsidTr="00377A01">
        <w:trPr>
          <w:trHeight w:val="291"/>
        </w:trPr>
        <w:tc>
          <w:tcPr>
            <w:tcW w:w="8221" w:type="dxa"/>
          </w:tcPr>
          <w:p w:rsidR="00F17EB7" w:rsidRPr="00101710" w:rsidRDefault="00F17EB7" w:rsidP="00E40B2D">
            <w:pPr>
              <w:widowControl/>
              <w:wordWrap/>
              <w:autoSpaceDE/>
              <w:autoSpaceDN/>
            </w:pPr>
          </w:p>
        </w:tc>
      </w:tr>
    </w:tbl>
    <w:p w:rsidR="00F17EB7" w:rsidRPr="00733314" w:rsidRDefault="00F17EB7" w:rsidP="00F17EB7"/>
    <w:p w:rsidR="00F17EB7" w:rsidRDefault="00F17EB7" w:rsidP="00CC758A">
      <w:pPr>
        <w:pStyle w:val="3"/>
        <w:numPr>
          <w:ilvl w:val="2"/>
          <w:numId w:val="6"/>
        </w:numPr>
      </w:pPr>
      <w:bookmarkStart w:id="227" w:name="_Toc46158890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"dong",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"dong": "0101"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17EB7" w:rsidRDefault="00F17EB7" w:rsidP="00F17EB7">
      <w:pPr>
        <w:ind w:left="540"/>
        <w:rPr>
          <w:rFonts w:hAnsi="바탕"/>
        </w:rPr>
      </w:pPr>
    </w:p>
    <w:p w:rsidR="00F17EB7" w:rsidRDefault="00F17EB7" w:rsidP="00CC758A">
      <w:pPr>
        <w:pStyle w:val="3"/>
      </w:pPr>
      <w:bookmarkStart w:id="228" w:name="_Toc46158891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2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17EB7" w:rsidTr="00E40B2D">
        <w:tc>
          <w:tcPr>
            <w:tcW w:w="8221" w:type="dxa"/>
          </w:tcPr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"type": "dong",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"dong": "0101",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"house_count": "세대 수",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"max_floor": "최대 층수",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"max_line": "최대 라인",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"direction": "방향 정보", 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  "bay": "4"  </w:t>
            </w:r>
            <w:r w:rsidRPr="00F17EB7">
              <w:rPr>
                <w:color w:val="00B050"/>
              </w:rPr>
              <w:t>//</w:t>
            </w:r>
            <w:r w:rsidRPr="00F17EB7">
              <w:rPr>
                <w:rFonts w:hint="eastAsia"/>
                <w:color w:val="00B050"/>
              </w:rPr>
              <w:t>베이 수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17EB7" w:rsidRDefault="00F17EB7" w:rsidP="00F17EB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17EB7" w:rsidRPr="002F2D6B" w:rsidTr="00E40B2D">
        <w:tc>
          <w:tcPr>
            <w:tcW w:w="8221" w:type="dxa"/>
            <w:shd w:val="clear" w:color="auto" w:fill="95B3D7" w:themeFill="accent1" w:themeFillTint="99"/>
          </w:tcPr>
          <w:p w:rsidR="00F17EB7" w:rsidRPr="002F2D6B" w:rsidRDefault="00F17EB7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17EB7" w:rsidRPr="00F41FBB" w:rsidTr="00E40B2D">
        <w:trPr>
          <w:trHeight w:val="1377"/>
        </w:trPr>
        <w:tc>
          <w:tcPr>
            <w:tcW w:w="8221" w:type="dxa"/>
          </w:tcPr>
          <w:p w:rsidR="00F17EB7" w:rsidRPr="00101710" w:rsidRDefault="00F17EB7" w:rsidP="00E40B2D">
            <w:pPr>
              <w:widowControl/>
              <w:wordWrap/>
              <w:autoSpaceDE/>
              <w:autoSpaceDN/>
            </w:pPr>
          </w:p>
        </w:tc>
      </w:tr>
    </w:tbl>
    <w:p w:rsidR="00F17EB7" w:rsidRPr="00733314" w:rsidRDefault="00F17EB7" w:rsidP="00F17EB7"/>
    <w:p w:rsidR="00FE1FCB" w:rsidRDefault="00FE1FCB" w:rsidP="00CC758A">
      <w:pPr>
        <w:pStyle w:val="3"/>
        <w:numPr>
          <w:ilvl w:val="2"/>
          <w:numId w:val="6"/>
        </w:numPr>
      </w:pPr>
      <w:bookmarkStart w:id="229" w:name="_Toc46158892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2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E1FCB" w:rsidRPr="002F2D6B" w:rsidTr="00E40B2D">
        <w:tc>
          <w:tcPr>
            <w:tcW w:w="8221" w:type="dxa"/>
            <w:shd w:val="clear" w:color="auto" w:fill="95B3D7" w:themeFill="accent1" w:themeFillTint="99"/>
          </w:tcPr>
          <w:p w:rsidR="00FE1FCB" w:rsidRPr="002F2D6B" w:rsidRDefault="00FE1FCB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E1FCB" w:rsidTr="00E40B2D">
        <w:tc>
          <w:tcPr>
            <w:tcW w:w="8221" w:type="dxa"/>
          </w:tcPr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>{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"type": "</w:t>
            </w:r>
            <w:r>
              <w:rPr>
                <w:rFonts w:hint="eastAsia"/>
              </w:rPr>
              <w:t>house</w:t>
            </w:r>
            <w:r>
              <w:t>",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  "dong": "0101"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E1FCB" w:rsidRDefault="00FE1FCB" w:rsidP="00E40B2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E1FCB" w:rsidRDefault="00FE1FCB" w:rsidP="00FE1FCB">
      <w:pPr>
        <w:ind w:left="540"/>
        <w:rPr>
          <w:rFonts w:hAnsi="바탕"/>
        </w:rPr>
      </w:pPr>
    </w:p>
    <w:p w:rsidR="00FE1FCB" w:rsidRDefault="00FE1FCB" w:rsidP="00CC758A">
      <w:pPr>
        <w:pStyle w:val="3"/>
      </w:pPr>
      <w:bookmarkStart w:id="230" w:name="_Toc46158893"/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3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E1FCB" w:rsidRPr="002F2D6B" w:rsidTr="00E40B2D">
        <w:tc>
          <w:tcPr>
            <w:tcW w:w="8221" w:type="dxa"/>
            <w:shd w:val="clear" w:color="auto" w:fill="95B3D7" w:themeFill="accent1" w:themeFillTint="99"/>
          </w:tcPr>
          <w:p w:rsidR="00FE1FCB" w:rsidRPr="002F2D6B" w:rsidRDefault="00FE1FCB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E1FCB" w:rsidTr="00E40B2D">
        <w:tc>
          <w:tcPr>
            <w:tcW w:w="8221" w:type="dxa"/>
          </w:tcPr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>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"type": "house",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"dong": "0101",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"house_list": [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"roomkey": "세대 식별키",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"ptype": "평형 타입",</w:t>
            </w:r>
          </w:p>
          <w:p w:rsidR="00FE1FCB" w:rsidRPr="00CF7940" w:rsidRDefault="00FE1FCB" w:rsidP="00FE1FCB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CF7940">
              <w:rPr>
                <w:rFonts w:hint="eastAsia"/>
                <w:color w:val="FF0000"/>
              </w:rPr>
              <w:t xml:space="preserve">        </w:t>
            </w:r>
            <w:r w:rsidRPr="00465FF9">
              <w:rPr>
                <w:rFonts w:hint="eastAsia"/>
              </w:rPr>
              <w:t>"</w:t>
            </w:r>
            <w:r w:rsidR="00CF7940" w:rsidRPr="00465FF9">
              <w:t>ho</w:t>
            </w:r>
            <w:r w:rsidRPr="00465FF9">
              <w:rPr>
                <w:rFonts w:hint="eastAsia"/>
              </w:rPr>
              <w:t>": "</w:t>
            </w:r>
            <w:r w:rsidR="00CF7940" w:rsidRPr="00465FF9">
              <w:rPr>
                <w:rFonts w:hint="eastAsia"/>
              </w:rPr>
              <w:t>호</w:t>
            </w:r>
            <w:r w:rsidRPr="00465FF9">
              <w:rPr>
                <w:rFonts w:hint="eastAsia"/>
              </w:rPr>
              <w:t>수"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E1FCB" w:rsidRDefault="00FE1FCB" w:rsidP="00FE1FC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E1FCB" w:rsidRPr="002F2D6B" w:rsidTr="00E40B2D">
        <w:tc>
          <w:tcPr>
            <w:tcW w:w="8221" w:type="dxa"/>
            <w:shd w:val="clear" w:color="auto" w:fill="95B3D7" w:themeFill="accent1" w:themeFillTint="99"/>
          </w:tcPr>
          <w:p w:rsidR="00FE1FCB" w:rsidRPr="002F2D6B" w:rsidRDefault="00FE1FCB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E1FCB" w:rsidRPr="00F41FBB" w:rsidTr="00E40B2D">
        <w:trPr>
          <w:trHeight w:val="1377"/>
        </w:trPr>
        <w:tc>
          <w:tcPr>
            <w:tcW w:w="8221" w:type="dxa"/>
          </w:tcPr>
          <w:p w:rsidR="00FE1FCB" w:rsidRPr="00101710" w:rsidRDefault="00FE1FCB" w:rsidP="00E40B2D">
            <w:pPr>
              <w:widowControl/>
              <w:wordWrap/>
              <w:autoSpaceDE/>
              <w:autoSpaceDN/>
            </w:pPr>
          </w:p>
        </w:tc>
      </w:tr>
    </w:tbl>
    <w:p w:rsidR="00FE1FCB" w:rsidRDefault="00FE1FCB" w:rsidP="00FE1FCB"/>
    <w:p w:rsidR="00377A01" w:rsidRPr="00733314" w:rsidRDefault="00377A01" w:rsidP="00FE1FCB"/>
    <w:p w:rsidR="00797CAD" w:rsidRDefault="00797CAD" w:rsidP="00CC758A">
      <w:pPr>
        <w:pStyle w:val="3"/>
      </w:pPr>
      <w:bookmarkStart w:id="231" w:name="_Toc46158894"/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Push M</w:t>
      </w:r>
      <w:r>
        <w:t>e</w:t>
      </w:r>
      <w:r>
        <w:rPr>
          <w:rFonts w:hint="eastAsia"/>
        </w:rPr>
        <w:t xml:space="preserve">ssage </w:t>
      </w:r>
      <w:r>
        <w:t>Log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97CAD" w:rsidRPr="002F2D6B" w:rsidTr="00E40B2D">
        <w:tc>
          <w:tcPr>
            <w:tcW w:w="8221" w:type="dxa"/>
            <w:shd w:val="clear" w:color="auto" w:fill="95B3D7" w:themeFill="accent1" w:themeFillTint="99"/>
          </w:tcPr>
          <w:p w:rsidR="00797CAD" w:rsidRPr="002F2D6B" w:rsidRDefault="00797CAD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97CAD" w:rsidTr="00E40B2D">
        <w:tc>
          <w:tcPr>
            <w:tcW w:w="8221" w:type="dxa"/>
          </w:tcPr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>{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"category": "log",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"type": "push",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"stt_time": "yyyy-MM-dd hh:mm:ss",  </w:t>
            </w:r>
            <w:r w:rsidRPr="00D12BDB">
              <w:rPr>
                <w:color w:val="00B050"/>
              </w:rPr>
              <w:t>//</w:t>
            </w:r>
            <w:r w:rsidRPr="00D12BDB">
              <w:rPr>
                <w:rFonts w:hint="eastAsia"/>
                <w:color w:val="00B050"/>
              </w:rPr>
              <w:t>조회 시작 시각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  "end_time": "yyyy-MM-dd hh:mm:ss"  </w:t>
            </w:r>
            <w:r w:rsidRPr="00D12BDB">
              <w:rPr>
                <w:color w:val="00B050"/>
              </w:rPr>
              <w:t>//</w:t>
            </w:r>
            <w:r w:rsidRPr="00D12BDB">
              <w:rPr>
                <w:rFonts w:hint="eastAsia"/>
                <w:color w:val="00B050"/>
              </w:rPr>
              <w:t xml:space="preserve">조회 </w:t>
            </w:r>
            <w:r>
              <w:rPr>
                <w:rFonts w:hint="eastAsia"/>
                <w:color w:val="00B050"/>
              </w:rPr>
              <w:t>끝</w:t>
            </w:r>
            <w:r w:rsidRPr="00D12BDB">
              <w:rPr>
                <w:rFonts w:hint="eastAsia"/>
                <w:color w:val="00B050"/>
              </w:rPr>
              <w:t xml:space="preserve"> 시각</w:t>
            </w:r>
          </w:p>
          <w:p w:rsidR="00D12BDB" w:rsidRDefault="00D12BDB" w:rsidP="00D12BDB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97CAD" w:rsidRDefault="00D12BDB" w:rsidP="00D12BDB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797CAD" w:rsidRDefault="00797CAD" w:rsidP="00797CAD">
      <w:pPr>
        <w:ind w:left="540"/>
        <w:rPr>
          <w:rFonts w:hAnsi="바탕"/>
        </w:rPr>
      </w:pPr>
    </w:p>
    <w:p w:rsidR="00797CAD" w:rsidRDefault="00797CAD" w:rsidP="00CC758A">
      <w:pPr>
        <w:pStyle w:val="3"/>
      </w:pPr>
      <w:bookmarkStart w:id="232" w:name="_Toc46158895"/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뷰어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Push M</w:t>
      </w:r>
      <w:r>
        <w:t>e</w:t>
      </w:r>
      <w:r>
        <w:rPr>
          <w:rFonts w:hint="eastAsia"/>
        </w:rPr>
        <w:t xml:space="preserve">ssage </w:t>
      </w:r>
      <w:r>
        <w:t>Log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3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797CAD" w:rsidRPr="002F2D6B" w:rsidTr="00E40B2D">
        <w:tc>
          <w:tcPr>
            <w:tcW w:w="8221" w:type="dxa"/>
            <w:shd w:val="clear" w:color="auto" w:fill="95B3D7" w:themeFill="accent1" w:themeFillTint="99"/>
          </w:tcPr>
          <w:p w:rsidR="00797CAD" w:rsidRPr="002F2D6B" w:rsidRDefault="00797CAD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797CAD" w:rsidTr="00E40B2D">
        <w:tc>
          <w:tcPr>
            <w:tcW w:w="8221" w:type="dxa"/>
          </w:tcPr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>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"category": "log",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"type": "push",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"time_stamp": "yyyy-MM-dd hh:mm:ss",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"user_id": "사용자 ID",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"roomkey": "세대 식별키",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"push_token": "푸시 토큰",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"title": "메시지 제목",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"message": "메시지 본문",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"data1": "data1",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"data2": "data3",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"data3": "data3",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"success": "1",   </w:t>
            </w:r>
            <w:r w:rsidRPr="00F55A2D">
              <w:rPr>
                <w:rFonts w:hint="eastAsia"/>
                <w:color w:val="00B050"/>
              </w:rPr>
              <w:t>// (성공 개수: FCM에서의 응답을 기록)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"failure": "0",    </w:t>
            </w:r>
            <w:r w:rsidRPr="00F55A2D">
              <w:rPr>
                <w:rFonts w:hint="eastAsia"/>
                <w:color w:val="00B050"/>
              </w:rPr>
              <w:t>// (실패 개수: FCM에서의 응답을 기록)</w:t>
            </w:r>
          </w:p>
          <w:p w:rsidR="00F55A2D" w:rsidRP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"http_response_code": "200/400/500...", </w:t>
            </w:r>
            <w:r w:rsidRPr="00F55A2D">
              <w:rPr>
                <w:rFonts w:hint="eastAsia"/>
                <w:color w:val="00B050"/>
              </w:rPr>
              <w:t>//</w:t>
            </w:r>
            <w:r w:rsidRPr="00F55A2D">
              <w:rPr>
                <w:color w:val="00B050"/>
              </w:rPr>
              <w:t>Http Respocse Code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"fcm_result": [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 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    "message_id": "0:1562223044826467%8ef582b38ef582b3" </w:t>
            </w:r>
            <w:r w:rsidRPr="00F55A2D">
              <w:rPr>
                <w:color w:val="00B050"/>
              </w:rPr>
              <w:t>//</w:t>
            </w:r>
            <w:r w:rsidRPr="00F55A2D">
              <w:rPr>
                <w:rFonts w:hint="eastAsia"/>
                <w:color w:val="00B050"/>
              </w:rPr>
              <w:t>성공시</w:t>
            </w:r>
          </w:p>
          <w:p w:rsidR="00F55A2D" w:rsidRDefault="00F55A2D" w:rsidP="00F55A2D">
            <w:pPr>
              <w:widowControl/>
              <w:wordWrap/>
              <w:autoSpaceDE/>
              <w:autoSpaceDN/>
              <w:ind w:firstLineChars="600" w:firstLine="1200"/>
            </w:pPr>
            <w:r w:rsidRPr="00F55A2D">
              <w:rPr>
                <w:rFonts w:hint="eastAsia"/>
              </w:rPr>
              <w:t>"error":"NotRegistered</w:t>
            </w:r>
            <w:r>
              <w:t xml:space="preserve">"  </w:t>
            </w:r>
            <w:r w:rsidRPr="00F55A2D">
              <w:rPr>
                <w:color w:val="00B050"/>
              </w:rPr>
              <w:t>//</w:t>
            </w:r>
            <w:r w:rsidRPr="00F55A2D">
              <w:rPr>
                <w:rFonts w:hint="eastAsia"/>
                <w:color w:val="00B050"/>
              </w:rPr>
              <w:t>실패시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  }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  ]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55A2D" w:rsidRDefault="00F55A2D" w:rsidP="00F55A2D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797CAD" w:rsidRDefault="00F55A2D" w:rsidP="00F55A2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797CAD" w:rsidRPr="002F2D6B" w:rsidTr="00E40B2D">
        <w:tc>
          <w:tcPr>
            <w:tcW w:w="8221" w:type="dxa"/>
            <w:shd w:val="clear" w:color="auto" w:fill="95B3D7" w:themeFill="accent1" w:themeFillTint="99"/>
          </w:tcPr>
          <w:p w:rsidR="00797CAD" w:rsidRPr="002F2D6B" w:rsidRDefault="00797CAD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797CAD" w:rsidRPr="00F41FBB" w:rsidTr="00E40B2D">
        <w:trPr>
          <w:trHeight w:val="1377"/>
        </w:trPr>
        <w:tc>
          <w:tcPr>
            <w:tcW w:w="8221" w:type="dxa"/>
          </w:tcPr>
          <w:p w:rsidR="00797CAD" w:rsidRDefault="00CC0824" w:rsidP="00E40B2D">
            <w:pPr>
              <w:widowControl/>
              <w:wordWrap/>
              <w:autoSpaceDE/>
              <w:autoSpaceDN/>
            </w:pPr>
            <w:r>
              <w:t>‘</w:t>
            </w:r>
            <w:r>
              <w:t>s</w:t>
            </w:r>
            <w:r w:rsidR="00D12BDB">
              <w:rPr>
                <w:rFonts w:hint="eastAsia"/>
              </w:rPr>
              <w:t>uccess</w:t>
            </w:r>
            <w:r>
              <w:t>’</w:t>
            </w:r>
            <w:r w:rsidR="00D12BDB">
              <w:rPr>
                <w:rFonts w:hint="eastAsia"/>
              </w:rPr>
              <w:t xml:space="preserve"> 필드는 </w:t>
            </w:r>
            <w:r w:rsidR="00D12BDB">
              <w:t>FCM</w:t>
            </w:r>
            <w:r w:rsidR="00D12BDB">
              <w:rPr>
                <w:rFonts w:hint="eastAsia"/>
              </w:rPr>
              <w:t>에서의 응답을 받아 기록한다.</w:t>
            </w:r>
          </w:p>
          <w:p w:rsidR="00D12BDB" w:rsidRDefault="00D12BDB" w:rsidP="00E40B2D">
            <w:pPr>
              <w:widowControl/>
              <w:wordWrap/>
              <w:autoSpaceDE/>
              <w:autoSpaceDN/>
            </w:pPr>
            <w:r>
              <w:t>Eg.&gt;</w:t>
            </w:r>
            <w:r w:rsidRPr="00D12BDB">
              <w:t>response:  {"multicast_id":8601264771397812571</w:t>
            </w:r>
            <w:r w:rsidRPr="00465FF9">
              <w:t>,"success":1,"failure":0,"</w:t>
            </w:r>
            <w:r w:rsidRPr="00D12BDB">
              <w:t>canonical_ids":0,</w:t>
            </w:r>
          </w:p>
          <w:p w:rsidR="00D12BDB" w:rsidRPr="00101710" w:rsidRDefault="00D12BDB" w:rsidP="00E40B2D">
            <w:pPr>
              <w:widowControl/>
              <w:wordWrap/>
              <w:autoSpaceDE/>
              <w:autoSpaceDN/>
            </w:pPr>
            <w:r w:rsidRPr="00D12BDB">
              <w:t>"results":[{"message_id":"0:1572659001044983%dd6c59a7f9fd7ecd"}]}</w:t>
            </w:r>
          </w:p>
        </w:tc>
      </w:tr>
    </w:tbl>
    <w:p w:rsidR="00797CAD" w:rsidRDefault="00797CAD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Default="00322FB8" w:rsidP="00797CAD"/>
    <w:p w:rsidR="00322FB8" w:rsidRPr="00733314" w:rsidRDefault="00322FB8" w:rsidP="00797CAD"/>
    <w:p w:rsidR="00A64F67" w:rsidRDefault="00A64F67" w:rsidP="00CC758A">
      <w:pPr>
        <w:pStyle w:val="3"/>
      </w:pPr>
      <w:bookmarkStart w:id="233" w:name="_Toc46158896"/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64F67" w:rsidRPr="002F2D6B" w:rsidTr="00E40B2D">
        <w:tc>
          <w:tcPr>
            <w:tcW w:w="8221" w:type="dxa"/>
            <w:shd w:val="clear" w:color="auto" w:fill="95B3D7" w:themeFill="accent1" w:themeFillTint="99"/>
          </w:tcPr>
          <w:p w:rsidR="00A64F67" w:rsidRPr="002F2D6B" w:rsidRDefault="00A64F6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64F67" w:rsidTr="00E40B2D">
        <w:tc>
          <w:tcPr>
            <w:tcW w:w="8221" w:type="dxa"/>
          </w:tcPr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"category": "system",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"type": "3rd",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92867" w:rsidRDefault="00192867" w:rsidP="00192867"/>
    <w:p w:rsidR="00192867" w:rsidRDefault="00192867" w:rsidP="00CC758A">
      <w:pPr>
        <w:pStyle w:val="3"/>
      </w:pPr>
      <w:bookmarkStart w:id="234" w:name="_Toc46158897"/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 w:rsidR="001301DA">
        <w:rPr>
          <w:rFonts w:hint="eastAsia"/>
        </w:rPr>
        <w:t>응답</w:t>
      </w:r>
      <w:bookmarkEnd w:id="23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64F67" w:rsidRPr="002F2D6B" w:rsidTr="00E40B2D">
        <w:tc>
          <w:tcPr>
            <w:tcW w:w="8221" w:type="dxa"/>
            <w:shd w:val="clear" w:color="auto" w:fill="95B3D7" w:themeFill="accent1" w:themeFillTint="99"/>
          </w:tcPr>
          <w:p w:rsidR="00A64F67" w:rsidRPr="002F2D6B" w:rsidRDefault="00A64F67" w:rsidP="00E40B2D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64F67" w:rsidTr="00E40B2D">
        <w:tc>
          <w:tcPr>
            <w:tcW w:w="8221" w:type="dxa"/>
          </w:tcPr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"category": "system",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"type": "3rd",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"systemname": "ems/park/parcel/elev",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"last_connected": "yyyy-MM-dd hh:mm:ss",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"last_disconnected": "yyyy-MM-dd hh:mm:ss",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"ip_address": "IP주소",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  "status": "ok/fail"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64F67" w:rsidRDefault="00A64F67" w:rsidP="00A64F67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64F67" w:rsidRPr="002F2D6B" w:rsidTr="00E40B2D">
        <w:tc>
          <w:tcPr>
            <w:tcW w:w="8221" w:type="dxa"/>
            <w:shd w:val="clear" w:color="auto" w:fill="95B3D7" w:themeFill="accent1" w:themeFillTint="99"/>
          </w:tcPr>
          <w:p w:rsidR="00A64F67" w:rsidRPr="002F2D6B" w:rsidRDefault="00A64F67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64F67" w:rsidRPr="00F41FBB" w:rsidTr="00E40B2D">
        <w:trPr>
          <w:trHeight w:val="1377"/>
        </w:trPr>
        <w:tc>
          <w:tcPr>
            <w:tcW w:w="8221" w:type="dxa"/>
          </w:tcPr>
          <w:p w:rsidR="00A64F67" w:rsidRDefault="00A64F67" w:rsidP="00E40B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시스템에서는 </w:t>
            </w:r>
            <w:r>
              <w:t>Last Connected Time</w:t>
            </w:r>
            <w:r>
              <w:rPr>
                <w:rFonts w:hint="eastAsia"/>
              </w:rPr>
              <w:t>만 관리되고 있음.</w:t>
            </w:r>
          </w:p>
          <w:p w:rsidR="00A64F67" w:rsidRDefault="00A64F67" w:rsidP="00E40B2D">
            <w:pPr>
              <w:widowControl/>
              <w:wordWrap/>
              <w:autoSpaceDE/>
              <w:autoSpaceDN/>
            </w:pPr>
            <w:r>
              <w:t xml:space="preserve">Last Disconnected </w:t>
            </w:r>
            <w:r>
              <w:rPr>
                <w:rFonts w:hint="eastAsia"/>
              </w:rPr>
              <w:t>T</w:t>
            </w:r>
            <w:r>
              <w:t>ime</w:t>
            </w:r>
            <w:r>
              <w:rPr>
                <w:rFonts w:hint="eastAsia"/>
              </w:rPr>
              <w:t xml:space="preserve">과 </w:t>
            </w:r>
            <w:r>
              <w:t>IP Address</w:t>
            </w:r>
            <w:r>
              <w:rPr>
                <w:rFonts w:hint="eastAsia"/>
              </w:rPr>
              <w:t xml:space="preserve">는 추가 개발 </w:t>
            </w:r>
            <w:r w:rsidR="004E3F41">
              <w:rPr>
                <w:rFonts w:hint="eastAsia"/>
              </w:rPr>
              <w:t>필요</w:t>
            </w:r>
            <w:r>
              <w:rPr>
                <w:rFonts w:hint="eastAsia"/>
              </w:rPr>
              <w:t>.</w:t>
            </w:r>
          </w:p>
          <w:p w:rsidR="00A64F67" w:rsidRDefault="00A64F67" w:rsidP="00E40B2D">
            <w:pPr>
              <w:widowControl/>
              <w:wordWrap/>
              <w:autoSpaceDE/>
              <w:autoSpaceDN/>
            </w:pPr>
          </w:p>
          <w:p w:rsidR="00A64F67" w:rsidRDefault="00A64F67" w:rsidP="00E40B2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연동사의 프로토콜에 따라 접속상태를 정확히 제공하지 못할 수 있음.</w:t>
            </w:r>
          </w:p>
          <w:p w:rsidR="00A64F67" w:rsidRPr="00101710" w:rsidRDefault="00A64F67" w:rsidP="00A64F67">
            <w:pPr>
              <w:widowControl/>
              <w:wordWrap/>
              <w:autoSpaceDE/>
              <w:autoSpaceDN/>
            </w:pPr>
            <w:r>
              <w:t>Eg</w:t>
            </w:r>
            <w:r w:rsidR="004E3F41">
              <w:t>.</w:t>
            </w:r>
            <w:r>
              <w:t xml:space="preserve">&gt; </w:t>
            </w:r>
            <w:r>
              <w:rPr>
                <w:rFonts w:hint="eastAsia"/>
              </w:rPr>
              <w:t xml:space="preserve">무인택배 </w:t>
            </w:r>
            <w:r>
              <w:t>HA</w:t>
            </w:r>
            <w:r>
              <w:rPr>
                <w:rFonts w:hint="eastAsia"/>
              </w:rPr>
              <w:t xml:space="preserve">D의 경우 </w:t>
            </w:r>
            <w:r>
              <w:t xml:space="preserve">TCP </w:t>
            </w:r>
            <w:r>
              <w:rPr>
                <w:rFonts w:hint="eastAsia"/>
              </w:rPr>
              <w:t xml:space="preserve">비접속 상태에서 이벤트 발생 시 </w:t>
            </w:r>
            <w:r>
              <w:t>HAD</w:t>
            </w:r>
            <w:r>
              <w:rPr>
                <w:rFonts w:hint="eastAsia"/>
              </w:rPr>
              <w:t xml:space="preserve">에서 단지서버로 접속하여 </w:t>
            </w:r>
            <w:r>
              <w:t>Message</w:t>
            </w:r>
            <w:r>
              <w:rPr>
                <w:rFonts w:hint="eastAsia"/>
              </w:rPr>
              <w:t>를 전송하고 끊는 방식. 이러한 형태에서는 단지서버 입장에서 상대방의 상태를 알 수 없음.</w:t>
            </w:r>
          </w:p>
        </w:tc>
      </w:tr>
    </w:tbl>
    <w:p w:rsidR="00A64F67" w:rsidRPr="00733314" w:rsidRDefault="00A64F67" w:rsidP="00A64F67"/>
    <w:p w:rsidR="008D75C0" w:rsidRDefault="008D75C0" w:rsidP="00CC758A">
      <w:pPr>
        <w:pStyle w:val="3"/>
      </w:pPr>
      <w:bookmarkStart w:id="235" w:name="_Toc46158898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5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D75C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D75C0" w:rsidRPr="002F2D6B" w:rsidRDefault="008D75C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D75C0" w:rsidTr="00292B5A">
        <w:tc>
          <w:tcPr>
            <w:tcW w:w="8221" w:type="dxa"/>
          </w:tcPr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>{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"id": "0101",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"dong": "0101",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  "ho": "0101"</w:t>
            </w:r>
          </w:p>
          <w:p w:rsidR="0044464F" w:rsidRDefault="0044464F" w:rsidP="0044464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D75C0" w:rsidRDefault="0044464F" w:rsidP="0044464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44464F" w:rsidRPr="002F2D6B" w:rsidTr="00292B5A">
        <w:tc>
          <w:tcPr>
            <w:tcW w:w="8221" w:type="dxa"/>
            <w:shd w:val="clear" w:color="auto" w:fill="95B3D7" w:themeFill="accent1" w:themeFillTint="99"/>
          </w:tcPr>
          <w:p w:rsidR="0044464F" w:rsidRPr="002F2D6B" w:rsidRDefault="0044464F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44464F" w:rsidRPr="0044464F" w:rsidTr="00322FB8">
        <w:trPr>
          <w:trHeight w:val="675"/>
        </w:trPr>
        <w:tc>
          <w:tcPr>
            <w:tcW w:w="8221" w:type="dxa"/>
          </w:tcPr>
          <w:p w:rsidR="0044464F" w:rsidRPr="0044464F" w:rsidRDefault="0044464F" w:rsidP="0044464F">
            <w:pPr>
              <w:widowControl/>
              <w:wordWrap/>
              <w:autoSpaceDE/>
              <w:autoSpaceDN/>
            </w:pPr>
            <w:r w:rsidRPr="0044464F">
              <w:rPr>
                <w:rFonts w:hint="eastAsia"/>
              </w:rPr>
              <w:t>id 필드가 있</w:t>
            </w:r>
            <w:r w:rsidR="00E748EF">
              <w:rPr>
                <w:rFonts w:hint="eastAsia"/>
              </w:rPr>
              <w:t xml:space="preserve">고 </w:t>
            </w:r>
            <w:r w:rsidR="00E748EF">
              <w:t>‘’</w:t>
            </w:r>
            <w:r w:rsidR="00E748EF">
              <w:rPr>
                <w:rFonts w:hint="eastAsia"/>
              </w:rPr>
              <w:t>이 아닐</w:t>
            </w:r>
            <w:r w:rsidRPr="0044464F">
              <w:rPr>
                <w:rFonts w:hint="eastAsia"/>
              </w:rPr>
              <w:t xml:space="preserve"> 경우 </w:t>
            </w:r>
            <w:r w:rsidRPr="0044464F">
              <w:t>id</w:t>
            </w:r>
            <w:r w:rsidRPr="0044464F">
              <w:rPr>
                <w:rFonts w:hint="eastAsia"/>
              </w:rPr>
              <w:t>로 조회.</w:t>
            </w:r>
          </w:p>
          <w:p w:rsidR="0044464F" w:rsidRPr="0044464F" w:rsidRDefault="0044464F" w:rsidP="0044464F">
            <w:pPr>
              <w:widowControl/>
              <w:wordWrap/>
              <w:autoSpaceDE/>
              <w:autoSpaceDN/>
            </w:pPr>
            <w:r w:rsidRPr="0044464F">
              <w:rPr>
                <w:rFonts w:hint="eastAsia"/>
              </w:rPr>
              <w:t xml:space="preserve">id 필드가 없거나 </w:t>
            </w:r>
            <w:r w:rsidRPr="0044464F">
              <w:t>‘’</w:t>
            </w:r>
            <w:r w:rsidRPr="0044464F">
              <w:rPr>
                <w:rFonts w:hint="eastAsia"/>
              </w:rPr>
              <w:t>인 경우 경우 동호로 조회.</w:t>
            </w:r>
          </w:p>
        </w:tc>
      </w:tr>
    </w:tbl>
    <w:p w:rsidR="008D75C0" w:rsidRDefault="008D75C0" w:rsidP="008D75C0">
      <w:pPr>
        <w:ind w:left="540"/>
        <w:rPr>
          <w:rFonts w:hAnsi="바탕"/>
        </w:rPr>
      </w:pPr>
    </w:p>
    <w:p w:rsidR="008D75C0" w:rsidRDefault="008D75C0" w:rsidP="00CC758A">
      <w:pPr>
        <w:pStyle w:val="3"/>
      </w:pPr>
      <w:bookmarkStart w:id="236" w:name="_Toc46158899"/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36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D75C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D75C0" w:rsidRPr="002F2D6B" w:rsidRDefault="008D75C0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8D75C0" w:rsidTr="00292B5A">
        <w:trPr>
          <w:trHeight w:val="1377"/>
        </w:trPr>
        <w:tc>
          <w:tcPr>
            <w:tcW w:w="8221" w:type="dxa"/>
          </w:tcPr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>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"type": "house_member",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"id": "사용자 ID",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"name": "이름",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    "householder": "y/n",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"userkey": "회원 식별키"</w:t>
            </w:r>
            <w:r w:rsidR="00E757AC">
              <w:t>,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</w:t>
            </w:r>
            <w:r>
              <w:t>r</w:t>
            </w:r>
            <w:r>
              <w:rPr>
                <w:rFonts w:hint="eastAsia"/>
              </w:rPr>
              <w:t>eg_date":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,  </w:t>
            </w:r>
            <w:r w:rsidRPr="00E757AC">
              <w:rPr>
                <w:color w:val="00B050"/>
              </w:rPr>
              <w:t>//</w:t>
            </w:r>
            <w:r w:rsidRPr="00E757AC">
              <w:rPr>
                <w:rFonts w:hint="eastAsia"/>
                <w:color w:val="00B050"/>
              </w:rPr>
              <w:t>가입일자</w:t>
            </w:r>
          </w:p>
          <w:p w:rsidR="00E757AC" w:rsidRDefault="00E757AC" w:rsidP="00E757AC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"last_connected": "</w:t>
            </w:r>
            <w:r>
              <w:t>yyyy-MM-dd hh:mm:ss</w:t>
            </w:r>
            <w:r>
              <w:rPr>
                <w:rFonts w:hint="eastAsia"/>
              </w:rPr>
              <w:t>"</w:t>
            </w:r>
            <w:r>
              <w:t xml:space="preserve">  </w:t>
            </w:r>
            <w:r w:rsidRPr="00E757AC">
              <w:rPr>
                <w:color w:val="00B050"/>
              </w:rPr>
              <w:t>/</w:t>
            </w:r>
            <w:r>
              <w:rPr>
                <w:rFonts w:hint="eastAsia"/>
                <w:color w:val="00B050"/>
              </w:rPr>
              <w:t>최종 접속</w:t>
            </w:r>
            <w:r w:rsidRPr="00E757AC">
              <w:rPr>
                <w:rFonts w:hint="eastAsia"/>
                <w:color w:val="00B050"/>
              </w:rPr>
              <w:t>일자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E748EF" w:rsidRDefault="00E748EF" w:rsidP="00E748E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8D75C0" w:rsidRDefault="00E748EF" w:rsidP="00E748E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8D75C0" w:rsidRPr="002F2D6B" w:rsidTr="00292B5A">
        <w:tc>
          <w:tcPr>
            <w:tcW w:w="8221" w:type="dxa"/>
            <w:shd w:val="clear" w:color="auto" w:fill="95B3D7" w:themeFill="accent1" w:themeFillTint="99"/>
          </w:tcPr>
          <w:p w:rsidR="008D75C0" w:rsidRPr="002F2D6B" w:rsidRDefault="008D75C0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8D75C0" w:rsidRPr="00F41FBB" w:rsidTr="00322FB8">
        <w:trPr>
          <w:trHeight w:val="70"/>
        </w:trPr>
        <w:tc>
          <w:tcPr>
            <w:tcW w:w="8221" w:type="dxa"/>
          </w:tcPr>
          <w:p w:rsidR="008D75C0" w:rsidRPr="008F1D9F" w:rsidRDefault="008D75C0" w:rsidP="00292B5A">
            <w:pPr>
              <w:widowControl/>
              <w:wordWrap/>
              <w:autoSpaceDE/>
              <w:autoSpaceDN/>
            </w:pPr>
          </w:p>
        </w:tc>
      </w:tr>
    </w:tbl>
    <w:p w:rsidR="008D75C0" w:rsidRDefault="008D75C0" w:rsidP="008D75C0"/>
    <w:p w:rsidR="00F36176" w:rsidRDefault="00F36176" w:rsidP="00CC758A">
      <w:pPr>
        <w:pStyle w:val="3"/>
      </w:pPr>
      <w:bookmarkStart w:id="237" w:name="_Toc46158900"/>
      <w:r>
        <w:rPr>
          <w:rFonts w:hint="eastAsia"/>
        </w:rPr>
        <w:t>평형별</w:t>
      </w:r>
      <w:r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요청</w:t>
      </w:r>
      <w:bookmarkEnd w:id="23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F36176" w:rsidRPr="002F2D6B" w:rsidTr="000C04FF">
        <w:tc>
          <w:tcPr>
            <w:tcW w:w="8221" w:type="dxa"/>
            <w:shd w:val="clear" w:color="auto" w:fill="95B3D7" w:themeFill="accent1" w:themeFillTint="99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36176" w:rsidRPr="00AB35E6" w:rsidTr="000C04FF">
        <w:tc>
          <w:tcPr>
            <w:tcW w:w="8221" w:type="dxa"/>
          </w:tcPr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>{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"type": "device_structure",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"ptype": "84A "  </w:t>
            </w:r>
            <w:r w:rsidRPr="00F36176">
              <w:rPr>
                <w:color w:val="00B050"/>
              </w:rPr>
              <w:t>//</w:t>
            </w:r>
            <w:r w:rsidRPr="00F36176">
              <w:rPr>
                <w:rFonts w:hint="eastAsia"/>
                <w:color w:val="00B050"/>
              </w:rPr>
              <w:t>평형코드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36176" w:rsidRPr="00AB35E6" w:rsidRDefault="00F36176" w:rsidP="00F3617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F36176" w:rsidRDefault="00F36176" w:rsidP="00F36176">
      <w:pPr>
        <w:ind w:left="540"/>
        <w:rPr>
          <w:rFonts w:hAnsi="바탕"/>
        </w:rPr>
      </w:pPr>
    </w:p>
    <w:p w:rsidR="00F36176" w:rsidRDefault="00F36176" w:rsidP="00CC758A">
      <w:pPr>
        <w:pStyle w:val="3"/>
      </w:pPr>
      <w:bookmarkStart w:id="238" w:name="_Toc46158901"/>
      <w:r>
        <w:rPr>
          <w:rFonts w:hint="eastAsia"/>
        </w:rPr>
        <w:t>평형별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기기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구성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정보</w:t>
      </w:r>
      <w:r w:rsidRPr="00D67426">
        <w:rPr>
          <w:rFonts w:hint="eastAsia"/>
        </w:rPr>
        <w:t xml:space="preserve"> </w:t>
      </w:r>
      <w:r w:rsidRPr="00D67426">
        <w:rPr>
          <w:rFonts w:hint="eastAsia"/>
        </w:rPr>
        <w:t>조회</w:t>
      </w:r>
      <w:r w:rsidRPr="00D67426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3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75"/>
        <w:gridCol w:w="7346"/>
      </w:tblGrid>
      <w:tr w:rsidR="00F36176" w:rsidTr="000C04FF">
        <w:tc>
          <w:tcPr>
            <w:tcW w:w="8221" w:type="dxa"/>
            <w:gridSpan w:val="2"/>
            <w:shd w:val="clear" w:color="auto" w:fill="8DB3E2" w:themeFill="text2" w:themeFillTint="66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b/>
              </w:rPr>
              <w:t xml:space="preserve">Key </w:t>
            </w:r>
            <w:r>
              <w:rPr>
                <w:rFonts w:hint="eastAsia"/>
                <w:b/>
              </w:rPr>
              <w:t>설명</w:t>
            </w:r>
          </w:p>
        </w:tc>
      </w:tr>
      <w:tr w:rsidR="00F36176" w:rsidTr="000C04FF">
        <w:tc>
          <w:tcPr>
            <w:tcW w:w="875" w:type="dxa"/>
          </w:tcPr>
          <w:p w:rsidR="00F36176" w:rsidRPr="00BC5B1F" w:rsidRDefault="00F36176" w:rsidP="000C04FF">
            <w:pPr>
              <w:jc w:val="left"/>
              <w:rPr>
                <w:color w:val="000000" w:themeColor="text1"/>
              </w:rPr>
            </w:pPr>
            <w:r>
              <w:t>Device Code</w:t>
            </w:r>
          </w:p>
        </w:tc>
        <w:tc>
          <w:tcPr>
            <w:tcW w:w="7346" w:type="dxa"/>
          </w:tcPr>
          <w:p w:rsidR="00F36176" w:rsidRPr="00604CC5" w:rsidRDefault="00F36176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조명=</w:t>
            </w:r>
            <w:r w:rsidRPr="00831783">
              <w:t>light,</w:t>
            </w:r>
            <w:r>
              <w:rPr>
                <w:rFonts w:hint="eastAsia"/>
              </w:rPr>
              <w:t>가스밸브=</w:t>
            </w:r>
            <w:r w:rsidRPr="00831783">
              <w:t>gas,</w:t>
            </w:r>
            <w:r>
              <w:rPr>
                <w:rFonts w:hint="eastAsia"/>
              </w:rPr>
              <w:t>온도조절기=</w:t>
            </w:r>
            <w:r>
              <w:t>heat</w:t>
            </w:r>
            <w:r w:rsidRPr="00831783">
              <w:t>,</w:t>
            </w:r>
            <w:r>
              <w:rPr>
                <w:rFonts w:hint="eastAsia"/>
              </w:rPr>
              <w:t>환기=</w:t>
            </w:r>
            <w:r w:rsidRPr="00831783">
              <w:t>vent,</w:t>
            </w:r>
            <w:r>
              <w:rPr>
                <w:rFonts w:hint="eastAsia"/>
              </w:rPr>
              <w:t>대기전</w:t>
            </w:r>
            <w:r w:rsidRPr="00604CC5">
              <w:rPr>
                <w:rFonts w:hint="eastAsia"/>
              </w:rPr>
              <w:t>력=wallsocket</w:t>
            </w:r>
            <w:r w:rsidRPr="00604CC5">
              <w:t>,</w:t>
            </w:r>
          </w:p>
          <w:p w:rsidR="00F36176" w:rsidRPr="00831783" w:rsidRDefault="00F36176" w:rsidP="000C04FF">
            <w:pPr>
              <w:widowControl/>
              <w:wordWrap/>
              <w:autoSpaceDE/>
              <w:autoSpaceDN/>
            </w:pPr>
            <w:r w:rsidRPr="00604CC5">
              <w:t>(</w:t>
            </w:r>
            <w:r w:rsidRPr="00604CC5">
              <w:rPr>
                <w:rFonts w:hint="eastAsia"/>
              </w:rPr>
              <w:t>에어컨=</w:t>
            </w:r>
            <w:r w:rsidRPr="00604CC5">
              <w:t>aircon,</w:t>
            </w:r>
            <w:r w:rsidRPr="00604CC5">
              <w:rPr>
                <w:rFonts w:hint="eastAsia"/>
              </w:rPr>
              <w:t>일괄차단스위치=alloffswitch</w:t>
            </w:r>
            <w:r w:rsidRPr="00604CC5">
              <w:t xml:space="preserve">) </w:t>
            </w:r>
          </w:p>
        </w:tc>
      </w:tr>
      <w:tr w:rsidR="00F36176" w:rsidRPr="002F2D6B" w:rsidTr="000C04FF">
        <w:tc>
          <w:tcPr>
            <w:tcW w:w="8221" w:type="dxa"/>
            <w:gridSpan w:val="2"/>
            <w:shd w:val="clear" w:color="auto" w:fill="95B3D7" w:themeFill="accent1" w:themeFillTint="99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F36176" w:rsidTr="000C04FF">
        <w:tc>
          <w:tcPr>
            <w:tcW w:w="8221" w:type="dxa"/>
            <w:gridSpan w:val="2"/>
          </w:tcPr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>{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36176" w:rsidRDefault="00F36176" w:rsidP="00F36176">
            <w:pPr>
              <w:widowControl/>
              <w:wordWrap/>
              <w:autoSpaceDE/>
              <w:autoSpaceDN/>
              <w:ind w:firstLineChars="200" w:firstLine="400"/>
            </w:pPr>
            <w:r>
              <w:t>"category": "master",</w:t>
            </w:r>
          </w:p>
          <w:p w:rsidR="00F36176" w:rsidRDefault="00F36176" w:rsidP="00F36176">
            <w:pPr>
              <w:widowControl/>
              <w:wordWrap/>
              <w:autoSpaceDE/>
              <w:autoSpaceDN/>
            </w:pPr>
            <w:r>
              <w:t xml:space="preserve">    "type": "device_structure", </w:t>
            </w:r>
          </w:p>
          <w:p w:rsidR="00F36176" w:rsidRDefault="00F36176" w:rsidP="00F36176">
            <w:pPr>
              <w:widowControl/>
              <w:wordWrap/>
              <w:autoSpaceDE/>
              <w:autoSpaceDN/>
              <w:ind w:firstLineChars="200" w:firstLine="400"/>
            </w:pPr>
            <w:r>
              <w:t>"command": "query_response"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"data": [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"type": "Device Code",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"devices": [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  {</w:t>
            </w:r>
          </w:p>
          <w:p w:rsidR="00F36176" w:rsidRPr="00D82D20" w:rsidRDefault="00F36176" w:rsidP="000C04FF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"uid": "제어 기기별 UID",</w:t>
            </w:r>
            <w:r>
              <w:t xml:space="preserve">  </w:t>
            </w:r>
            <w:r w:rsidRPr="00D82D20"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 xml:space="preserve">2.8 </w:t>
            </w:r>
            <w:r>
              <w:rPr>
                <w:rFonts w:hint="eastAsia"/>
                <w:color w:val="00B050"/>
              </w:rPr>
              <w:t>Device UID 참조</w:t>
            </w:r>
          </w:p>
          <w:p w:rsidR="00F36176" w:rsidRPr="00D82D20" w:rsidRDefault="00F36176" w:rsidP="000C04FF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"</w:t>
            </w:r>
            <w:r w:rsidR="008178C5">
              <w:rPr>
                <w:rFonts w:hint="eastAsia"/>
              </w:rPr>
              <w:t>location_name</w:t>
            </w:r>
            <w:r>
              <w:rPr>
                <w:rFonts w:hint="eastAsia"/>
              </w:rPr>
              <w:t>": "</w:t>
            </w:r>
            <w:r w:rsidR="003E0555">
              <w:rPr>
                <w:rFonts w:hint="eastAsia"/>
              </w:rPr>
              <w:t>공간 정보</w:t>
            </w:r>
            <w:r>
              <w:rPr>
                <w:rFonts w:hint="eastAsia"/>
              </w:rPr>
              <w:t xml:space="preserve">", </w:t>
            </w:r>
            <w:r w:rsidRPr="00D82D20">
              <w:rPr>
                <w:rFonts w:hint="eastAsia"/>
                <w:color w:val="00B050"/>
              </w:rPr>
              <w:t>//eg&gt; 거실, 안방</w:t>
            </w:r>
          </w:p>
          <w:p w:rsidR="00F36176" w:rsidRPr="00D82D20" w:rsidRDefault="00F36176" w:rsidP="000C04FF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rPr>
                <w:rFonts w:hint="eastAsia"/>
              </w:rPr>
              <w:t xml:space="preserve">          </w:t>
            </w:r>
            <w:r w:rsidRPr="00CB3ED4">
              <w:rPr>
                <w:rFonts w:hint="eastAsia"/>
                <w:color w:val="FF0000"/>
              </w:rPr>
              <w:t>"options ": "</w:t>
            </w:r>
            <w:r w:rsidRPr="00CB3ED4">
              <w:rPr>
                <w:color w:val="FF0000"/>
              </w:rPr>
              <w:t>dimming_</w:t>
            </w:r>
            <w:r w:rsidR="007623F8">
              <w:rPr>
                <w:color w:val="FF0000"/>
              </w:rPr>
              <w:t>0</w:t>
            </w:r>
            <w:r w:rsidRPr="00CB3ED4">
              <w:rPr>
                <w:color w:val="FF0000"/>
              </w:rPr>
              <w:t>12</w:t>
            </w:r>
            <w:r w:rsidRPr="00CB3ED4">
              <w:rPr>
                <w:rFonts w:hint="eastAsia"/>
                <w:color w:val="FF0000"/>
              </w:rPr>
              <w:t>"</w:t>
            </w:r>
            <w:r>
              <w:rPr>
                <w:rFonts w:hint="eastAsia"/>
              </w:rPr>
              <w:t xml:space="preserve">  </w:t>
            </w:r>
            <w:r w:rsidRPr="00D82D20">
              <w:rPr>
                <w:rFonts w:hint="eastAsia"/>
                <w:color w:val="00B050"/>
              </w:rPr>
              <w:t>/</w:t>
            </w:r>
            <w:r w:rsidRPr="00D82D20">
              <w:rPr>
                <w:color w:val="00B050"/>
              </w:rPr>
              <w:t>/</w:t>
            </w:r>
            <w:r w:rsidRPr="00D82D20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Note 참조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  }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  ]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],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F36176" w:rsidRDefault="00F36176" w:rsidP="000C04F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F36176" w:rsidRPr="002F2D6B" w:rsidTr="000C04FF">
        <w:tc>
          <w:tcPr>
            <w:tcW w:w="8221" w:type="dxa"/>
            <w:gridSpan w:val="2"/>
            <w:shd w:val="clear" w:color="auto" w:fill="95B3D7" w:themeFill="accent1" w:themeFillTint="99"/>
          </w:tcPr>
          <w:p w:rsidR="00F36176" w:rsidRPr="002F2D6B" w:rsidRDefault="00F36176" w:rsidP="000C04F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F36176" w:rsidRPr="00CB3ED4" w:rsidTr="000C04FF">
        <w:trPr>
          <w:trHeight w:val="1377"/>
        </w:trPr>
        <w:tc>
          <w:tcPr>
            <w:tcW w:w="8221" w:type="dxa"/>
            <w:gridSpan w:val="2"/>
          </w:tcPr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조명의 경우,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 </w:t>
            </w:r>
            <w:r w:rsidRPr="0016165D">
              <w:t>‘</w:t>
            </w:r>
            <w:r w:rsidRPr="0016165D">
              <w:t>dimming_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디밍 최대 단계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감성조명 </w:t>
            </w:r>
            <w:r w:rsidRPr="0016165D">
              <w:t>‘</w:t>
            </w:r>
            <w:r w:rsidRPr="0016165D">
              <w:t>color_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>감성조명 최대 단계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디밍+감성조명 </w:t>
            </w:r>
            <w:r w:rsidRPr="0016165D">
              <w:t>‘</w:t>
            </w:r>
            <w:r w:rsidRPr="0016165D">
              <w:t>multi01_</w:t>
            </w:r>
            <w:r w:rsidRPr="0016165D">
              <w:t>’</w:t>
            </w:r>
            <w:r w:rsidRPr="0016165D">
              <w:t xml:space="preserve"> &amp; </w:t>
            </w:r>
            <w:r w:rsidRPr="0016165D">
              <w:rPr>
                <w:rFonts w:hint="eastAsia"/>
              </w:rPr>
              <w:t xml:space="preserve">감성조명 최대 단계 &amp; </w:t>
            </w:r>
            <w:r w:rsidRPr="0016165D">
              <w:t>‘</w:t>
            </w:r>
            <w:r w:rsidRPr="0016165D">
              <w:t>_</w:t>
            </w:r>
            <w:r w:rsidRPr="0016165D">
              <w:t>’</w:t>
            </w:r>
            <w:r w:rsidRPr="0016165D">
              <w:t xml:space="preserve"> &amp;</w:t>
            </w:r>
            <w:r w:rsidRPr="0016165D">
              <w:rPr>
                <w:rFonts w:hint="eastAsia"/>
              </w:rPr>
              <w:t xml:space="preserve"> 디밍 최대 단계 </w:t>
            </w:r>
          </w:p>
          <w:p w:rsidR="00F36176" w:rsidRPr="007623F8" w:rsidRDefault="00F36176" w:rsidP="000C04FF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7623F8">
              <w:rPr>
                <w:rFonts w:hint="eastAsia"/>
                <w:color w:val="FF0000"/>
              </w:rPr>
              <w:t>(Eg</w:t>
            </w:r>
            <w:r w:rsidRPr="007623F8">
              <w:rPr>
                <w:color w:val="FF0000"/>
              </w:rPr>
              <w:t>.</w:t>
            </w:r>
            <w:r w:rsidRPr="007623F8">
              <w:rPr>
                <w:rFonts w:hint="eastAsia"/>
                <w:color w:val="FF0000"/>
              </w:rPr>
              <w:t xml:space="preserve"> </w:t>
            </w:r>
            <w:r w:rsidRPr="007623F8">
              <w:rPr>
                <w:color w:val="FF0000"/>
              </w:rPr>
              <w:t>multi01_</w:t>
            </w:r>
            <w:r w:rsidR="007623F8" w:rsidRPr="007623F8">
              <w:rPr>
                <w:color w:val="FF0000"/>
              </w:rPr>
              <w:t>0</w:t>
            </w:r>
            <w:r w:rsidRPr="007623F8">
              <w:rPr>
                <w:color w:val="FF0000"/>
              </w:rPr>
              <w:t>03_</w:t>
            </w:r>
            <w:r w:rsidR="007623F8" w:rsidRPr="007623F8">
              <w:rPr>
                <w:color w:val="FF0000"/>
              </w:rPr>
              <w:t>0</w:t>
            </w:r>
            <w:r w:rsidRPr="007623F8">
              <w:rPr>
                <w:color w:val="FF0000"/>
              </w:rPr>
              <w:t>12)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>가스밸브의 경우,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일반 </w:t>
            </w:r>
            <w:r w:rsidRPr="0016165D">
              <w:t>‘</w:t>
            </w:r>
            <w:r w:rsidRPr="0016165D">
              <w:rPr>
                <w:rFonts w:hint="eastAsia"/>
              </w:rPr>
              <w:t>gas_01</w:t>
            </w:r>
            <w:r w:rsidRPr="0016165D">
              <w:t>’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  <w:r w:rsidRPr="0016165D">
              <w:rPr>
                <w:rFonts w:hint="eastAsia"/>
              </w:rPr>
              <w:t xml:space="preserve">쿡탑 </w:t>
            </w:r>
            <w:r w:rsidRPr="0016165D">
              <w:t>‘</w:t>
            </w:r>
            <w:r w:rsidRPr="0016165D">
              <w:rPr>
                <w:rFonts w:hint="eastAsia"/>
              </w:rPr>
              <w:t>gas_0</w:t>
            </w:r>
            <w:r w:rsidRPr="0016165D">
              <w:t>2</w:t>
            </w:r>
            <w:r w:rsidRPr="0016165D">
              <w:t>’</w:t>
            </w:r>
          </w:p>
          <w:p w:rsidR="00F36176" w:rsidRPr="00C66770" w:rsidRDefault="00F36176" w:rsidP="000C04FF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16165D" w:rsidRPr="007623F8" w:rsidRDefault="0016165D" w:rsidP="0016165D">
            <w:pPr>
              <w:widowControl/>
              <w:wordWrap/>
              <w:autoSpaceDE/>
              <w:autoSpaceDN/>
            </w:pPr>
            <w:r w:rsidRPr="007623F8">
              <w:rPr>
                <w:rFonts w:hint="eastAsia"/>
              </w:rPr>
              <w:t>환기,</w:t>
            </w:r>
            <w:r w:rsidRPr="007623F8">
              <w:t xml:space="preserve"> </w:t>
            </w:r>
            <w:r w:rsidRPr="007623F8">
              <w:rPr>
                <w:rFonts w:hint="eastAsia"/>
              </w:rPr>
              <w:t>대기전력,</w:t>
            </w:r>
            <w:r w:rsidRPr="007623F8">
              <w:t xml:space="preserve"> </w:t>
            </w:r>
            <w:r w:rsidRPr="007623F8">
              <w:rPr>
                <w:rFonts w:hint="eastAsia"/>
              </w:rPr>
              <w:t>에어컨의 경우,</w:t>
            </w:r>
          </w:p>
          <w:p w:rsidR="0016165D" w:rsidRPr="007623F8" w:rsidRDefault="00762769" w:rsidP="0016165D">
            <w:pPr>
              <w:widowControl/>
              <w:wordWrap/>
              <w:autoSpaceDE/>
              <w:autoSpaceDN/>
            </w:pPr>
            <w:r w:rsidRPr="007623F8">
              <w:rPr>
                <w:rFonts w:hint="eastAsia"/>
              </w:rPr>
              <w:t>대림에서 코드 전달받아 추가 예정</w:t>
            </w:r>
          </w:p>
          <w:p w:rsidR="00F36176" w:rsidRPr="0016165D" w:rsidRDefault="00F36176" w:rsidP="000C04FF">
            <w:pPr>
              <w:widowControl/>
              <w:wordWrap/>
              <w:autoSpaceDE/>
              <w:autoSpaceDN/>
            </w:pPr>
          </w:p>
        </w:tc>
      </w:tr>
    </w:tbl>
    <w:p w:rsidR="00F36176" w:rsidRDefault="00F36176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Default="00322FB8" w:rsidP="00F36176"/>
    <w:p w:rsidR="00322FB8" w:rsidRPr="00CB3ED4" w:rsidRDefault="00322FB8" w:rsidP="00F36176"/>
    <w:p w:rsidR="00A76A55" w:rsidRDefault="00A76A55" w:rsidP="00CC758A">
      <w:pPr>
        <w:pStyle w:val="3"/>
      </w:pPr>
      <w:bookmarkStart w:id="239" w:name="_Toc46158902"/>
      <w:r>
        <w:rPr>
          <w:rFonts w:hint="eastAsia"/>
        </w:rPr>
        <w:t>검침일자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3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RPr="00AB35E6" w:rsidTr="00B958CF">
        <w:tc>
          <w:tcPr>
            <w:tcW w:w="8221" w:type="dxa"/>
          </w:tcPr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>{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  "type": "billing_date",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76A55" w:rsidRDefault="00A76A55" w:rsidP="00A76A55">
            <w:pPr>
              <w:widowControl/>
              <w:wordWrap/>
              <w:autoSpaceDE/>
              <w:autoSpaceDN/>
            </w:pPr>
            <w:r>
              <w:t xml:space="preserve">  "data": {}</w:t>
            </w:r>
          </w:p>
          <w:p w:rsidR="00A76A55" w:rsidRPr="00AB35E6" w:rsidRDefault="00A76A55" w:rsidP="00A76A55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76A55" w:rsidRDefault="00A76A55" w:rsidP="00A76A55"/>
    <w:p w:rsidR="00A76A55" w:rsidRDefault="00A76A55" w:rsidP="00CC758A">
      <w:pPr>
        <w:pStyle w:val="3"/>
      </w:pPr>
      <w:bookmarkStart w:id="240" w:name="_Toc46158903"/>
      <w:r>
        <w:rPr>
          <w:rFonts w:hint="eastAsia"/>
        </w:rPr>
        <w:t>검침일자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4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76A55" w:rsidTr="00B958CF">
        <w:tc>
          <w:tcPr>
            <w:tcW w:w="8221" w:type="dxa"/>
          </w:tcPr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>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"type": "billing_date",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"item": [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"elec",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"09"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"gas",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"99"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"water",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"15"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"hotwater",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"99"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"type": "heating",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  "date": "99"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B958CF" w:rsidRDefault="00B958CF" w:rsidP="00B958CF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76A55" w:rsidRDefault="00B958CF" w:rsidP="00B958CF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76A55" w:rsidRPr="002F2D6B" w:rsidTr="00B958CF">
        <w:tc>
          <w:tcPr>
            <w:tcW w:w="8221" w:type="dxa"/>
            <w:shd w:val="clear" w:color="auto" w:fill="95B3D7" w:themeFill="accent1" w:themeFillTint="99"/>
          </w:tcPr>
          <w:p w:rsidR="00A76A55" w:rsidRPr="002F2D6B" w:rsidRDefault="00A76A55" w:rsidP="00B958CF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76A55" w:rsidRPr="00F41FBB" w:rsidTr="00B958CF">
        <w:trPr>
          <w:trHeight w:val="1377"/>
        </w:trPr>
        <w:tc>
          <w:tcPr>
            <w:tcW w:w="8221" w:type="dxa"/>
          </w:tcPr>
          <w:p w:rsidR="00A76A55" w:rsidRPr="007F2978" w:rsidRDefault="007F2978" w:rsidP="00B958CF">
            <w:pPr>
              <w:widowControl/>
              <w:wordWrap/>
              <w:autoSpaceDE/>
              <w:autoSpaceDN/>
            </w:pPr>
            <w:r w:rsidRPr="007F2978">
              <w:rPr>
                <w:rFonts w:hint="eastAsia"/>
              </w:rPr>
              <w:t xml:space="preserve">각 항목별 검침일이 말일인 경우 </w:t>
            </w:r>
            <w:r w:rsidRPr="007F2978">
              <w:t>“</w:t>
            </w:r>
            <w:r w:rsidRPr="007F2978">
              <w:t>99</w:t>
            </w:r>
            <w:r w:rsidRPr="007F2978">
              <w:t>”</w:t>
            </w:r>
            <w:r w:rsidRPr="007F2978">
              <w:rPr>
                <w:rFonts w:hint="eastAsia"/>
              </w:rPr>
              <w:t>로 표기.</w:t>
            </w:r>
          </w:p>
          <w:p w:rsidR="007F2978" w:rsidRPr="00F41FBB" w:rsidRDefault="007F2978" w:rsidP="00B958CF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A76A55" w:rsidRDefault="00A76A55" w:rsidP="00A76A55">
      <w:pPr>
        <w:ind w:left="993"/>
        <w:rPr>
          <w:rFonts w:hAnsi="바탕"/>
        </w:rPr>
      </w:pPr>
    </w:p>
    <w:p w:rsidR="000E2B59" w:rsidRDefault="000E2B59" w:rsidP="00CC758A">
      <w:pPr>
        <w:pStyle w:val="3"/>
      </w:pPr>
      <w:bookmarkStart w:id="241" w:name="_Toc46158904"/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41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E2B59" w:rsidRPr="002F2D6B" w:rsidTr="00322FB8">
        <w:tc>
          <w:tcPr>
            <w:tcW w:w="8221" w:type="dxa"/>
            <w:shd w:val="clear" w:color="auto" w:fill="95B3D7" w:themeFill="accent1" w:themeFillTint="99"/>
          </w:tcPr>
          <w:p w:rsidR="000E2B59" w:rsidRPr="002F2D6B" w:rsidRDefault="000E2B5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E2B59" w:rsidRPr="00AB35E6" w:rsidTr="00322FB8">
        <w:tc>
          <w:tcPr>
            <w:tcW w:w="8221" w:type="dxa"/>
          </w:tcPr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"category": "</w:t>
            </w:r>
            <w:r>
              <w:rPr>
                <w:rFonts w:hint="eastAsia"/>
              </w:rPr>
              <w:t>master</w:t>
            </w:r>
            <w:r>
              <w:t>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E2B59" w:rsidRDefault="000E2B59" w:rsidP="000E2B59">
            <w:pPr>
              <w:widowControl/>
              <w:wordWrap/>
              <w:autoSpaceDE/>
              <w:autoSpaceDN/>
              <w:ind w:firstLineChars="200" w:firstLine="400"/>
            </w:pPr>
            <w:r>
              <w:t>"page": "1",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"count": "10"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E2B59" w:rsidRPr="00AB35E6" w:rsidRDefault="000E2B5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0E2B59" w:rsidRDefault="000E2B59" w:rsidP="000E2B59"/>
    <w:p w:rsidR="000E2B59" w:rsidRDefault="000E2B59" w:rsidP="00CC758A">
      <w:pPr>
        <w:pStyle w:val="3"/>
      </w:pPr>
      <w:bookmarkStart w:id="242" w:name="_Toc46158905"/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방문차량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42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0E2B59" w:rsidRPr="002F2D6B" w:rsidTr="00322FB8">
        <w:tc>
          <w:tcPr>
            <w:tcW w:w="8221" w:type="dxa"/>
            <w:shd w:val="clear" w:color="auto" w:fill="95B3D7" w:themeFill="accent1" w:themeFillTint="99"/>
          </w:tcPr>
          <w:p w:rsidR="000E2B59" w:rsidRPr="002F2D6B" w:rsidRDefault="000E2B59" w:rsidP="00322FB8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0E2B59" w:rsidTr="00322FB8">
        <w:tc>
          <w:tcPr>
            <w:tcW w:w="8221" w:type="dxa"/>
          </w:tcPr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>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"category": "</w:t>
            </w:r>
            <w:r>
              <w:rPr>
                <w:rFonts w:hint="eastAsia"/>
              </w:rPr>
              <w:t>master</w:t>
            </w:r>
            <w:r>
              <w:t>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"type": "visitor_car_book_list",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"page": "요청 페이지 번호",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"count": "페이지당 개수",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"next_page": "y/n",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687CA6" w:rsidRDefault="000E2B59" w:rsidP="00687CA6">
            <w:pPr>
              <w:widowControl/>
              <w:wordWrap/>
              <w:autoSpaceDE/>
              <w:autoSpaceDN/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 w:rsidR="00687CA6" w:rsidRPr="00687CA6">
              <w:rPr>
                <w:rFonts w:hint="eastAsia"/>
                <w:color w:val="FF0000"/>
              </w:rPr>
              <w:t>"roomkey": "세대 식별키",</w:t>
            </w:r>
          </w:p>
          <w:p w:rsidR="007623F8" w:rsidRPr="004A2D42" w:rsidRDefault="007623F8" w:rsidP="007623F8">
            <w:pPr>
              <w:widowControl/>
              <w:wordWrap/>
              <w:autoSpaceDE/>
              <w:autoSpaceDN/>
              <w:ind w:firstLineChars="400" w:firstLine="800"/>
              <w:rPr>
                <w:color w:val="FF0000"/>
              </w:rPr>
            </w:pPr>
            <w:r w:rsidRPr="004A2D42">
              <w:rPr>
                <w:rFonts w:hint="eastAsia"/>
                <w:color w:val="FF0000"/>
              </w:rPr>
              <w:t>"dong":"동정보",</w:t>
            </w:r>
          </w:p>
          <w:p w:rsidR="007623F8" w:rsidRPr="00687CA6" w:rsidRDefault="007623F8" w:rsidP="007623F8">
            <w:pPr>
              <w:widowControl/>
              <w:wordWrap/>
              <w:autoSpaceDE/>
              <w:autoSpaceDN/>
              <w:rPr>
                <w:color w:val="FF0000"/>
              </w:rPr>
            </w:pPr>
            <w:r w:rsidRPr="004A2D42">
              <w:rPr>
                <w:rFonts w:hint="eastAsia"/>
                <w:color w:val="FF0000"/>
              </w:rPr>
              <w:t xml:space="preserve">        "ho":"호정보",</w:t>
            </w:r>
          </w:p>
          <w:p w:rsidR="000E2B59" w:rsidRDefault="000E2B59" w:rsidP="00687CA6">
            <w:pPr>
              <w:widowControl/>
              <w:wordWrap/>
              <w:autoSpaceDE/>
              <w:autoSpaceDN/>
              <w:ind w:firstLineChars="400" w:firstLine="800"/>
            </w:pPr>
            <w:r>
              <w:rPr>
                <w:rFonts w:hint="eastAsia"/>
              </w:rPr>
              <w:t>"reg_num": "등록번호",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  "car_num": "차량번호",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    "reg_date": "yyyy-MM-dd",</w:t>
            </w:r>
          </w:p>
          <w:p w:rsidR="000E2B59" w:rsidRDefault="000E2B59" w:rsidP="00322FB8">
            <w:pPr>
              <w:widowControl/>
              <w:wordWrap/>
              <w:autoSpaceDE/>
              <w:autoSpaceDN/>
              <w:rPr>
                <w:color w:val="00B050"/>
              </w:rPr>
            </w:pPr>
            <w:r>
              <w:t xml:space="preserve">        "term": "1/2", </w:t>
            </w:r>
            <w:r w:rsidRPr="00572E21">
              <w:rPr>
                <w:color w:val="00B050"/>
              </w:rPr>
              <w:t>//</w:t>
            </w:r>
            <w:r w:rsidRPr="00572E21">
              <w:rPr>
                <w:rFonts w:hint="eastAsia"/>
                <w:color w:val="00B050"/>
              </w:rPr>
              <w:t xml:space="preserve">등록 기간 </w:t>
            </w:r>
            <w:r w:rsidRPr="00572E21">
              <w:rPr>
                <w:color w:val="00B050"/>
              </w:rPr>
              <w:t xml:space="preserve">(1 </w:t>
            </w:r>
            <w:r w:rsidRPr="00572E21">
              <w:rPr>
                <w:rFonts w:hint="eastAsia"/>
                <w:color w:val="00B050"/>
              </w:rPr>
              <w:t>or 2)</w:t>
            </w:r>
          </w:p>
          <w:p w:rsidR="000E2B59" w:rsidRDefault="000E2B59" w:rsidP="00322FB8">
            <w:pPr>
              <w:widowControl/>
              <w:wordWrap/>
              <w:autoSpaceDE/>
              <w:autoSpaceDN/>
              <w:ind w:firstLineChars="400" w:firstLine="800"/>
            </w:pPr>
            <w:r w:rsidRPr="007623F8">
              <w:t>"</w:t>
            </w:r>
            <w:r w:rsidRPr="007623F8">
              <w:rPr>
                <w:rFonts w:hint="eastAsia"/>
              </w:rPr>
              <w:t>status</w:t>
            </w:r>
            <w:r w:rsidRPr="007623F8">
              <w:t>": "</w:t>
            </w:r>
            <w:r w:rsidRPr="007623F8">
              <w:rPr>
                <w:rFonts w:hint="eastAsia"/>
              </w:rPr>
              <w:t>예약/방문중/방문완료</w:t>
            </w:r>
            <w:r w:rsidR="007623F8" w:rsidRPr="007623F8">
              <w:t>"</w:t>
            </w:r>
            <w:r>
              <w:rPr>
                <w:color w:val="FF0000"/>
              </w:rPr>
              <w:t xml:space="preserve">   </w:t>
            </w:r>
            <w:r w:rsidRPr="00572E21"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주차관제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업체별 기능 추가 필요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0E2B59" w:rsidRDefault="000E2B59" w:rsidP="00322FB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0E2B59" w:rsidRPr="002F2D6B" w:rsidTr="00322FB8">
        <w:tc>
          <w:tcPr>
            <w:tcW w:w="8221" w:type="dxa"/>
            <w:shd w:val="clear" w:color="auto" w:fill="95B3D7" w:themeFill="accent1" w:themeFillTint="99"/>
          </w:tcPr>
          <w:p w:rsidR="000E2B59" w:rsidRPr="002F2D6B" w:rsidRDefault="000E2B59" w:rsidP="00322FB8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0E2B59" w:rsidRPr="00F41FBB" w:rsidTr="00322FB8">
        <w:trPr>
          <w:trHeight w:val="699"/>
        </w:trPr>
        <w:tc>
          <w:tcPr>
            <w:tcW w:w="8221" w:type="dxa"/>
          </w:tcPr>
          <w:p w:rsidR="000E2B59" w:rsidRPr="000E2B59" w:rsidRDefault="000E2B59" w:rsidP="000E2B59">
            <w:pPr>
              <w:widowControl/>
              <w:wordWrap/>
              <w:autoSpaceDE/>
              <w:autoSpaceDN/>
            </w:pPr>
            <w:r w:rsidRPr="007623F8">
              <w:rPr>
                <w:rFonts w:hint="eastAsia"/>
              </w:rPr>
              <w:t>단지 전체 방문차량 등록 정보는 주차관제 업체에서 정보를 가지고 있으므로 업체별 기능 추가 필요함.</w:t>
            </w:r>
          </w:p>
        </w:tc>
      </w:tr>
    </w:tbl>
    <w:p w:rsidR="00A76A55" w:rsidRDefault="00A76A55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286150" w:rsidRDefault="00286150" w:rsidP="00A76A55">
      <w:pPr>
        <w:ind w:left="993"/>
        <w:rPr>
          <w:rFonts w:hAnsi="바탕"/>
        </w:rPr>
      </w:pPr>
    </w:p>
    <w:p w:rsidR="001B7A23" w:rsidRDefault="001B7A23" w:rsidP="00CC758A">
      <w:pPr>
        <w:pStyle w:val="3"/>
      </w:pPr>
      <w:bookmarkStart w:id="243" w:name="_Toc46158906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(Multi)</w:t>
      </w:r>
      <w:bookmarkEnd w:id="243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B7A23" w:rsidRPr="002F2D6B" w:rsidTr="00286150">
        <w:tc>
          <w:tcPr>
            <w:tcW w:w="8221" w:type="dxa"/>
            <w:shd w:val="clear" w:color="auto" w:fill="95B3D7" w:themeFill="accent1" w:themeFillTint="99"/>
          </w:tcPr>
          <w:p w:rsidR="001B7A23" w:rsidRPr="002F2D6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B7A23" w:rsidTr="00286150">
        <w:tc>
          <w:tcPr>
            <w:tcW w:w="8221" w:type="dxa"/>
          </w:tcPr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"roomkeys": [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"세대 식별키1",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"세대 식별키2"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B7A23" w:rsidRDefault="001B7A23" w:rsidP="001B7A23"/>
    <w:p w:rsidR="001B7A23" w:rsidRDefault="001B7A23" w:rsidP="00CC758A">
      <w:pPr>
        <w:pStyle w:val="3"/>
      </w:pPr>
      <w:bookmarkStart w:id="244" w:name="_Toc46158907"/>
      <w:r>
        <w:rPr>
          <w:rFonts w:hint="eastAsia"/>
        </w:rPr>
        <w:t>동호수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(Multi)</w:t>
      </w:r>
      <w:bookmarkEnd w:id="244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1B7A23" w:rsidRPr="002F2D6B" w:rsidTr="00286150">
        <w:tc>
          <w:tcPr>
            <w:tcW w:w="8221" w:type="dxa"/>
            <w:shd w:val="clear" w:color="auto" w:fill="95B3D7" w:themeFill="accent1" w:themeFillTint="99"/>
          </w:tcPr>
          <w:p w:rsidR="001B7A23" w:rsidRPr="002F2D6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1B7A23" w:rsidTr="00286150">
        <w:tc>
          <w:tcPr>
            <w:tcW w:w="8221" w:type="dxa"/>
          </w:tcPr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"category": "master",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"type": "address",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"data": [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"roomkey": "세대 식별키1",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"dong": "동",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"ho": "호"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},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"roomkey": "세대 식별키2",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"dong": "동",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  "ho": "호"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  }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],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1B7A23" w:rsidRDefault="001B7A23" w:rsidP="001B7A23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1B7A23" w:rsidRPr="002F2D6B" w:rsidTr="00286150">
        <w:tc>
          <w:tcPr>
            <w:tcW w:w="8221" w:type="dxa"/>
            <w:shd w:val="clear" w:color="auto" w:fill="95B3D7" w:themeFill="accent1" w:themeFillTint="99"/>
          </w:tcPr>
          <w:p w:rsidR="001B7A23" w:rsidRPr="002F2D6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1B7A23" w:rsidRPr="00F41FBB" w:rsidTr="00286150">
        <w:trPr>
          <w:trHeight w:val="630"/>
        </w:trPr>
        <w:tc>
          <w:tcPr>
            <w:tcW w:w="8221" w:type="dxa"/>
          </w:tcPr>
          <w:p w:rsidR="001B7A23" w:rsidRPr="00F41FBB" w:rsidRDefault="001B7A23" w:rsidP="00286150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1B7A23" w:rsidRDefault="001B7A23" w:rsidP="001B7A23"/>
    <w:p w:rsidR="00F36176" w:rsidRDefault="00F36176" w:rsidP="00F36176"/>
    <w:p w:rsidR="00453AC6" w:rsidRPr="008E623E" w:rsidRDefault="00453AC6" w:rsidP="00A42D5A">
      <w:pPr>
        <w:pStyle w:val="1"/>
        <w:numPr>
          <w:ilvl w:val="0"/>
          <w:numId w:val="3"/>
        </w:numPr>
      </w:pPr>
      <w:bookmarkStart w:id="245" w:name="_Toc46158908"/>
      <w:r>
        <w:rPr>
          <w:rFonts w:hint="eastAsia"/>
        </w:rPr>
        <w:t>Push Message</w:t>
      </w:r>
      <w:bookmarkEnd w:id="245"/>
      <w:r>
        <w:rPr>
          <w:rFonts w:hint="eastAsia"/>
        </w:rPr>
        <w:t xml:space="preserve"> </w:t>
      </w:r>
    </w:p>
    <w:p w:rsidR="00292B5A" w:rsidRDefault="00292B5A" w:rsidP="00087912">
      <w:pPr>
        <w:pStyle w:val="2"/>
      </w:pPr>
      <w:bookmarkStart w:id="246" w:name="_Toc46158909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246"/>
      <w:r>
        <w:rPr>
          <w:rFonts w:hint="eastAsia"/>
        </w:rPr>
        <w:t xml:space="preserve"> </w:t>
      </w:r>
    </w:p>
    <w:p w:rsidR="00292B5A" w:rsidRDefault="00292B5A" w:rsidP="00CC758A">
      <w:pPr>
        <w:pStyle w:val="3"/>
      </w:pPr>
      <w:bookmarkStart w:id="247" w:name="_Toc46158910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 w:rsidR="00AD7F4A">
        <w:rPr>
          <w:rFonts w:hint="eastAsia"/>
        </w:rPr>
        <w:t>조회</w:t>
      </w:r>
      <w:r w:rsidR="00AD7F4A"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47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92B5A" w:rsidRPr="002F2D6B" w:rsidTr="00292B5A">
        <w:tc>
          <w:tcPr>
            <w:tcW w:w="8221" w:type="dxa"/>
            <w:shd w:val="clear" w:color="auto" w:fill="95B3D7" w:themeFill="accent1" w:themeFillTint="99"/>
          </w:tcPr>
          <w:p w:rsidR="00292B5A" w:rsidRPr="002F2D6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92B5A" w:rsidRPr="00AB35E6" w:rsidTr="00292B5A">
        <w:tc>
          <w:tcPr>
            <w:tcW w:w="8221" w:type="dxa"/>
          </w:tcPr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>{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"command": "query_request"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  "item": "all / Item Name"  </w:t>
            </w:r>
            <w:r w:rsidRPr="00292B5A">
              <w:rPr>
                <w:color w:val="00B050"/>
              </w:rPr>
              <w:t>//</w:t>
            </w:r>
            <w:r w:rsidRPr="00292B5A">
              <w:rPr>
                <w:rFonts w:hint="eastAsia"/>
                <w:color w:val="00B050"/>
              </w:rPr>
              <w:t xml:space="preserve">전체 조회 시 </w:t>
            </w:r>
            <w:r w:rsidRPr="00292B5A">
              <w:rPr>
                <w:color w:val="00B050"/>
              </w:rPr>
              <w:t xml:space="preserve">all, </w:t>
            </w:r>
            <w:r w:rsidRPr="00292B5A">
              <w:rPr>
                <w:rFonts w:hint="eastAsia"/>
                <w:color w:val="00B050"/>
              </w:rPr>
              <w:t xml:space="preserve">항목별 조회 시 </w:t>
            </w:r>
            <w:r w:rsidRPr="00292B5A">
              <w:rPr>
                <w:color w:val="00B050"/>
              </w:rPr>
              <w:t xml:space="preserve">Push </w:t>
            </w:r>
            <w:r w:rsidR="00AD7F4A">
              <w:rPr>
                <w:color w:val="00B050"/>
              </w:rPr>
              <w:t>Key</w:t>
            </w:r>
            <w:r w:rsidRPr="00292B5A">
              <w:rPr>
                <w:rFonts w:hint="eastAsia"/>
                <w:color w:val="00B050"/>
              </w:rPr>
              <w:t>명</w:t>
            </w:r>
          </w:p>
          <w:p w:rsidR="00292B5A" w:rsidRDefault="00292B5A" w:rsidP="00292B5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92B5A" w:rsidRPr="00AB35E6" w:rsidRDefault="00292B5A" w:rsidP="00292B5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292B5A" w:rsidRDefault="00292B5A" w:rsidP="00292B5A">
      <w:pPr>
        <w:ind w:left="993"/>
        <w:rPr>
          <w:rFonts w:hAnsi="바탕"/>
        </w:rPr>
      </w:pPr>
    </w:p>
    <w:p w:rsidR="00292B5A" w:rsidRDefault="00292B5A" w:rsidP="00CC758A">
      <w:pPr>
        <w:pStyle w:val="3"/>
      </w:pPr>
      <w:bookmarkStart w:id="248" w:name="_Toc46158911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 w:rsidR="00AD7F4A">
        <w:rPr>
          <w:rFonts w:hint="eastAsia"/>
        </w:rPr>
        <w:t>조회</w:t>
      </w:r>
      <w:r w:rsidR="00AD7F4A"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48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292B5A" w:rsidRPr="002F2D6B" w:rsidTr="00292B5A">
        <w:tc>
          <w:tcPr>
            <w:tcW w:w="8221" w:type="dxa"/>
            <w:shd w:val="clear" w:color="auto" w:fill="95B3D7" w:themeFill="accent1" w:themeFillTint="99"/>
          </w:tcPr>
          <w:p w:rsidR="00292B5A" w:rsidRPr="002F2D6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292B5A" w:rsidTr="00292B5A">
        <w:tc>
          <w:tcPr>
            <w:tcW w:w="8221" w:type="dxa"/>
          </w:tcPr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>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"command": "query_response"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"item": "notice",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"item": "visitor",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F45796" w:rsidRDefault="00F45796" w:rsidP="00F45796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292B5A" w:rsidRDefault="00F45796" w:rsidP="00F45796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292B5A" w:rsidRPr="002F2D6B" w:rsidTr="00292B5A">
        <w:tc>
          <w:tcPr>
            <w:tcW w:w="8221" w:type="dxa"/>
            <w:shd w:val="clear" w:color="auto" w:fill="95B3D7" w:themeFill="accent1" w:themeFillTint="99"/>
          </w:tcPr>
          <w:p w:rsidR="00292B5A" w:rsidRPr="002F2D6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292B5A" w:rsidRPr="00F41FBB" w:rsidTr="00292B5A">
        <w:trPr>
          <w:trHeight w:val="1377"/>
        </w:trPr>
        <w:tc>
          <w:tcPr>
            <w:tcW w:w="8221" w:type="dxa"/>
          </w:tcPr>
          <w:p w:rsidR="00292B5A" w:rsidRPr="00F41FBB" w:rsidRDefault="00292B5A" w:rsidP="00292B5A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292B5A" w:rsidRDefault="00292B5A" w:rsidP="00292B5A">
      <w:pPr>
        <w:ind w:left="993"/>
        <w:rPr>
          <w:rFonts w:hAnsi="바탕"/>
        </w:rPr>
      </w:pPr>
    </w:p>
    <w:p w:rsidR="007520A4" w:rsidRPr="00007060" w:rsidRDefault="007520A4" w:rsidP="007520A4">
      <w:pPr>
        <w:pStyle w:val="afa"/>
        <w:numPr>
          <w:ilvl w:val="1"/>
          <w:numId w:val="1"/>
        </w:numPr>
        <w:ind w:leftChars="0"/>
        <w:rPr>
          <w:rFonts w:hAnsi="바탕"/>
        </w:rPr>
      </w:pPr>
      <w:r>
        <w:rPr>
          <w:rFonts w:asciiTheme="minorEastAsia" w:hAnsiTheme="minorEastAsia" w:hint="eastAsia"/>
        </w:rPr>
        <w:t>Push Message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Key Value</w:t>
      </w:r>
    </w:p>
    <w:tbl>
      <w:tblPr>
        <w:tblW w:w="4840" w:type="pct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"/>
        <w:gridCol w:w="1690"/>
        <w:gridCol w:w="4506"/>
        <w:gridCol w:w="1039"/>
      </w:tblGrid>
      <w:tr w:rsidR="007520A4" w:rsidRPr="00F07439" w:rsidTr="007520A4">
        <w:tc>
          <w:tcPr>
            <w:tcW w:w="600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Key</w:t>
            </w:r>
          </w:p>
        </w:tc>
        <w:tc>
          <w:tcPr>
            <w:tcW w:w="1028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Value</w:t>
            </w:r>
          </w:p>
        </w:tc>
        <w:tc>
          <w:tcPr>
            <w:tcW w:w="2740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632" w:type="pct"/>
            <w:shd w:val="clear" w:color="auto" w:fill="C6D9F1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기본값</w:t>
            </w:r>
          </w:p>
        </w:tc>
      </w:tr>
      <w:tr w:rsidR="007520A4" w:rsidRPr="00F07439" w:rsidTr="007520A4">
        <w:tc>
          <w:tcPr>
            <w:tcW w:w="600" w:type="pct"/>
            <w:vMerge w:val="restar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028" w:type="pc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notice</w:t>
            </w:r>
          </w:p>
        </w:tc>
        <w:tc>
          <w:tcPr>
            <w:tcW w:w="2740" w:type="pc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공지사항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tcBorders>
              <w:top w:val="double" w:sz="4" w:space="0" w:color="auto"/>
            </w:tcBorders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parcel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택배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car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입차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가족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방문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차량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진입시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outing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외출설정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외출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실행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해제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light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조명제어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heating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난방제어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gas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가스제어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7520A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vent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환기제어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제어시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EE3220" w:rsidRPr="00F07439" w:rsidTr="007520A4">
        <w:tc>
          <w:tcPr>
            <w:tcW w:w="600" w:type="pct"/>
            <w:vMerge/>
            <w:vAlign w:val="center"/>
          </w:tcPr>
          <w:p w:rsidR="00EE3220" w:rsidRPr="00F07439" w:rsidRDefault="00EE3220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EE3220" w:rsidRPr="00EE3220" w:rsidRDefault="00BA0DA7" w:rsidP="007520A4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lind</w:t>
            </w:r>
          </w:p>
        </w:tc>
        <w:tc>
          <w:tcPr>
            <w:tcW w:w="2740" w:type="pct"/>
            <w:vAlign w:val="center"/>
          </w:tcPr>
          <w:p w:rsidR="00EE3220" w:rsidRPr="00EE3220" w:rsidRDefault="00EE3220" w:rsidP="00EE3220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커튼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블라인드제어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EE3220">
              <w:rPr>
                <w:rFonts w:asciiTheme="minorEastAsia" w:hAnsiTheme="minorEastAsia"/>
                <w:color w:val="FF0000"/>
                <w:sz w:val="18"/>
                <w:szCs w:val="18"/>
              </w:rPr>
              <w:t>(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커튼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/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블라인드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제어시</w:t>
            </w:r>
            <w:r w:rsidRPr="00EE322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EE3220" w:rsidRPr="00EE3220" w:rsidRDefault="00EE3220" w:rsidP="00BD1D43">
            <w:pPr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 w:rsidRPr="00EE3220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entpw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공동현관비밀번호변경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secpw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외출비밀번호변경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door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출입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세대현관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출입시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visitor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방문자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ems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에너지사용량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/>
                <w:sz w:val="18"/>
                <w:szCs w:val="18"/>
              </w:rPr>
              <w:br/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설정된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목표량대비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50%,80%,100%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초과시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emsprogress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전기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누진단계변화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7520A4">
              <w:rPr>
                <w:rFonts w:asciiTheme="minorEastAsia" w:hAnsiTheme="minorEastAsia"/>
                <w:sz w:val="18"/>
                <w:szCs w:val="18"/>
              </w:rPr>
              <w:br/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단계별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기준값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-20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도달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시</w:t>
            </w:r>
            <w:r w:rsidRPr="007520A4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/>
                <w:sz w:val="18"/>
                <w:szCs w:val="18"/>
              </w:rPr>
              <w:t>boardnew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게시판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신규글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userout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회원탈퇴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usernew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회원신규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  <w:tr w:rsidR="007520A4" w:rsidRPr="00F07439" w:rsidTr="007520A4">
        <w:tc>
          <w:tcPr>
            <w:tcW w:w="600" w:type="pct"/>
            <w:vMerge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7520A4" w:rsidRPr="00F07439" w:rsidRDefault="007520A4" w:rsidP="00BD1D4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alloff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switch</w:t>
            </w:r>
          </w:p>
        </w:tc>
        <w:tc>
          <w:tcPr>
            <w:tcW w:w="2740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일괄차단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7520A4" w:rsidRPr="00F07439" w:rsidRDefault="007520A4" w:rsidP="00BD1D4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A23A48" w:rsidRPr="00F07439" w:rsidTr="007520A4">
        <w:tc>
          <w:tcPr>
            <w:tcW w:w="600" w:type="pct"/>
            <w:vMerge/>
            <w:vAlign w:val="center"/>
          </w:tcPr>
          <w:p w:rsidR="00A23A48" w:rsidRPr="00F07439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A23A48" w:rsidRPr="006A5CE9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>wallsocket</w:t>
            </w:r>
          </w:p>
        </w:tc>
        <w:tc>
          <w:tcPr>
            <w:tcW w:w="2740" w:type="pct"/>
            <w:vAlign w:val="center"/>
          </w:tcPr>
          <w:p w:rsidR="00A23A48" w:rsidRPr="006A5CE9" w:rsidRDefault="00A23A48" w:rsidP="00A23A48">
            <w:pPr>
              <w:rPr>
                <w:rFonts w:asciiTheme="minorEastAsia" w:hAnsiTheme="minorEastAsia"/>
                <w:sz w:val="18"/>
                <w:szCs w:val="18"/>
              </w:rPr>
            </w:pP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6A5CE9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A23A48" w:rsidRPr="006A5CE9" w:rsidRDefault="00A23A48" w:rsidP="00A23A4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A5CE9">
              <w:rPr>
                <w:rFonts w:asciiTheme="minorEastAsia" w:hAnsiTheme="minorEastAsia" w:hint="eastAsia"/>
                <w:b/>
                <w:sz w:val="18"/>
                <w:szCs w:val="18"/>
              </w:rPr>
              <w:t>off</w:t>
            </w:r>
          </w:p>
        </w:tc>
      </w:tr>
      <w:tr w:rsidR="00A23A48" w:rsidRPr="00F07439" w:rsidTr="007520A4">
        <w:tc>
          <w:tcPr>
            <w:tcW w:w="600" w:type="pct"/>
            <w:vMerge/>
            <w:vAlign w:val="center"/>
          </w:tcPr>
          <w:p w:rsidR="00A23A48" w:rsidRPr="00F07439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  <w:highlight w:val="yellow"/>
              </w:rPr>
            </w:pPr>
          </w:p>
        </w:tc>
        <w:tc>
          <w:tcPr>
            <w:tcW w:w="1028" w:type="pct"/>
            <w:vAlign w:val="center"/>
          </w:tcPr>
          <w:p w:rsidR="00A23A48" w:rsidRPr="007623F8" w:rsidRDefault="00A23A48" w:rsidP="00A23A4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moderun</w:t>
            </w:r>
          </w:p>
        </w:tc>
        <w:tc>
          <w:tcPr>
            <w:tcW w:w="2740" w:type="pct"/>
            <w:vAlign w:val="center"/>
          </w:tcPr>
          <w:p w:rsidR="00A23A48" w:rsidRPr="007623F8" w:rsidRDefault="00A23A48" w:rsidP="00A23A48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/>
                <w:sz w:val="18"/>
                <w:szCs w:val="18"/>
              </w:rPr>
              <w:t>사용자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실행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632" w:type="pct"/>
            <w:vAlign w:val="center"/>
          </w:tcPr>
          <w:p w:rsidR="00A23A48" w:rsidRPr="007623F8" w:rsidRDefault="00A23A48" w:rsidP="00A23A48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on</w:t>
            </w:r>
          </w:p>
        </w:tc>
      </w:tr>
    </w:tbl>
    <w:p w:rsidR="00292B5A" w:rsidRDefault="00292B5A" w:rsidP="00292B5A"/>
    <w:p w:rsidR="00C423C2" w:rsidRDefault="00C423C2" w:rsidP="00292B5A"/>
    <w:p w:rsidR="00762769" w:rsidRDefault="00762769" w:rsidP="00292B5A"/>
    <w:p w:rsidR="00762769" w:rsidRDefault="00762769" w:rsidP="00292B5A"/>
    <w:p w:rsidR="00762769" w:rsidRDefault="00762769" w:rsidP="00292B5A"/>
    <w:p w:rsidR="00762769" w:rsidRDefault="00762769" w:rsidP="00292B5A"/>
    <w:p w:rsidR="00762769" w:rsidRDefault="00762769" w:rsidP="00292B5A"/>
    <w:p w:rsidR="00762769" w:rsidRPr="007520A4" w:rsidRDefault="00762769" w:rsidP="00292B5A"/>
    <w:p w:rsidR="00AD7F4A" w:rsidRDefault="00AD7F4A" w:rsidP="00CC758A">
      <w:pPr>
        <w:pStyle w:val="3"/>
      </w:pPr>
      <w:bookmarkStart w:id="249" w:name="_Toc46158912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bookmarkEnd w:id="249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D7F4A" w:rsidRPr="002F2D6B" w:rsidTr="00BD1D43">
        <w:tc>
          <w:tcPr>
            <w:tcW w:w="8221" w:type="dxa"/>
            <w:shd w:val="clear" w:color="auto" w:fill="95B3D7" w:themeFill="accent1" w:themeFillTint="99"/>
          </w:tcPr>
          <w:p w:rsidR="00AD7F4A" w:rsidRPr="002F2D6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D7F4A" w:rsidRPr="00AB35E6" w:rsidTr="00BD1D43">
        <w:tc>
          <w:tcPr>
            <w:tcW w:w="8221" w:type="dxa"/>
          </w:tcPr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>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"command": "control_request"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"roomkey": "세대 식별키",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"userkey": "회원 식별키",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"list": [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"item": "notice",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},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"item": "visitor",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  "is_use": "y/n"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  }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]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D7F4A" w:rsidRPr="00AB35E6" w:rsidRDefault="00AD7F4A" w:rsidP="00AD7F4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AD7F4A" w:rsidRDefault="00AD7F4A" w:rsidP="00AD7F4A">
      <w:pPr>
        <w:ind w:left="993"/>
        <w:rPr>
          <w:rFonts w:hAnsi="바탕"/>
        </w:rPr>
      </w:pPr>
    </w:p>
    <w:p w:rsidR="00AD7F4A" w:rsidRDefault="00AD7F4A" w:rsidP="00CC758A">
      <w:pPr>
        <w:pStyle w:val="3"/>
      </w:pPr>
      <w:bookmarkStart w:id="250" w:name="_Toc46158913"/>
      <w:r>
        <w:rPr>
          <w:rFonts w:hint="eastAsia"/>
        </w:rPr>
        <w:t xml:space="preserve">Push Message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bookmarkEnd w:id="250"/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AD7F4A" w:rsidRPr="002F2D6B" w:rsidTr="00BD1D43">
        <w:tc>
          <w:tcPr>
            <w:tcW w:w="8221" w:type="dxa"/>
            <w:shd w:val="clear" w:color="auto" w:fill="95B3D7" w:themeFill="accent1" w:themeFillTint="99"/>
          </w:tcPr>
          <w:p w:rsidR="00AD7F4A" w:rsidRPr="002F2D6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  <w:r w:rsidRPr="002F2D6B">
              <w:rPr>
                <w:rFonts w:hint="eastAsia"/>
                <w:b/>
              </w:rPr>
              <w:t>Body</w:t>
            </w:r>
          </w:p>
        </w:tc>
      </w:tr>
      <w:tr w:rsidR="00AD7F4A" w:rsidTr="00BD1D43">
        <w:tc>
          <w:tcPr>
            <w:tcW w:w="8221" w:type="dxa"/>
          </w:tcPr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>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"header":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"category": "push",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"type": "setting",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  "command": "control_response"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"result": {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"status": "응답상태코드",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"메시지"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 xml:space="preserve">  }</w:t>
            </w:r>
          </w:p>
          <w:p w:rsidR="00AD7F4A" w:rsidRDefault="00AD7F4A" w:rsidP="00AD7F4A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  <w:tr w:rsidR="00AD7F4A" w:rsidRPr="002F2D6B" w:rsidTr="00BD1D43">
        <w:tc>
          <w:tcPr>
            <w:tcW w:w="8221" w:type="dxa"/>
            <w:shd w:val="clear" w:color="auto" w:fill="95B3D7" w:themeFill="accent1" w:themeFillTint="99"/>
          </w:tcPr>
          <w:p w:rsidR="00AD7F4A" w:rsidRPr="002F2D6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</w:p>
        </w:tc>
      </w:tr>
      <w:tr w:rsidR="00AD7F4A" w:rsidRPr="00F41FBB" w:rsidTr="00BD1D43">
        <w:trPr>
          <w:trHeight w:val="1377"/>
        </w:trPr>
        <w:tc>
          <w:tcPr>
            <w:tcW w:w="8221" w:type="dxa"/>
          </w:tcPr>
          <w:p w:rsidR="00AD7F4A" w:rsidRPr="00F41FBB" w:rsidRDefault="00AD7F4A" w:rsidP="00BD1D43">
            <w:pPr>
              <w:widowControl/>
              <w:wordWrap/>
              <w:autoSpaceDE/>
              <w:autoSpaceDN/>
              <w:rPr>
                <w:b/>
              </w:rPr>
            </w:pPr>
          </w:p>
        </w:tc>
      </w:tr>
    </w:tbl>
    <w:p w:rsidR="00AD7F4A" w:rsidRDefault="00AD7F4A" w:rsidP="00AD7F4A">
      <w:pPr>
        <w:ind w:left="993"/>
        <w:rPr>
          <w:rFonts w:hAnsi="바탕"/>
        </w:rPr>
      </w:pPr>
    </w:p>
    <w:p w:rsidR="00292B5A" w:rsidRDefault="00292B5A" w:rsidP="00292B5A"/>
    <w:p w:rsidR="00A42D5A" w:rsidRPr="008E623E" w:rsidRDefault="008B309D" w:rsidP="00087912">
      <w:pPr>
        <w:pStyle w:val="2"/>
      </w:pPr>
      <w:bookmarkStart w:id="251" w:name="_Toc46158914"/>
      <w:r w:rsidRPr="00F07439">
        <w:rPr>
          <w:rFonts w:hint="eastAsia"/>
        </w:rPr>
        <w:t>Push Notification</w:t>
      </w:r>
      <w:r>
        <w:t xml:space="preserve"> M</w:t>
      </w:r>
      <w:r>
        <w:rPr>
          <w:rFonts w:hint="eastAsia"/>
        </w:rPr>
        <w:t xml:space="preserve">ethod </w:t>
      </w:r>
      <w:r w:rsidR="00292B5A">
        <w:rPr>
          <w:rFonts w:hint="eastAsia"/>
        </w:rPr>
        <w:t>(</w:t>
      </w:r>
      <w:r w:rsidR="00292B5A">
        <w:rPr>
          <w:rFonts w:hint="eastAsia"/>
        </w:rPr>
        <w:t>단지서버</w:t>
      </w:r>
      <w:r w:rsidR="00292B5A">
        <w:t xml:space="preserve"> </w:t>
      </w:r>
      <w:r w:rsidR="00292B5A">
        <w:rPr>
          <w:rFonts w:hint="eastAsia"/>
        </w:rPr>
        <w:t>-&gt;</w:t>
      </w:r>
      <w:r w:rsidR="00292B5A">
        <w:t xml:space="preserve"> </w:t>
      </w:r>
      <w:r w:rsidR="00292B5A">
        <w:rPr>
          <w:rFonts w:hint="eastAsia"/>
        </w:rPr>
        <w:t>FCM)</w:t>
      </w:r>
      <w:bookmarkEnd w:id="251"/>
    </w:p>
    <w:p w:rsidR="008B309D" w:rsidRPr="008B309D" w:rsidRDefault="008B309D" w:rsidP="008B309D">
      <w:pPr>
        <w:ind w:leftChars="213" w:left="426"/>
      </w:pPr>
      <w:r w:rsidRPr="008B309D">
        <w:rPr>
          <w:rFonts w:hint="eastAsia"/>
        </w:rPr>
        <w:t xml:space="preserve">Google </w:t>
      </w:r>
      <w:r w:rsidRPr="008B309D">
        <w:t>F</w:t>
      </w:r>
      <w:r w:rsidRPr="008B309D">
        <w:rPr>
          <w:rFonts w:hint="eastAsia"/>
        </w:rPr>
        <w:t xml:space="preserve">irebase </w:t>
      </w:r>
      <w:r w:rsidRPr="008B309D">
        <w:t>Cloud Messaging</w:t>
      </w:r>
      <w:r w:rsidRPr="008B309D">
        <w:rPr>
          <w:rFonts w:hint="eastAsia"/>
        </w:rPr>
        <w:t xml:space="preserve"> (</w:t>
      </w:r>
      <w:r w:rsidRPr="008B309D">
        <w:t>F</w:t>
      </w:r>
      <w:r w:rsidRPr="008B309D">
        <w:rPr>
          <w:rFonts w:hint="eastAsia"/>
        </w:rPr>
        <w:t>CM)을 통해서 푸시 알림 기능을 제공한다.</w:t>
      </w:r>
    </w:p>
    <w:p w:rsidR="008B309D" w:rsidRDefault="008B309D" w:rsidP="008B309D">
      <w:pPr>
        <w:ind w:leftChars="213" w:left="426"/>
      </w:pPr>
      <w:r w:rsidRPr="008B309D">
        <w:rPr>
          <w:rFonts w:hint="eastAsia"/>
        </w:rPr>
        <w:t xml:space="preserve">Notification Payload 구성 정보는 아래 </w:t>
      </w:r>
      <w:r w:rsidRPr="008B309D">
        <w:t xml:space="preserve">JSON </w:t>
      </w:r>
      <w:r w:rsidRPr="008B309D">
        <w:rPr>
          <w:rFonts w:hint="eastAsia"/>
        </w:rPr>
        <w:t>형식의 메시지를 사용한다.</w:t>
      </w:r>
    </w:p>
    <w:p w:rsidR="008B309D" w:rsidRDefault="008B309D" w:rsidP="008B309D">
      <w:pPr>
        <w:ind w:leftChars="213" w:left="426"/>
      </w:pPr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309D" w:rsidRPr="002F2D6B" w:rsidTr="00E40B2D">
        <w:tc>
          <w:tcPr>
            <w:tcW w:w="8221" w:type="dxa"/>
            <w:shd w:val="clear" w:color="auto" w:fill="95B3D7" w:themeFill="accent1" w:themeFillTint="99"/>
          </w:tcPr>
          <w:p w:rsidR="008B309D" w:rsidRPr="002F2D6B" w:rsidRDefault="008B309D" w:rsidP="00E40B2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hint="eastAsia"/>
                <w:b/>
              </w:rPr>
              <w:t>iOS</w:t>
            </w:r>
          </w:p>
        </w:tc>
      </w:tr>
      <w:tr w:rsidR="008B309D" w:rsidTr="00E40B2D">
        <w:tc>
          <w:tcPr>
            <w:tcW w:w="8221" w:type="dxa"/>
          </w:tcPr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"notification": 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"title": "SmartHome 2.0",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"body": "신규 공지사항 입니다.",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"sound": "default"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"data1": "5",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"data2": "30",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"data3": ""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"priority": "high",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"content_available": true,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"to": "푸시토큰"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53AC6" w:rsidRPr="008B309D" w:rsidRDefault="00453AC6" w:rsidP="00F43B3C">
      <w:pPr>
        <w:rPr>
          <w:rFonts w:hAnsi="바탕"/>
        </w:rPr>
      </w:pPr>
    </w:p>
    <w:tbl>
      <w:tblPr>
        <w:tblStyle w:val="af6"/>
        <w:tblW w:w="8221" w:type="dxa"/>
        <w:tblInd w:w="846" w:type="dxa"/>
        <w:tblLook w:val="04A0" w:firstRow="1" w:lastRow="0" w:firstColumn="1" w:lastColumn="0" w:noHBand="0" w:noVBand="1"/>
      </w:tblPr>
      <w:tblGrid>
        <w:gridCol w:w="8221"/>
      </w:tblGrid>
      <w:tr w:rsidR="008B309D" w:rsidRPr="002F2D6B" w:rsidTr="00E40B2D">
        <w:tc>
          <w:tcPr>
            <w:tcW w:w="8221" w:type="dxa"/>
            <w:shd w:val="clear" w:color="auto" w:fill="95B3D7" w:themeFill="accent1" w:themeFillTint="99"/>
          </w:tcPr>
          <w:p w:rsidR="008B309D" w:rsidRPr="002F2D6B" w:rsidRDefault="008B309D" w:rsidP="008B309D">
            <w:pPr>
              <w:widowControl/>
              <w:wordWrap/>
              <w:autoSpaceDE/>
              <w:autoSpaceDN/>
              <w:rPr>
                <w:b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Cs w:val="20"/>
              </w:rPr>
              <w:t>A</w:t>
            </w:r>
            <w:r w:rsidRPr="00BC4317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ndroid</w:t>
            </w:r>
          </w:p>
        </w:tc>
      </w:tr>
      <w:tr w:rsidR="008B309D" w:rsidTr="00E40B2D">
        <w:tc>
          <w:tcPr>
            <w:tcW w:w="8221" w:type="dxa"/>
          </w:tcPr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"data": {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"title": "SmartHome 2.0",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  "message": "신규 공지사항 입니다.",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"data1": "5",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"data2": "30",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  "data3": ""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},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 xml:space="preserve">  "priority": "high",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 "to": "푸시토큰"</w:t>
            </w:r>
          </w:p>
          <w:p w:rsidR="008B309D" w:rsidRDefault="008B309D" w:rsidP="008B309D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453AC6" w:rsidRDefault="00453AC6" w:rsidP="00F43B3C">
      <w:pPr>
        <w:rPr>
          <w:rFonts w:hAnsi="바탕"/>
        </w:rPr>
      </w:pPr>
    </w:p>
    <w:p w:rsidR="008B309D" w:rsidRDefault="008B309D" w:rsidP="00800656">
      <w:pPr>
        <w:ind w:leftChars="425" w:left="850"/>
        <w:rPr>
          <w:rFonts w:hAnsi="바탕"/>
        </w:rPr>
      </w:pPr>
    </w:p>
    <w:p w:rsidR="008B309D" w:rsidRDefault="008B309D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322FB8" w:rsidRDefault="00322FB8" w:rsidP="00F43B3C">
      <w:pPr>
        <w:rPr>
          <w:rFonts w:hAnsi="바탕"/>
        </w:rPr>
      </w:pPr>
    </w:p>
    <w:p w:rsidR="008B309D" w:rsidRPr="008E623E" w:rsidRDefault="008B309D" w:rsidP="00087912">
      <w:pPr>
        <w:pStyle w:val="2"/>
      </w:pPr>
      <w:bookmarkStart w:id="252" w:name="_Toc46158915"/>
      <w:r w:rsidRPr="008B309D">
        <w:rPr>
          <w:rFonts w:hint="eastAsia"/>
        </w:rPr>
        <w:t xml:space="preserve">Push </w:t>
      </w:r>
      <w:r w:rsidR="00800656">
        <w:t>Message</w:t>
      </w:r>
      <w:r>
        <w:t xml:space="preserve"> </w:t>
      </w:r>
      <w:r w:rsidR="00800656">
        <w:rPr>
          <w:rFonts w:hint="eastAsia"/>
        </w:rPr>
        <w:t>목록</w:t>
      </w:r>
      <w:bookmarkEnd w:id="252"/>
    </w:p>
    <w:tbl>
      <w:tblPr>
        <w:tblW w:w="5000" w:type="pct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188"/>
        <w:gridCol w:w="3150"/>
        <w:gridCol w:w="673"/>
        <w:gridCol w:w="673"/>
        <w:gridCol w:w="2101"/>
      </w:tblGrid>
      <w:tr w:rsidR="00800656" w:rsidRPr="00F07439" w:rsidTr="00300208">
        <w:tc>
          <w:tcPr>
            <w:tcW w:w="417" w:type="pct"/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순번</w:t>
            </w:r>
          </w:p>
        </w:tc>
        <w:tc>
          <w:tcPr>
            <w:tcW w:w="699" w:type="pct"/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기능</w:t>
            </w:r>
          </w:p>
        </w:tc>
        <w:tc>
          <w:tcPr>
            <w:tcW w:w="1854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alert</w:t>
            </w:r>
          </w:p>
        </w:tc>
        <w:tc>
          <w:tcPr>
            <w:tcW w:w="396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data1</w:t>
            </w:r>
          </w:p>
        </w:tc>
        <w:tc>
          <w:tcPr>
            <w:tcW w:w="396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data2</w:t>
            </w:r>
          </w:p>
        </w:tc>
        <w:tc>
          <w:tcPr>
            <w:tcW w:w="1237" w:type="pct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8B309D" w:rsidRPr="00F07439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07439">
              <w:rPr>
                <w:rFonts w:asciiTheme="minorEastAsia" w:hAnsiTheme="minorEastAsia" w:hint="eastAsia"/>
                <w:sz w:val="18"/>
                <w:szCs w:val="18"/>
              </w:rPr>
              <w:t>data3</w:t>
            </w: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해제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외출모드가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해제되었습니다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외출모드가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재택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재택모드가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설정되었습니다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상황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발생</w:t>
            </w:r>
          </w:p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/>
                <w:sz w:val="18"/>
                <w:szCs w:val="18"/>
              </w:rPr>
              <w:t>2015-06-28 15:30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에</w:t>
            </w:r>
          </w:p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침입상황이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발생되었습니다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or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비상상황이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발생되었습니다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or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화재발생이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감지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or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가스누출이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감지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되었습니다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침입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FD6528" w:rsidRPr="00300208">
              <w:t xml:space="preserve"> </w:t>
            </w:r>
            <w:r w:rsidR="00FD6528" w:rsidRPr="00300208">
              <w:rPr>
                <w:rFonts w:asciiTheme="minorEastAsia" w:hAnsiTheme="minorEastAsia"/>
                <w:sz w:val="18"/>
                <w:szCs w:val="18"/>
              </w:rPr>
              <w:t>invasion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비상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:emer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화재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:fire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:gas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택배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택배가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도착하였습니다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공지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신규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공지사항이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방문자확인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방문자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이미지가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저장되었습니다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32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제어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78599C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님께서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="0078599C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상태를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:light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="00502308">
              <w:rPr>
                <w:rFonts w:asciiTheme="minorEastAsia" w:hAnsiTheme="minorEastAsia" w:hint="eastAsia"/>
                <w:sz w:val="18"/>
                <w:szCs w:val="18"/>
              </w:rPr>
              <w:t>:heat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:gas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="00502308">
              <w:rPr>
                <w:rFonts w:asciiTheme="minorEastAsia" w:hAnsiTheme="minorEastAsia" w:hint="eastAsia"/>
                <w:sz w:val="18"/>
                <w:szCs w:val="18"/>
              </w:rPr>
              <w:t>:vent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="0078599C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="00502308">
              <w:rPr>
                <w:rFonts w:asciiTheme="minorEastAsia" w:hAnsiTheme="minorEastAsia"/>
                <w:sz w:val="18"/>
                <w:szCs w:val="18"/>
              </w:rPr>
              <w:t>aircon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:wallsocket</w:t>
            </w: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출입관리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세대현관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)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출입이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감지되었습니다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61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B309D" w:rsidRPr="00F07439" w:rsidTr="00800656">
        <w:tc>
          <w:tcPr>
            <w:tcW w:w="417" w:type="pct"/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699" w:type="pct"/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입차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가족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방문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)(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차량번호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)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차량이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도착하였습니다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8B309D" w:rsidRPr="00300208" w:rsidRDefault="008B309D" w:rsidP="00E40B2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7623F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699" w:type="pct"/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기기상태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변경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7623F8">
              <w:rPr>
                <w:rFonts w:asciiTheme="minorEastAsia" w:hAnsiTheme="minorEastAsia"/>
                <w:sz w:val="18"/>
                <w:szCs w:val="18"/>
              </w:rPr>
              <w:br/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상태가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변경되었습니다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조명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:light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난방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:heat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가스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:gas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환기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:vent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br/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에어컨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:</w:t>
            </w:r>
            <w:r w:rsidRPr="007623F8">
              <w:rPr>
                <w:rFonts w:asciiTheme="minorEastAsia" w:hAnsiTheme="minorEastAsia"/>
                <w:sz w:val="18"/>
                <w:szCs w:val="18"/>
              </w:rPr>
              <w:t>aircon</w:t>
            </w:r>
            <w:r w:rsidRPr="007623F8">
              <w:rPr>
                <w:rFonts w:asciiTheme="minorEastAsia" w:hAnsiTheme="minorEastAsia"/>
                <w:sz w:val="18"/>
                <w:szCs w:val="18"/>
              </w:rPr>
              <w:br/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대기전력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:wallsocket</w:t>
            </w: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에너지사용량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초과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에너지사용량이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목표량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대비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(50%,80%,100%)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초과되었습니다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장기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미사용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48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시간동안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제어기기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없습니다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세대사용자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탈퇴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회원탈퇴처리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세대사용자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신규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회원가입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공동현관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비밀번호를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trike/>
                <w:color w:val="BFBFBF" w:themeColor="background1" w:themeShade="BF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외출비밀번호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000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님이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외출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비밀번호를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변경하였습니다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전기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누진단계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br/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변화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전기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누진단계가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(2,3)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단계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20kWh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남았습니다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일괄차단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일괄차단이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실행되었습니다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699" w:type="pct"/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실행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모드이름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%</w:t>
            </w:r>
            <w:r w:rsidRPr="007623F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모드가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실행되었습니다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699" w:type="pct"/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세대주변경알림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세대주가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OOO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님으로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00208">
              <w:rPr>
                <w:rFonts w:asciiTheme="minorEastAsia" w:hAnsiTheme="minorEastAsia"/>
                <w:sz w:val="18"/>
                <w:szCs w:val="18"/>
              </w:rPr>
              <w:t>변경되었습니다</w:t>
            </w: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00208">
              <w:rPr>
                <w:rFonts w:asciiTheme="minorEastAsia" w:hAnsiTheme="minorEastAsia" w:hint="eastAsia"/>
                <w:sz w:val="18"/>
                <w:szCs w:val="18"/>
              </w:rPr>
              <w:t>49</w:t>
            </w: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30020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7623F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699" w:type="pct"/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미수거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택배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미수거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택배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*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건이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있습니다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7623F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  <w:tc>
          <w:tcPr>
            <w:tcW w:w="699" w:type="pct"/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방문자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알림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방문자가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*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건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있습니다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78599C" w:rsidRPr="00F07439" w:rsidTr="00800656">
        <w:tc>
          <w:tcPr>
            <w:tcW w:w="417" w:type="pct"/>
          </w:tcPr>
          <w:p w:rsidR="0078599C" w:rsidRPr="007623F8" w:rsidRDefault="0078599C" w:rsidP="0078599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29</w:t>
            </w:r>
          </w:p>
        </w:tc>
        <w:tc>
          <w:tcPr>
            <w:tcW w:w="699" w:type="pct"/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(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외출모드상태알림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854" w:type="pct"/>
            <w:tcBorders>
              <w:left w:val="single" w:sz="4" w:space="0" w:color="auto"/>
            </w:tcBorders>
          </w:tcPr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현재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외출모드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해제상태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입니다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현재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외출모드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설정상태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입니다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  <w:p w:rsidR="0078599C" w:rsidRPr="007623F8" w:rsidRDefault="0078599C" w:rsidP="0078599C">
            <w:pPr>
              <w:rPr>
                <w:rFonts w:asciiTheme="minorEastAsia" w:hAnsiTheme="minorEastAsia"/>
                <w:sz w:val="18"/>
                <w:szCs w:val="18"/>
              </w:rPr>
            </w:pP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현재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재택방범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설정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상태입니다</w:t>
            </w:r>
            <w:r w:rsidRPr="007623F8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396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jc w:val="center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tcBorders>
              <w:left w:val="single" w:sz="4" w:space="0" w:color="auto"/>
            </w:tcBorders>
          </w:tcPr>
          <w:p w:rsidR="0078599C" w:rsidRPr="006A1873" w:rsidRDefault="0078599C" w:rsidP="0078599C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</w:p>
        </w:tc>
      </w:tr>
    </w:tbl>
    <w:p w:rsidR="008B309D" w:rsidRPr="008B309D" w:rsidRDefault="008B309D" w:rsidP="00F43B3C">
      <w:pPr>
        <w:rPr>
          <w:rFonts w:hAnsi="바탕"/>
        </w:rPr>
      </w:pPr>
    </w:p>
    <w:p w:rsidR="008B309D" w:rsidRPr="007623F8" w:rsidRDefault="00EB20D6" w:rsidP="00EB20D6">
      <w:pPr>
        <w:pStyle w:val="afa"/>
        <w:numPr>
          <w:ilvl w:val="0"/>
          <w:numId w:val="1"/>
        </w:numPr>
        <w:ind w:leftChars="0"/>
        <w:rPr>
          <w:rFonts w:hAnsi="바탕"/>
        </w:rPr>
      </w:pPr>
      <w:r w:rsidRPr="007623F8">
        <w:rPr>
          <w:rFonts w:hAnsi="바탕" w:hint="eastAsia"/>
        </w:rPr>
        <w:t xml:space="preserve">상기 내용 중 </w:t>
      </w:r>
      <w:r w:rsidRPr="007623F8">
        <w:rPr>
          <w:rFonts w:hAnsi="바탕"/>
        </w:rPr>
        <w:t>data1, data2, data3</w:t>
      </w:r>
      <w:r w:rsidRPr="007623F8">
        <w:rPr>
          <w:rFonts w:hAnsi="바탕" w:hint="eastAsia"/>
        </w:rPr>
        <w:t xml:space="preserve">는 </w:t>
      </w:r>
      <w:r w:rsidRPr="007623F8">
        <w:rPr>
          <w:rFonts w:hAnsi="바탕"/>
        </w:rPr>
        <w:t>App</w:t>
      </w:r>
      <w:r w:rsidRPr="007623F8">
        <w:rPr>
          <w:rFonts w:hAnsi="바탕" w:hint="eastAsia"/>
        </w:rPr>
        <w:t xml:space="preserve">에서의 </w:t>
      </w:r>
      <w:r w:rsidRPr="007623F8">
        <w:rPr>
          <w:rFonts w:hAnsi="바탕"/>
        </w:rPr>
        <w:t>Page Landing</w:t>
      </w:r>
      <w:r w:rsidRPr="007623F8">
        <w:rPr>
          <w:rFonts w:hAnsi="바탕" w:hint="eastAsia"/>
        </w:rPr>
        <w:t>을 위한 것이므로 App</w:t>
      </w:r>
      <w:r w:rsidRPr="007623F8">
        <w:rPr>
          <w:rFonts w:hAnsi="바탕"/>
        </w:rPr>
        <w:t xml:space="preserve"> </w:t>
      </w:r>
      <w:r w:rsidRPr="007623F8">
        <w:rPr>
          <w:rFonts w:hAnsi="바탕" w:hint="eastAsia"/>
        </w:rPr>
        <w:t>개발단에서 필요시 재정의 요망.</w:t>
      </w:r>
    </w:p>
    <w:sectPr w:rsidR="008B309D" w:rsidRPr="007623F8" w:rsidSect="007765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D7" w:rsidRDefault="00A71BD7">
      <w:r>
        <w:separator/>
      </w:r>
    </w:p>
  </w:endnote>
  <w:endnote w:type="continuationSeparator" w:id="0">
    <w:p w:rsidR="00A71BD7" w:rsidRDefault="00A7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신명조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58A" w:rsidRDefault="00CC758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758A" w:rsidRDefault="00CC758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D7" w:rsidRDefault="00A71BD7">
      <w:r>
        <w:separator/>
      </w:r>
    </w:p>
  </w:footnote>
  <w:footnote w:type="continuationSeparator" w:id="0">
    <w:p w:rsidR="00A71BD7" w:rsidRDefault="00A71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6"/>
      <w:tblW w:w="9569" w:type="dxa"/>
      <w:tblLook w:val="04A0" w:firstRow="1" w:lastRow="0" w:firstColumn="1" w:lastColumn="0" w:noHBand="0" w:noVBand="1"/>
    </w:tblPr>
    <w:tblGrid>
      <w:gridCol w:w="2842"/>
      <w:gridCol w:w="2975"/>
      <w:gridCol w:w="3752"/>
    </w:tblGrid>
    <w:tr w:rsidR="00CC758A" w:rsidTr="003306F6">
      <w:trPr>
        <w:trHeight w:val="290"/>
      </w:trPr>
      <w:tc>
        <w:tcPr>
          <w:tcW w:w="2842" w:type="dxa"/>
          <w:vAlign w:val="center"/>
        </w:tcPr>
        <w:p w:rsidR="00CC758A" w:rsidRDefault="00CC758A" w:rsidP="003306F6">
          <w:pPr>
            <w:pStyle w:val="a7"/>
            <w:jc w:val="center"/>
          </w:pPr>
          <w:r>
            <w:rPr>
              <w:rFonts w:hint="eastAsia"/>
            </w:rPr>
            <w:t>CVnet</w:t>
          </w:r>
        </w:p>
      </w:tc>
      <w:tc>
        <w:tcPr>
          <w:tcW w:w="2975" w:type="dxa"/>
          <w:vAlign w:val="center"/>
        </w:tcPr>
        <w:p w:rsidR="00CC758A" w:rsidRDefault="00CC758A" w:rsidP="000C471E">
          <w:pPr>
            <w:pStyle w:val="a7"/>
            <w:jc w:val="center"/>
          </w:pPr>
          <w:r>
            <w:t>CMF</w:t>
          </w:r>
          <w:r>
            <w:rPr>
              <w:rFonts w:hint="eastAsia"/>
            </w:rPr>
            <w:t xml:space="preserve"> API</w:t>
          </w:r>
        </w:p>
      </w:tc>
      <w:tc>
        <w:tcPr>
          <w:tcW w:w="3752" w:type="dxa"/>
          <w:vAlign w:val="center"/>
        </w:tcPr>
        <w:p w:rsidR="00CC758A" w:rsidRDefault="00CC758A" w:rsidP="00437940">
          <w:pPr>
            <w:pStyle w:val="a7"/>
            <w:jc w:val="center"/>
          </w:pPr>
          <w:r>
            <w:rPr>
              <w:rFonts w:hint="eastAsia"/>
            </w:rPr>
            <w:t>Ver 1.</w:t>
          </w:r>
          <w:r>
            <w:t>11</w:t>
          </w:r>
        </w:p>
      </w:tc>
    </w:tr>
    <w:tr w:rsidR="00CC758A" w:rsidTr="003306F6">
      <w:trPr>
        <w:trHeight w:val="290"/>
      </w:trPr>
      <w:tc>
        <w:tcPr>
          <w:tcW w:w="2842" w:type="dxa"/>
          <w:vAlign w:val="center"/>
        </w:tcPr>
        <w:p w:rsidR="00CC758A" w:rsidRDefault="00CC758A" w:rsidP="00437940">
          <w:pPr>
            <w:pStyle w:val="a7"/>
            <w:jc w:val="center"/>
          </w:pPr>
          <w:r>
            <w:rPr>
              <w:rFonts w:hint="eastAsia"/>
            </w:rPr>
            <w:t>20</w:t>
          </w:r>
          <w:r>
            <w:t>20</w:t>
          </w:r>
          <w:r>
            <w:rPr>
              <w:rFonts w:hint="eastAsia"/>
            </w:rPr>
            <w:t>-</w:t>
          </w:r>
          <w:r>
            <w:t>07</w:t>
          </w:r>
          <w:r>
            <w:rPr>
              <w:rFonts w:hint="eastAsia"/>
            </w:rPr>
            <w:t>-</w:t>
          </w:r>
          <w:r>
            <w:t>20</w:t>
          </w:r>
        </w:p>
      </w:tc>
      <w:tc>
        <w:tcPr>
          <w:tcW w:w="2975" w:type="dxa"/>
          <w:vAlign w:val="center"/>
        </w:tcPr>
        <w:p w:rsidR="00CC758A" w:rsidRDefault="00CC758A" w:rsidP="003306F6">
          <w:pPr>
            <w:pStyle w:val="a7"/>
            <w:jc w:val="center"/>
          </w:pPr>
        </w:p>
      </w:tc>
      <w:tc>
        <w:tcPr>
          <w:tcW w:w="3752" w:type="dxa"/>
          <w:vAlign w:val="center"/>
        </w:tcPr>
        <w:p w:rsidR="00CC758A" w:rsidRDefault="00CC758A" w:rsidP="003306F6">
          <w:pPr>
            <w:pStyle w:val="a7"/>
            <w:jc w:val="center"/>
          </w:pPr>
          <w:r>
            <w:rPr>
              <w:lang w:val="ko-KR"/>
            </w:rPr>
            <w:t xml:space="preserve">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FD6E49" w:rsidRPr="00FD6E49">
            <w:rPr>
              <w:b/>
              <w:bCs/>
              <w:noProof/>
              <w:lang w:val="ko-KR"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FD6E49" w:rsidRPr="00FD6E49">
            <w:rPr>
              <w:b/>
              <w:bCs/>
              <w:noProof/>
              <w:lang w:val="ko-KR"/>
            </w:rPr>
            <w:t>6</w:t>
          </w:r>
          <w:r>
            <w:rPr>
              <w:b/>
              <w:bCs/>
            </w:rPr>
            <w:fldChar w:fldCharType="end"/>
          </w:r>
        </w:p>
      </w:tc>
    </w:tr>
  </w:tbl>
  <w:p w:rsidR="00CC758A" w:rsidRPr="008D2B59" w:rsidRDefault="00CC758A" w:rsidP="00AE4EA3">
    <w:pPr>
      <w:pStyle w:val="a7"/>
      <w:tabs>
        <w:tab w:val="right" w:pos="9900"/>
      </w:tabs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17F"/>
    <w:multiLevelType w:val="hybridMultilevel"/>
    <w:tmpl w:val="695C4854"/>
    <w:lvl w:ilvl="0" w:tplc="CDCE0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C827E5"/>
    <w:multiLevelType w:val="hybridMultilevel"/>
    <w:tmpl w:val="4712F30E"/>
    <w:lvl w:ilvl="0" w:tplc="113EBC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263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C11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6AD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E8E9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8A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AC3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A3B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C12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9E72FC"/>
    <w:multiLevelType w:val="hybridMultilevel"/>
    <w:tmpl w:val="695C4854"/>
    <w:lvl w:ilvl="0" w:tplc="CDCE0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2154DD"/>
    <w:multiLevelType w:val="multilevel"/>
    <w:tmpl w:val="B860E7F2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pStyle w:val="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74DA1B6B"/>
    <w:multiLevelType w:val="hybridMultilevel"/>
    <w:tmpl w:val="10284BD4"/>
    <w:lvl w:ilvl="0" w:tplc="32DCA3CA">
      <w:start w:val="4"/>
      <w:numFmt w:val="bullet"/>
      <w:lvlText w:val=""/>
      <w:lvlJc w:val="left"/>
      <w:pPr>
        <w:ind w:left="7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7E35BD"/>
    <w:multiLevelType w:val="hybridMultilevel"/>
    <w:tmpl w:val="DE2616CC"/>
    <w:lvl w:ilvl="0" w:tplc="D8B2B4AC">
      <w:start w:val="4"/>
      <w:numFmt w:val="bullet"/>
      <w:lvlText w:val="-"/>
      <w:lvlJc w:val="left"/>
      <w:pPr>
        <w:ind w:left="1353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3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최재혁">
    <w15:presenceInfo w15:providerId="None" w15:userId="최재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A6"/>
    <w:rsid w:val="000005B0"/>
    <w:rsid w:val="00001BCD"/>
    <w:rsid w:val="000023A9"/>
    <w:rsid w:val="00006326"/>
    <w:rsid w:val="00007060"/>
    <w:rsid w:val="000114BC"/>
    <w:rsid w:val="00011E35"/>
    <w:rsid w:val="00012AC9"/>
    <w:rsid w:val="0001365B"/>
    <w:rsid w:val="00014BE0"/>
    <w:rsid w:val="0001505B"/>
    <w:rsid w:val="000210BC"/>
    <w:rsid w:val="00027300"/>
    <w:rsid w:val="0003002D"/>
    <w:rsid w:val="000300E4"/>
    <w:rsid w:val="00030A03"/>
    <w:rsid w:val="00032CC7"/>
    <w:rsid w:val="00037702"/>
    <w:rsid w:val="00037DD5"/>
    <w:rsid w:val="000404E7"/>
    <w:rsid w:val="00043887"/>
    <w:rsid w:val="000474D4"/>
    <w:rsid w:val="000526B3"/>
    <w:rsid w:val="00053A73"/>
    <w:rsid w:val="00054342"/>
    <w:rsid w:val="00055B66"/>
    <w:rsid w:val="00055BB6"/>
    <w:rsid w:val="000562F5"/>
    <w:rsid w:val="00056643"/>
    <w:rsid w:val="000609D3"/>
    <w:rsid w:val="00061571"/>
    <w:rsid w:val="00061C43"/>
    <w:rsid w:val="00063EC8"/>
    <w:rsid w:val="00064EBB"/>
    <w:rsid w:val="0007006E"/>
    <w:rsid w:val="000719EC"/>
    <w:rsid w:val="00073F3B"/>
    <w:rsid w:val="000826C0"/>
    <w:rsid w:val="00082D3E"/>
    <w:rsid w:val="0008380E"/>
    <w:rsid w:val="00087623"/>
    <w:rsid w:val="00087912"/>
    <w:rsid w:val="0009195A"/>
    <w:rsid w:val="00092633"/>
    <w:rsid w:val="00093640"/>
    <w:rsid w:val="00095BB4"/>
    <w:rsid w:val="0009612F"/>
    <w:rsid w:val="00097D3D"/>
    <w:rsid w:val="000A1124"/>
    <w:rsid w:val="000A2AD6"/>
    <w:rsid w:val="000B04B2"/>
    <w:rsid w:val="000B0E80"/>
    <w:rsid w:val="000B2DCE"/>
    <w:rsid w:val="000B52BE"/>
    <w:rsid w:val="000B69C8"/>
    <w:rsid w:val="000B7D03"/>
    <w:rsid w:val="000C04FF"/>
    <w:rsid w:val="000C062D"/>
    <w:rsid w:val="000C1F4D"/>
    <w:rsid w:val="000C2182"/>
    <w:rsid w:val="000C41D9"/>
    <w:rsid w:val="000C471E"/>
    <w:rsid w:val="000C4798"/>
    <w:rsid w:val="000C63BE"/>
    <w:rsid w:val="000C6FA0"/>
    <w:rsid w:val="000D363B"/>
    <w:rsid w:val="000D37C1"/>
    <w:rsid w:val="000D420F"/>
    <w:rsid w:val="000D7C6C"/>
    <w:rsid w:val="000D7DCB"/>
    <w:rsid w:val="000E2B59"/>
    <w:rsid w:val="000E5AF2"/>
    <w:rsid w:val="000E78B8"/>
    <w:rsid w:val="000F12DB"/>
    <w:rsid w:val="000F2317"/>
    <w:rsid w:val="000F32AB"/>
    <w:rsid w:val="000F4CFA"/>
    <w:rsid w:val="000F52E1"/>
    <w:rsid w:val="000F5720"/>
    <w:rsid w:val="000F59A3"/>
    <w:rsid w:val="000F6280"/>
    <w:rsid w:val="00101710"/>
    <w:rsid w:val="00104CC5"/>
    <w:rsid w:val="0010727E"/>
    <w:rsid w:val="001076E4"/>
    <w:rsid w:val="00107819"/>
    <w:rsid w:val="0011072E"/>
    <w:rsid w:val="00115BDF"/>
    <w:rsid w:val="00117E30"/>
    <w:rsid w:val="0012069F"/>
    <w:rsid w:val="001215CC"/>
    <w:rsid w:val="00122149"/>
    <w:rsid w:val="00122188"/>
    <w:rsid w:val="001227EB"/>
    <w:rsid w:val="00122FC4"/>
    <w:rsid w:val="001248B8"/>
    <w:rsid w:val="0012591B"/>
    <w:rsid w:val="00126225"/>
    <w:rsid w:val="00126265"/>
    <w:rsid w:val="001263FC"/>
    <w:rsid w:val="00126F55"/>
    <w:rsid w:val="0012796F"/>
    <w:rsid w:val="001301DA"/>
    <w:rsid w:val="00131A7C"/>
    <w:rsid w:val="00131B43"/>
    <w:rsid w:val="00132A77"/>
    <w:rsid w:val="0013561C"/>
    <w:rsid w:val="00135E56"/>
    <w:rsid w:val="00136342"/>
    <w:rsid w:val="001372D7"/>
    <w:rsid w:val="0014021A"/>
    <w:rsid w:val="001449D2"/>
    <w:rsid w:val="00146BF1"/>
    <w:rsid w:val="00146F19"/>
    <w:rsid w:val="00147C47"/>
    <w:rsid w:val="00151C72"/>
    <w:rsid w:val="00152875"/>
    <w:rsid w:val="00154238"/>
    <w:rsid w:val="00155EC2"/>
    <w:rsid w:val="001563CF"/>
    <w:rsid w:val="00156D4F"/>
    <w:rsid w:val="00157B43"/>
    <w:rsid w:val="00160666"/>
    <w:rsid w:val="0016165D"/>
    <w:rsid w:val="00161C7D"/>
    <w:rsid w:val="001668EF"/>
    <w:rsid w:val="0017087C"/>
    <w:rsid w:val="0017125D"/>
    <w:rsid w:val="00171D1A"/>
    <w:rsid w:val="00171D41"/>
    <w:rsid w:val="00175B5D"/>
    <w:rsid w:val="00175DE3"/>
    <w:rsid w:val="00176071"/>
    <w:rsid w:val="001761DD"/>
    <w:rsid w:val="00176BA9"/>
    <w:rsid w:val="00181785"/>
    <w:rsid w:val="00182988"/>
    <w:rsid w:val="00182BDB"/>
    <w:rsid w:val="00182CBD"/>
    <w:rsid w:val="001834F4"/>
    <w:rsid w:val="001839C3"/>
    <w:rsid w:val="001845DA"/>
    <w:rsid w:val="00185511"/>
    <w:rsid w:val="00185DCD"/>
    <w:rsid w:val="00186DDE"/>
    <w:rsid w:val="00187DE4"/>
    <w:rsid w:val="001900F2"/>
    <w:rsid w:val="00190566"/>
    <w:rsid w:val="00190B95"/>
    <w:rsid w:val="00191225"/>
    <w:rsid w:val="00191EA3"/>
    <w:rsid w:val="0019223E"/>
    <w:rsid w:val="00192867"/>
    <w:rsid w:val="00192F8D"/>
    <w:rsid w:val="0019650A"/>
    <w:rsid w:val="001A06D2"/>
    <w:rsid w:val="001A1D7A"/>
    <w:rsid w:val="001A3DE4"/>
    <w:rsid w:val="001A4CA6"/>
    <w:rsid w:val="001A69AD"/>
    <w:rsid w:val="001B0A1E"/>
    <w:rsid w:val="001B13C5"/>
    <w:rsid w:val="001B2713"/>
    <w:rsid w:val="001B3DD5"/>
    <w:rsid w:val="001B6A93"/>
    <w:rsid w:val="001B78B2"/>
    <w:rsid w:val="001B7A23"/>
    <w:rsid w:val="001C4D5E"/>
    <w:rsid w:val="001C706E"/>
    <w:rsid w:val="001C76E3"/>
    <w:rsid w:val="001D0330"/>
    <w:rsid w:val="001E4525"/>
    <w:rsid w:val="001E5040"/>
    <w:rsid w:val="001E78AF"/>
    <w:rsid w:val="001F27B0"/>
    <w:rsid w:val="001F3DE2"/>
    <w:rsid w:val="001F4C7F"/>
    <w:rsid w:val="001F5BEF"/>
    <w:rsid w:val="001F5C5C"/>
    <w:rsid w:val="001F6930"/>
    <w:rsid w:val="00200FF8"/>
    <w:rsid w:val="00201086"/>
    <w:rsid w:val="00202679"/>
    <w:rsid w:val="00202AD8"/>
    <w:rsid w:val="00203DC4"/>
    <w:rsid w:val="00206608"/>
    <w:rsid w:val="0020749F"/>
    <w:rsid w:val="00207761"/>
    <w:rsid w:val="00210865"/>
    <w:rsid w:val="002147C2"/>
    <w:rsid w:val="0021591D"/>
    <w:rsid w:val="00215A06"/>
    <w:rsid w:val="002160C0"/>
    <w:rsid w:val="00216E18"/>
    <w:rsid w:val="00220ABF"/>
    <w:rsid w:val="00222FC2"/>
    <w:rsid w:val="00224D36"/>
    <w:rsid w:val="002270A4"/>
    <w:rsid w:val="00227DA5"/>
    <w:rsid w:val="00230550"/>
    <w:rsid w:val="00230B49"/>
    <w:rsid w:val="00230E3D"/>
    <w:rsid w:val="002310AA"/>
    <w:rsid w:val="002345CF"/>
    <w:rsid w:val="00234836"/>
    <w:rsid w:val="002358EC"/>
    <w:rsid w:val="00235918"/>
    <w:rsid w:val="00235B31"/>
    <w:rsid w:val="00235F99"/>
    <w:rsid w:val="00237267"/>
    <w:rsid w:val="00237FE1"/>
    <w:rsid w:val="00241C84"/>
    <w:rsid w:val="0024260A"/>
    <w:rsid w:val="00243EC7"/>
    <w:rsid w:val="00244D94"/>
    <w:rsid w:val="00245912"/>
    <w:rsid w:val="00245989"/>
    <w:rsid w:val="00245A02"/>
    <w:rsid w:val="0024620E"/>
    <w:rsid w:val="00246EBB"/>
    <w:rsid w:val="00247D51"/>
    <w:rsid w:val="0025061D"/>
    <w:rsid w:val="00251757"/>
    <w:rsid w:val="00252019"/>
    <w:rsid w:val="0025320C"/>
    <w:rsid w:val="00254774"/>
    <w:rsid w:val="0025787D"/>
    <w:rsid w:val="002602F8"/>
    <w:rsid w:val="0026409A"/>
    <w:rsid w:val="00265F96"/>
    <w:rsid w:val="00270638"/>
    <w:rsid w:val="002749AC"/>
    <w:rsid w:val="00275282"/>
    <w:rsid w:val="00276ADB"/>
    <w:rsid w:val="002816F3"/>
    <w:rsid w:val="00281C2C"/>
    <w:rsid w:val="00281EFE"/>
    <w:rsid w:val="00283865"/>
    <w:rsid w:val="00284C05"/>
    <w:rsid w:val="00286150"/>
    <w:rsid w:val="00286CB8"/>
    <w:rsid w:val="00287880"/>
    <w:rsid w:val="002919A0"/>
    <w:rsid w:val="002922F1"/>
    <w:rsid w:val="00292B5A"/>
    <w:rsid w:val="00293662"/>
    <w:rsid w:val="002A1926"/>
    <w:rsid w:val="002A1FE8"/>
    <w:rsid w:val="002A4142"/>
    <w:rsid w:val="002A41F1"/>
    <w:rsid w:val="002A50CA"/>
    <w:rsid w:val="002A705D"/>
    <w:rsid w:val="002B0071"/>
    <w:rsid w:val="002B02D5"/>
    <w:rsid w:val="002B7C6E"/>
    <w:rsid w:val="002C0CB6"/>
    <w:rsid w:val="002C122B"/>
    <w:rsid w:val="002C137D"/>
    <w:rsid w:val="002C1A32"/>
    <w:rsid w:val="002C3233"/>
    <w:rsid w:val="002C4CBB"/>
    <w:rsid w:val="002D007A"/>
    <w:rsid w:val="002D0C50"/>
    <w:rsid w:val="002D1096"/>
    <w:rsid w:val="002D26BF"/>
    <w:rsid w:val="002D74B4"/>
    <w:rsid w:val="002D7D45"/>
    <w:rsid w:val="002E082D"/>
    <w:rsid w:val="002E0E7D"/>
    <w:rsid w:val="002E11C3"/>
    <w:rsid w:val="002E13E6"/>
    <w:rsid w:val="002E4338"/>
    <w:rsid w:val="002E4B29"/>
    <w:rsid w:val="002E589F"/>
    <w:rsid w:val="002E6FD4"/>
    <w:rsid w:val="002F2805"/>
    <w:rsid w:val="002F3B1F"/>
    <w:rsid w:val="002F43EF"/>
    <w:rsid w:val="002F5E8F"/>
    <w:rsid w:val="002F67D2"/>
    <w:rsid w:val="002F7333"/>
    <w:rsid w:val="00300208"/>
    <w:rsid w:val="00301580"/>
    <w:rsid w:val="00301754"/>
    <w:rsid w:val="00301F67"/>
    <w:rsid w:val="00304C16"/>
    <w:rsid w:val="0030739C"/>
    <w:rsid w:val="003076C1"/>
    <w:rsid w:val="0031015A"/>
    <w:rsid w:val="003104D7"/>
    <w:rsid w:val="0031055C"/>
    <w:rsid w:val="00314398"/>
    <w:rsid w:val="00316978"/>
    <w:rsid w:val="00317876"/>
    <w:rsid w:val="0032199F"/>
    <w:rsid w:val="00322FB8"/>
    <w:rsid w:val="0032368E"/>
    <w:rsid w:val="0032390B"/>
    <w:rsid w:val="00324638"/>
    <w:rsid w:val="00325C54"/>
    <w:rsid w:val="003269F9"/>
    <w:rsid w:val="003306F6"/>
    <w:rsid w:val="003335D5"/>
    <w:rsid w:val="00333F02"/>
    <w:rsid w:val="0033537A"/>
    <w:rsid w:val="00336BD5"/>
    <w:rsid w:val="00337040"/>
    <w:rsid w:val="00341380"/>
    <w:rsid w:val="00342EFB"/>
    <w:rsid w:val="0034518C"/>
    <w:rsid w:val="00345890"/>
    <w:rsid w:val="003502AE"/>
    <w:rsid w:val="00351143"/>
    <w:rsid w:val="00351429"/>
    <w:rsid w:val="0035162F"/>
    <w:rsid w:val="003517F5"/>
    <w:rsid w:val="00354D90"/>
    <w:rsid w:val="00357871"/>
    <w:rsid w:val="00357CAD"/>
    <w:rsid w:val="00360EB8"/>
    <w:rsid w:val="003666FB"/>
    <w:rsid w:val="003671A3"/>
    <w:rsid w:val="00367785"/>
    <w:rsid w:val="003733D8"/>
    <w:rsid w:val="00373B2A"/>
    <w:rsid w:val="003765FF"/>
    <w:rsid w:val="00376B50"/>
    <w:rsid w:val="00377A01"/>
    <w:rsid w:val="00380319"/>
    <w:rsid w:val="003803E2"/>
    <w:rsid w:val="00381BA2"/>
    <w:rsid w:val="00383297"/>
    <w:rsid w:val="00383706"/>
    <w:rsid w:val="00383B1A"/>
    <w:rsid w:val="003842B3"/>
    <w:rsid w:val="00393C8D"/>
    <w:rsid w:val="00393CA6"/>
    <w:rsid w:val="00393F49"/>
    <w:rsid w:val="00394359"/>
    <w:rsid w:val="00394A9A"/>
    <w:rsid w:val="00394E5F"/>
    <w:rsid w:val="00395810"/>
    <w:rsid w:val="00395ED6"/>
    <w:rsid w:val="00396C44"/>
    <w:rsid w:val="003977F6"/>
    <w:rsid w:val="003A1977"/>
    <w:rsid w:val="003A4D50"/>
    <w:rsid w:val="003A4DAA"/>
    <w:rsid w:val="003B24E9"/>
    <w:rsid w:val="003B2619"/>
    <w:rsid w:val="003B524C"/>
    <w:rsid w:val="003B5537"/>
    <w:rsid w:val="003B6523"/>
    <w:rsid w:val="003B7FE9"/>
    <w:rsid w:val="003C1581"/>
    <w:rsid w:val="003C37B2"/>
    <w:rsid w:val="003C3A29"/>
    <w:rsid w:val="003C53BC"/>
    <w:rsid w:val="003D0D1E"/>
    <w:rsid w:val="003D21B4"/>
    <w:rsid w:val="003D429B"/>
    <w:rsid w:val="003D6601"/>
    <w:rsid w:val="003D6DCC"/>
    <w:rsid w:val="003E0555"/>
    <w:rsid w:val="003E12BE"/>
    <w:rsid w:val="003E44F4"/>
    <w:rsid w:val="003E4B0D"/>
    <w:rsid w:val="003E5AFB"/>
    <w:rsid w:val="003F5B86"/>
    <w:rsid w:val="004032DE"/>
    <w:rsid w:val="004101EB"/>
    <w:rsid w:val="00412DBF"/>
    <w:rsid w:val="004132DB"/>
    <w:rsid w:val="00413A26"/>
    <w:rsid w:val="00413F42"/>
    <w:rsid w:val="004158FE"/>
    <w:rsid w:val="00416599"/>
    <w:rsid w:val="0041695E"/>
    <w:rsid w:val="00420257"/>
    <w:rsid w:val="00420D5C"/>
    <w:rsid w:val="00422765"/>
    <w:rsid w:val="004236CE"/>
    <w:rsid w:val="00424E3F"/>
    <w:rsid w:val="004258CC"/>
    <w:rsid w:val="004270FF"/>
    <w:rsid w:val="00430436"/>
    <w:rsid w:val="004305BD"/>
    <w:rsid w:val="00432087"/>
    <w:rsid w:val="0043422D"/>
    <w:rsid w:val="00434632"/>
    <w:rsid w:val="00435F95"/>
    <w:rsid w:val="004364E3"/>
    <w:rsid w:val="00437940"/>
    <w:rsid w:val="004379F5"/>
    <w:rsid w:val="00440088"/>
    <w:rsid w:val="004419B5"/>
    <w:rsid w:val="00441DDD"/>
    <w:rsid w:val="00443DEB"/>
    <w:rsid w:val="0044464F"/>
    <w:rsid w:val="004455BE"/>
    <w:rsid w:val="004455DE"/>
    <w:rsid w:val="00445DD8"/>
    <w:rsid w:val="00452CF0"/>
    <w:rsid w:val="004536D6"/>
    <w:rsid w:val="00453AC6"/>
    <w:rsid w:val="0046024E"/>
    <w:rsid w:val="00460C8A"/>
    <w:rsid w:val="004616F8"/>
    <w:rsid w:val="00464476"/>
    <w:rsid w:val="00465B45"/>
    <w:rsid w:val="00465FF9"/>
    <w:rsid w:val="004672C7"/>
    <w:rsid w:val="0046782B"/>
    <w:rsid w:val="004679EE"/>
    <w:rsid w:val="00467FF3"/>
    <w:rsid w:val="0047305E"/>
    <w:rsid w:val="004754E0"/>
    <w:rsid w:val="00475BB5"/>
    <w:rsid w:val="00476D54"/>
    <w:rsid w:val="00480737"/>
    <w:rsid w:val="0048156C"/>
    <w:rsid w:val="00483512"/>
    <w:rsid w:val="004850E1"/>
    <w:rsid w:val="004850FF"/>
    <w:rsid w:val="00485FF5"/>
    <w:rsid w:val="00486B2C"/>
    <w:rsid w:val="00490FAA"/>
    <w:rsid w:val="004911A3"/>
    <w:rsid w:val="004916A4"/>
    <w:rsid w:val="00491B8D"/>
    <w:rsid w:val="00491EDF"/>
    <w:rsid w:val="00496000"/>
    <w:rsid w:val="0049699F"/>
    <w:rsid w:val="004A072A"/>
    <w:rsid w:val="004A11EB"/>
    <w:rsid w:val="004A2C4D"/>
    <w:rsid w:val="004A5C91"/>
    <w:rsid w:val="004B149B"/>
    <w:rsid w:val="004B19D3"/>
    <w:rsid w:val="004B1D1C"/>
    <w:rsid w:val="004B273B"/>
    <w:rsid w:val="004B3C53"/>
    <w:rsid w:val="004B64FA"/>
    <w:rsid w:val="004B679D"/>
    <w:rsid w:val="004B6D0F"/>
    <w:rsid w:val="004B762E"/>
    <w:rsid w:val="004B78D9"/>
    <w:rsid w:val="004C2455"/>
    <w:rsid w:val="004C41E6"/>
    <w:rsid w:val="004C4927"/>
    <w:rsid w:val="004C5289"/>
    <w:rsid w:val="004C5C0E"/>
    <w:rsid w:val="004C66A5"/>
    <w:rsid w:val="004C66B4"/>
    <w:rsid w:val="004C732E"/>
    <w:rsid w:val="004D2FAC"/>
    <w:rsid w:val="004D460B"/>
    <w:rsid w:val="004D4A87"/>
    <w:rsid w:val="004D5402"/>
    <w:rsid w:val="004D5C86"/>
    <w:rsid w:val="004E0DA6"/>
    <w:rsid w:val="004E0E75"/>
    <w:rsid w:val="004E0E93"/>
    <w:rsid w:val="004E1B97"/>
    <w:rsid w:val="004E1F4C"/>
    <w:rsid w:val="004E33CD"/>
    <w:rsid w:val="004E3F41"/>
    <w:rsid w:val="004E4E40"/>
    <w:rsid w:val="004E7B17"/>
    <w:rsid w:val="004F0E27"/>
    <w:rsid w:val="004F6138"/>
    <w:rsid w:val="005006FD"/>
    <w:rsid w:val="00500DFD"/>
    <w:rsid w:val="00502308"/>
    <w:rsid w:val="00502DC5"/>
    <w:rsid w:val="00503163"/>
    <w:rsid w:val="005032C9"/>
    <w:rsid w:val="00504096"/>
    <w:rsid w:val="00504462"/>
    <w:rsid w:val="005050C6"/>
    <w:rsid w:val="005056E9"/>
    <w:rsid w:val="00506851"/>
    <w:rsid w:val="00507FD5"/>
    <w:rsid w:val="005103DE"/>
    <w:rsid w:val="00511777"/>
    <w:rsid w:val="005129BE"/>
    <w:rsid w:val="0051543B"/>
    <w:rsid w:val="005154B6"/>
    <w:rsid w:val="00515E77"/>
    <w:rsid w:val="00516666"/>
    <w:rsid w:val="005201B6"/>
    <w:rsid w:val="00520B88"/>
    <w:rsid w:val="005226C2"/>
    <w:rsid w:val="0052365F"/>
    <w:rsid w:val="00523E4B"/>
    <w:rsid w:val="005252FB"/>
    <w:rsid w:val="00526EC5"/>
    <w:rsid w:val="0053211A"/>
    <w:rsid w:val="00533604"/>
    <w:rsid w:val="0053413D"/>
    <w:rsid w:val="005359D8"/>
    <w:rsid w:val="00536E9B"/>
    <w:rsid w:val="005424E6"/>
    <w:rsid w:val="00542A10"/>
    <w:rsid w:val="00542B37"/>
    <w:rsid w:val="00542D47"/>
    <w:rsid w:val="00543CFA"/>
    <w:rsid w:val="0054628B"/>
    <w:rsid w:val="0054675A"/>
    <w:rsid w:val="005468E4"/>
    <w:rsid w:val="00547900"/>
    <w:rsid w:val="00547F06"/>
    <w:rsid w:val="00550EB3"/>
    <w:rsid w:val="005511A0"/>
    <w:rsid w:val="005538E6"/>
    <w:rsid w:val="00553A34"/>
    <w:rsid w:val="00553E8F"/>
    <w:rsid w:val="00554AA5"/>
    <w:rsid w:val="00555770"/>
    <w:rsid w:val="005569DB"/>
    <w:rsid w:val="00560454"/>
    <w:rsid w:val="00560918"/>
    <w:rsid w:val="00560D0F"/>
    <w:rsid w:val="005617C0"/>
    <w:rsid w:val="00561EAF"/>
    <w:rsid w:val="005665AD"/>
    <w:rsid w:val="00567FEE"/>
    <w:rsid w:val="00570587"/>
    <w:rsid w:val="00570BF7"/>
    <w:rsid w:val="00570E9C"/>
    <w:rsid w:val="00571585"/>
    <w:rsid w:val="00572E21"/>
    <w:rsid w:val="00572F37"/>
    <w:rsid w:val="00573DC3"/>
    <w:rsid w:val="00575775"/>
    <w:rsid w:val="00575D46"/>
    <w:rsid w:val="0058219B"/>
    <w:rsid w:val="005821A9"/>
    <w:rsid w:val="0058337C"/>
    <w:rsid w:val="005837D3"/>
    <w:rsid w:val="0058427F"/>
    <w:rsid w:val="005866DA"/>
    <w:rsid w:val="0058701B"/>
    <w:rsid w:val="00590FBB"/>
    <w:rsid w:val="00592347"/>
    <w:rsid w:val="005970B8"/>
    <w:rsid w:val="00597881"/>
    <w:rsid w:val="005A0126"/>
    <w:rsid w:val="005A0E59"/>
    <w:rsid w:val="005A1E30"/>
    <w:rsid w:val="005A4EEC"/>
    <w:rsid w:val="005A5008"/>
    <w:rsid w:val="005A6972"/>
    <w:rsid w:val="005B117E"/>
    <w:rsid w:val="005B33E4"/>
    <w:rsid w:val="005B3B77"/>
    <w:rsid w:val="005B496B"/>
    <w:rsid w:val="005B57F3"/>
    <w:rsid w:val="005B5BC7"/>
    <w:rsid w:val="005B6371"/>
    <w:rsid w:val="005B67E5"/>
    <w:rsid w:val="005B772B"/>
    <w:rsid w:val="005C0170"/>
    <w:rsid w:val="005C01B0"/>
    <w:rsid w:val="005C16F4"/>
    <w:rsid w:val="005C30E1"/>
    <w:rsid w:val="005C3C12"/>
    <w:rsid w:val="005C783B"/>
    <w:rsid w:val="005D1BE5"/>
    <w:rsid w:val="005D2CAA"/>
    <w:rsid w:val="005D3CE3"/>
    <w:rsid w:val="005D5880"/>
    <w:rsid w:val="005D7AAE"/>
    <w:rsid w:val="005D7CEC"/>
    <w:rsid w:val="005E2C19"/>
    <w:rsid w:val="005E65C8"/>
    <w:rsid w:val="005E6BF8"/>
    <w:rsid w:val="005E6FA1"/>
    <w:rsid w:val="005F0063"/>
    <w:rsid w:val="005F2C6E"/>
    <w:rsid w:val="005F4485"/>
    <w:rsid w:val="005F5CAB"/>
    <w:rsid w:val="005F5CB2"/>
    <w:rsid w:val="005F5D58"/>
    <w:rsid w:val="005F6422"/>
    <w:rsid w:val="005F67D0"/>
    <w:rsid w:val="005F737B"/>
    <w:rsid w:val="005F7999"/>
    <w:rsid w:val="00603324"/>
    <w:rsid w:val="006034E5"/>
    <w:rsid w:val="00604CC5"/>
    <w:rsid w:val="00604FDE"/>
    <w:rsid w:val="00605069"/>
    <w:rsid w:val="00605391"/>
    <w:rsid w:val="006064ED"/>
    <w:rsid w:val="00607668"/>
    <w:rsid w:val="006102D0"/>
    <w:rsid w:val="00612354"/>
    <w:rsid w:val="006141B3"/>
    <w:rsid w:val="0061433B"/>
    <w:rsid w:val="006149D9"/>
    <w:rsid w:val="00614CCE"/>
    <w:rsid w:val="0061793D"/>
    <w:rsid w:val="00620196"/>
    <w:rsid w:val="00621064"/>
    <w:rsid w:val="00621A74"/>
    <w:rsid w:val="00623176"/>
    <w:rsid w:val="00623CC1"/>
    <w:rsid w:val="006267AC"/>
    <w:rsid w:val="00626A40"/>
    <w:rsid w:val="00636DB0"/>
    <w:rsid w:val="00637B85"/>
    <w:rsid w:val="006406FE"/>
    <w:rsid w:val="00642451"/>
    <w:rsid w:val="00650EBA"/>
    <w:rsid w:val="00651290"/>
    <w:rsid w:val="00651CA8"/>
    <w:rsid w:val="006525A8"/>
    <w:rsid w:val="006548AD"/>
    <w:rsid w:val="00654F5F"/>
    <w:rsid w:val="006560CD"/>
    <w:rsid w:val="00661E0A"/>
    <w:rsid w:val="00663F21"/>
    <w:rsid w:val="00666605"/>
    <w:rsid w:val="0067063F"/>
    <w:rsid w:val="0067123E"/>
    <w:rsid w:val="00673FF1"/>
    <w:rsid w:val="00675F5E"/>
    <w:rsid w:val="00681E4F"/>
    <w:rsid w:val="00682F5C"/>
    <w:rsid w:val="00682FA5"/>
    <w:rsid w:val="006865AB"/>
    <w:rsid w:val="00687CA6"/>
    <w:rsid w:val="0069145E"/>
    <w:rsid w:val="0069224C"/>
    <w:rsid w:val="00692560"/>
    <w:rsid w:val="00693C16"/>
    <w:rsid w:val="0069401A"/>
    <w:rsid w:val="006966EF"/>
    <w:rsid w:val="006A0660"/>
    <w:rsid w:val="006A1873"/>
    <w:rsid w:val="006A5BA5"/>
    <w:rsid w:val="006A72A1"/>
    <w:rsid w:val="006B0DB7"/>
    <w:rsid w:val="006B234F"/>
    <w:rsid w:val="006B676D"/>
    <w:rsid w:val="006B7F87"/>
    <w:rsid w:val="006C1B7A"/>
    <w:rsid w:val="006C2724"/>
    <w:rsid w:val="006C3D0D"/>
    <w:rsid w:val="006C5015"/>
    <w:rsid w:val="006C68D5"/>
    <w:rsid w:val="006D14C4"/>
    <w:rsid w:val="006D1824"/>
    <w:rsid w:val="006D199B"/>
    <w:rsid w:val="006D440C"/>
    <w:rsid w:val="006D6ACD"/>
    <w:rsid w:val="006E4597"/>
    <w:rsid w:val="006E631E"/>
    <w:rsid w:val="006E6F2F"/>
    <w:rsid w:val="006E743F"/>
    <w:rsid w:val="006F0AEB"/>
    <w:rsid w:val="006F245E"/>
    <w:rsid w:val="006F4903"/>
    <w:rsid w:val="006F75EF"/>
    <w:rsid w:val="007005A8"/>
    <w:rsid w:val="007006B5"/>
    <w:rsid w:val="00701C72"/>
    <w:rsid w:val="007021DF"/>
    <w:rsid w:val="00702BFA"/>
    <w:rsid w:val="0070579A"/>
    <w:rsid w:val="007101DF"/>
    <w:rsid w:val="007106A8"/>
    <w:rsid w:val="00710D2B"/>
    <w:rsid w:val="007110FE"/>
    <w:rsid w:val="0071610F"/>
    <w:rsid w:val="007179EF"/>
    <w:rsid w:val="00720853"/>
    <w:rsid w:val="00721571"/>
    <w:rsid w:val="00721D92"/>
    <w:rsid w:val="00726168"/>
    <w:rsid w:val="00732DD1"/>
    <w:rsid w:val="00733314"/>
    <w:rsid w:val="00733855"/>
    <w:rsid w:val="00733ED1"/>
    <w:rsid w:val="0073454F"/>
    <w:rsid w:val="007360B1"/>
    <w:rsid w:val="00736F60"/>
    <w:rsid w:val="00744376"/>
    <w:rsid w:val="007512D6"/>
    <w:rsid w:val="007520A4"/>
    <w:rsid w:val="00752280"/>
    <w:rsid w:val="007527B7"/>
    <w:rsid w:val="0075489D"/>
    <w:rsid w:val="00755967"/>
    <w:rsid w:val="00756318"/>
    <w:rsid w:val="00756918"/>
    <w:rsid w:val="00756FAD"/>
    <w:rsid w:val="007574B9"/>
    <w:rsid w:val="007623F8"/>
    <w:rsid w:val="00762769"/>
    <w:rsid w:val="007627A0"/>
    <w:rsid w:val="00763145"/>
    <w:rsid w:val="007645C3"/>
    <w:rsid w:val="00764AA1"/>
    <w:rsid w:val="007651E0"/>
    <w:rsid w:val="007700D9"/>
    <w:rsid w:val="00770349"/>
    <w:rsid w:val="00771457"/>
    <w:rsid w:val="00772618"/>
    <w:rsid w:val="00773A21"/>
    <w:rsid w:val="007741A4"/>
    <w:rsid w:val="00774689"/>
    <w:rsid w:val="00775B46"/>
    <w:rsid w:val="007765EE"/>
    <w:rsid w:val="00780E31"/>
    <w:rsid w:val="00781B6D"/>
    <w:rsid w:val="00783395"/>
    <w:rsid w:val="00783DCD"/>
    <w:rsid w:val="007841EE"/>
    <w:rsid w:val="0078427F"/>
    <w:rsid w:val="0078599C"/>
    <w:rsid w:val="0079211A"/>
    <w:rsid w:val="007930BB"/>
    <w:rsid w:val="00793B3A"/>
    <w:rsid w:val="00797250"/>
    <w:rsid w:val="00797CAD"/>
    <w:rsid w:val="007A5DAA"/>
    <w:rsid w:val="007A669C"/>
    <w:rsid w:val="007A7B25"/>
    <w:rsid w:val="007B20BA"/>
    <w:rsid w:val="007B32BC"/>
    <w:rsid w:val="007B354D"/>
    <w:rsid w:val="007B556E"/>
    <w:rsid w:val="007B56A5"/>
    <w:rsid w:val="007B694C"/>
    <w:rsid w:val="007C3FC7"/>
    <w:rsid w:val="007C439D"/>
    <w:rsid w:val="007C5EEF"/>
    <w:rsid w:val="007D020F"/>
    <w:rsid w:val="007D3119"/>
    <w:rsid w:val="007D59F6"/>
    <w:rsid w:val="007D6C77"/>
    <w:rsid w:val="007E0ADA"/>
    <w:rsid w:val="007E3708"/>
    <w:rsid w:val="007E3E61"/>
    <w:rsid w:val="007E4DE8"/>
    <w:rsid w:val="007E550C"/>
    <w:rsid w:val="007E634B"/>
    <w:rsid w:val="007E717F"/>
    <w:rsid w:val="007E74A5"/>
    <w:rsid w:val="007F1FFF"/>
    <w:rsid w:val="007F2978"/>
    <w:rsid w:val="007F307C"/>
    <w:rsid w:val="007F3CE7"/>
    <w:rsid w:val="007F4D9D"/>
    <w:rsid w:val="007F559A"/>
    <w:rsid w:val="007F703C"/>
    <w:rsid w:val="007F71A1"/>
    <w:rsid w:val="00800024"/>
    <w:rsid w:val="008000F0"/>
    <w:rsid w:val="00800656"/>
    <w:rsid w:val="00800EE9"/>
    <w:rsid w:val="008020E5"/>
    <w:rsid w:val="0080247B"/>
    <w:rsid w:val="00802F42"/>
    <w:rsid w:val="00804997"/>
    <w:rsid w:val="008056B9"/>
    <w:rsid w:val="00810366"/>
    <w:rsid w:val="0081384A"/>
    <w:rsid w:val="00817349"/>
    <w:rsid w:val="008178C5"/>
    <w:rsid w:val="0082317A"/>
    <w:rsid w:val="00823C4D"/>
    <w:rsid w:val="00823F0B"/>
    <w:rsid w:val="00825630"/>
    <w:rsid w:val="008258E9"/>
    <w:rsid w:val="00825EEB"/>
    <w:rsid w:val="008262E5"/>
    <w:rsid w:val="00830623"/>
    <w:rsid w:val="00831783"/>
    <w:rsid w:val="00833CD2"/>
    <w:rsid w:val="00836014"/>
    <w:rsid w:val="0084021C"/>
    <w:rsid w:val="00840B53"/>
    <w:rsid w:val="00846BB1"/>
    <w:rsid w:val="00847BB3"/>
    <w:rsid w:val="00847E0C"/>
    <w:rsid w:val="008503D3"/>
    <w:rsid w:val="008506DD"/>
    <w:rsid w:val="008512CB"/>
    <w:rsid w:val="0085341B"/>
    <w:rsid w:val="00853CD0"/>
    <w:rsid w:val="00857139"/>
    <w:rsid w:val="00860144"/>
    <w:rsid w:val="00861A63"/>
    <w:rsid w:val="00861B06"/>
    <w:rsid w:val="00861B99"/>
    <w:rsid w:val="00865475"/>
    <w:rsid w:val="0086611F"/>
    <w:rsid w:val="0086719F"/>
    <w:rsid w:val="00872BCA"/>
    <w:rsid w:val="00873D47"/>
    <w:rsid w:val="00874326"/>
    <w:rsid w:val="0087465A"/>
    <w:rsid w:val="00874D28"/>
    <w:rsid w:val="008752AC"/>
    <w:rsid w:val="00875B49"/>
    <w:rsid w:val="0087609F"/>
    <w:rsid w:val="008763F3"/>
    <w:rsid w:val="00880D41"/>
    <w:rsid w:val="00880F01"/>
    <w:rsid w:val="00881ED7"/>
    <w:rsid w:val="00882CAF"/>
    <w:rsid w:val="008846F0"/>
    <w:rsid w:val="0088532B"/>
    <w:rsid w:val="00887611"/>
    <w:rsid w:val="00892D67"/>
    <w:rsid w:val="00892E09"/>
    <w:rsid w:val="00893639"/>
    <w:rsid w:val="00893AEA"/>
    <w:rsid w:val="00895B55"/>
    <w:rsid w:val="00896E51"/>
    <w:rsid w:val="0089701D"/>
    <w:rsid w:val="008A1F78"/>
    <w:rsid w:val="008A4C12"/>
    <w:rsid w:val="008A78F6"/>
    <w:rsid w:val="008B0445"/>
    <w:rsid w:val="008B165C"/>
    <w:rsid w:val="008B2483"/>
    <w:rsid w:val="008B309D"/>
    <w:rsid w:val="008B3BCB"/>
    <w:rsid w:val="008B5900"/>
    <w:rsid w:val="008B61FA"/>
    <w:rsid w:val="008B65E8"/>
    <w:rsid w:val="008B7D83"/>
    <w:rsid w:val="008B7E54"/>
    <w:rsid w:val="008C0DFD"/>
    <w:rsid w:val="008C1050"/>
    <w:rsid w:val="008C48AA"/>
    <w:rsid w:val="008C5494"/>
    <w:rsid w:val="008C6BBA"/>
    <w:rsid w:val="008C7334"/>
    <w:rsid w:val="008D0BF8"/>
    <w:rsid w:val="008D0C37"/>
    <w:rsid w:val="008D14D6"/>
    <w:rsid w:val="008D2315"/>
    <w:rsid w:val="008D2B59"/>
    <w:rsid w:val="008D35A2"/>
    <w:rsid w:val="008D3764"/>
    <w:rsid w:val="008D4CAD"/>
    <w:rsid w:val="008D5028"/>
    <w:rsid w:val="008D600B"/>
    <w:rsid w:val="008D75C0"/>
    <w:rsid w:val="008E28FC"/>
    <w:rsid w:val="008E2FAD"/>
    <w:rsid w:val="008E32BA"/>
    <w:rsid w:val="008E436C"/>
    <w:rsid w:val="008E5402"/>
    <w:rsid w:val="008E5A03"/>
    <w:rsid w:val="008E601F"/>
    <w:rsid w:val="008E623E"/>
    <w:rsid w:val="008F0457"/>
    <w:rsid w:val="008F0DDB"/>
    <w:rsid w:val="008F1D9F"/>
    <w:rsid w:val="008F2B94"/>
    <w:rsid w:val="008F3836"/>
    <w:rsid w:val="008F3C89"/>
    <w:rsid w:val="008F4082"/>
    <w:rsid w:val="008F4831"/>
    <w:rsid w:val="008F5A72"/>
    <w:rsid w:val="008F6857"/>
    <w:rsid w:val="008F7B60"/>
    <w:rsid w:val="008F7D3E"/>
    <w:rsid w:val="00900271"/>
    <w:rsid w:val="009006FC"/>
    <w:rsid w:val="00900B4A"/>
    <w:rsid w:val="009044FF"/>
    <w:rsid w:val="00904FE9"/>
    <w:rsid w:val="009050CC"/>
    <w:rsid w:val="00906F07"/>
    <w:rsid w:val="009135DD"/>
    <w:rsid w:val="00913BA7"/>
    <w:rsid w:val="00914921"/>
    <w:rsid w:val="00915F4B"/>
    <w:rsid w:val="009162D5"/>
    <w:rsid w:val="00920A6C"/>
    <w:rsid w:val="009213E4"/>
    <w:rsid w:val="00925552"/>
    <w:rsid w:val="00925B37"/>
    <w:rsid w:val="009273E9"/>
    <w:rsid w:val="00930CBD"/>
    <w:rsid w:val="0093159A"/>
    <w:rsid w:val="009353A2"/>
    <w:rsid w:val="009410D4"/>
    <w:rsid w:val="00941182"/>
    <w:rsid w:val="009440B9"/>
    <w:rsid w:val="00950ACF"/>
    <w:rsid w:val="009522FF"/>
    <w:rsid w:val="00952A3B"/>
    <w:rsid w:val="00953BF0"/>
    <w:rsid w:val="00954924"/>
    <w:rsid w:val="009567D3"/>
    <w:rsid w:val="0095700E"/>
    <w:rsid w:val="009606AA"/>
    <w:rsid w:val="00960AD9"/>
    <w:rsid w:val="00963587"/>
    <w:rsid w:val="009657F4"/>
    <w:rsid w:val="00965D08"/>
    <w:rsid w:val="00966157"/>
    <w:rsid w:val="00967509"/>
    <w:rsid w:val="009741B6"/>
    <w:rsid w:val="009747D1"/>
    <w:rsid w:val="00976BB1"/>
    <w:rsid w:val="00976D98"/>
    <w:rsid w:val="009812F4"/>
    <w:rsid w:val="0098150C"/>
    <w:rsid w:val="009836FA"/>
    <w:rsid w:val="0098416E"/>
    <w:rsid w:val="00985D5B"/>
    <w:rsid w:val="00986747"/>
    <w:rsid w:val="0098730C"/>
    <w:rsid w:val="00987507"/>
    <w:rsid w:val="0098770A"/>
    <w:rsid w:val="00987DB9"/>
    <w:rsid w:val="00993F01"/>
    <w:rsid w:val="009951FD"/>
    <w:rsid w:val="009972D5"/>
    <w:rsid w:val="009A1C1F"/>
    <w:rsid w:val="009A2024"/>
    <w:rsid w:val="009A4CAC"/>
    <w:rsid w:val="009A5940"/>
    <w:rsid w:val="009A5B29"/>
    <w:rsid w:val="009A5D90"/>
    <w:rsid w:val="009A731C"/>
    <w:rsid w:val="009B15AB"/>
    <w:rsid w:val="009B1B22"/>
    <w:rsid w:val="009B68E5"/>
    <w:rsid w:val="009C0F1D"/>
    <w:rsid w:val="009C3307"/>
    <w:rsid w:val="009C50FE"/>
    <w:rsid w:val="009C5C24"/>
    <w:rsid w:val="009C6DDE"/>
    <w:rsid w:val="009D15AD"/>
    <w:rsid w:val="009D1739"/>
    <w:rsid w:val="009D18C4"/>
    <w:rsid w:val="009D1986"/>
    <w:rsid w:val="009D3BED"/>
    <w:rsid w:val="009D4B5C"/>
    <w:rsid w:val="009D4D39"/>
    <w:rsid w:val="009D5348"/>
    <w:rsid w:val="009D546C"/>
    <w:rsid w:val="009E27DF"/>
    <w:rsid w:val="009E2C3E"/>
    <w:rsid w:val="009E3023"/>
    <w:rsid w:val="009E36F5"/>
    <w:rsid w:val="009E474B"/>
    <w:rsid w:val="009E5617"/>
    <w:rsid w:val="009E6FAB"/>
    <w:rsid w:val="009E7BFE"/>
    <w:rsid w:val="009F03C2"/>
    <w:rsid w:val="009F0501"/>
    <w:rsid w:val="009F1BDA"/>
    <w:rsid w:val="009F3012"/>
    <w:rsid w:val="00A01B3D"/>
    <w:rsid w:val="00A03CB0"/>
    <w:rsid w:val="00A04C5D"/>
    <w:rsid w:val="00A04EED"/>
    <w:rsid w:val="00A06C9D"/>
    <w:rsid w:val="00A07A0B"/>
    <w:rsid w:val="00A07FA4"/>
    <w:rsid w:val="00A11FD9"/>
    <w:rsid w:val="00A12028"/>
    <w:rsid w:val="00A14210"/>
    <w:rsid w:val="00A16330"/>
    <w:rsid w:val="00A20D3D"/>
    <w:rsid w:val="00A20DA7"/>
    <w:rsid w:val="00A22D0C"/>
    <w:rsid w:val="00A23A48"/>
    <w:rsid w:val="00A24792"/>
    <w:rsid w:val="00A24EB7"/>
    <w:rsid w:val="00A25066"/>
    <w:rsid w:val="00A25CE4"/>
    <w:rsid w:val="00A26A53"/>
    <w:rsid w:val="00A27358"/>
    <w:rsid w:val="00A3004D"/>
    <w:rsid w:val="00A31706"/>
    <w:rsid w:val="00A3672F"/>
    <w:rsid w:val="00A376D3"/>
    <w:rsid w:val="00A42CBD"/>
    <w:rsid w:val="00A42D5A"/>
    <w:rsid w:val="00A45DBC"/>
    <w:rsid w:val="00A4620F"/>
    <w:rsid w:val="00A464EA"/>
    <w:rsid w:val="00A50CF9"/>
    <w:rsid w:val="00A51A7F"/>
    <w:rsid w:val="00A51D49"/>
    <w:rsid w:val="00A53CBD"/>
    <w:rsid w:val="00A558C1"/>
    <w:rsid w:val="00A560EE"/>
    <w:rsid w:val="00A56587"/>
    <w:rsid w:val="00A57114"/>
    <w:rsid w:val="00A57E2F"/>
    <w:rsid w:val="00A57F1C"/>
    <w:rsid w:val="00A64F67"/>
    <w:rsid w:val="00A66430"/>
    <w:rsid w:val="00A710E1"/>
    <w:rsid w:val="00A71BD7"/>
    <w:rsid w:val="00A73365"/>
    <w:rsid w:val="00A73C40"/>
    <w:rsid w:val="00A767C9"/>
    <w:rsid w:val="00A76A55"/>
    <w:rsid w:val="00A8033B"/>
    <w:rsid w:val="00A80AD7"/>
    <w:rsid w:val="00A8235E"/>
    <w:rsid w:val="00A845FC"/>
    <w:rsid w:val="00A857DE"/>
    <w:rsid w:val="00A86217"/>
    <w:rsid w:val="00A867C2"/>
    <w:rsid w:val="00A87048"/>
    <w:rsid w:val="00A9006C"/>
    <w:rsid w:val="00A91B92"/>
    <w:rsid w:val="00A91C1F"/>
    <w:rsid w:val="00A921C8"/>
    <w:rsid w:val="00A936F2"/>
    <w:rsid w:val="00A94936"/>
    <w:rsid w:val="00A94A13"/>
    <w:rsid w:val="00A95204"/>
    <w:rsid w:val="00A960BC"/>
    <w:rsid w:val="00A96899"/>
    <w:rsid w:val="00A979DE"/>
    <w:rsid w:val="00AA13E2"/>
    <w:rsid w:val="00AA4497"/>
    <w:rsid w:val="00AA6FD6"/>
    <w:rsid w:val="00AA77C4"/>
    <w:rsid w:val="00AB0DC3"/>
    <w:rsid w:val="00AB0F53"/>
    <w:rsid w:val="00AB0FA3"/>
    <w:rsid w:val="00AB0FE2"/>
    <w:rsid w:val="00AB20AD"/>
    <w:rsid w:val="00AB491F"/>
    <w:rsid w:val="00AB5961"/>
    <w:rsid w:val="00AB7B15"/>
    <w:rsid w:val="00AC0329"/>
    <w:rsid w:val="00AC044B"/>
    <w:rsid w:val="00AC0BCC"/>
    <w:rsid w:val="00AC24B3"/>
    <w:rsid w:val="00AC45B1"/>
    <w:rsid w:val="00AC6AC3"/>
    <w:rsid w:val="00AD0591"/>
    <w:rsid w:val="00AD1DC6"/>
    <w:rsid w:val="00AD2E3F"/>
    <w:rsid w:val="00AD5787"/>
    <w:rsid w:val="00AD7950"/>
    <w:rsid w:val="00AD7F4A"/>
    <w:rsid w:val="00AE06C7"/>
    <w:rsid w:val="00AE3D3F"/>
    <w:rsid w:val="00AE4789"/>
    <w:rsid w:val="00AE478A"/>
    <w:rsid w:val="00AE4EA3"/>
    <w:rsid w:val="00AE66AF"/>
    <w:rsid w:val="00AE71C7"/>
    <w:rsid w:val="00AE7841"/>
    <w:rsid w:val="00AF3F2C"/>
    <w:rsid w:val="00AF46A8"/>
    <w:rsid w:val="00AF46C7"/>
    <w:rsid w:val="00AF4D38"/>
    <w:rsid w:val="00AF5599"/>
    <w:rsid w:val="00AF63BD"/>
    <w:rsid w:val="00B04F9B"/>
    <w:rsid w:val="00B07E87"/>
    <w:rsid w:val="00B1210C"/>
    <w:rsid w:val="00B1270B"/>
    <w:rsid w:val="00B13618"/>
    <w:rsid w:val="00B219E7"/>
    <w:rsid w:val="00B257B0"/>
    <w:rsid w:val="00B263F3"/>
    <w:rsid w:val="00B27AC4"/>
    <w:rsid w:val="00B27E89"/>
    <w:rsid w:val="00B3079E"/>
    <w:rsid w:val="00B31C0E"/>
    <w:rsid w:val="00B31CD5"/>
    <w:rsid w:val="00B31EE9"/>
    <w:rsid w:val="00B31EF9"/>
    <w:rsid w:val="00B32129"/>
    <w:rsid w:val="00B353F8"/>
    <w:rsid w:val="00B419E0"/>
    <w:rsid w:val="00B46429"/>
    <w:rsid w:val="00B47F63"/>
    <w:rsid w:val="00B517F5"/>
    <w:rsid w:val="00B51F27"/>
    <w:rsid w:val="00B52E5F"/>
    <w:rsid w:val="00B54441"/>
    <w:rsid w:val="00B57DAE"/>
    <w:rsid w:val="00B608BE"/>
    <w:rsid w:val="00B60925"/>
    <w:rsid w:val="00B619F9"/>
    <w:rsid w:val="00B6231D"/>
    <w:rsid w:val="00B63064"/>
    <w:rsid w:val="00B63B06"/>
    <w:rsid w:val="00B64013"/>
    <w:rsid w:val="00B665F5"/>
    <w:rsid w:val="00B67C96"/>
    <w:rsid w:val="00B70FA4"/>
    <w:rsid w:val="00B75660"/>
    <w:rsid w:val="00B77183"/>
    <w:rsid w:val="00B774BC"/>
    <w:rsid w:val="00B77AE4"/>
    <w:rsid w:val="00B80A67"/>
    <w:rsid w:val="00B80C10"/>
    <w:rsid w:val="00B80EDE"/>
    <w:rsid w:val="00B812A8"/>
    <w:rsid w:val="00B81CCD"/>
    <w:rsid w:val="00B82F85"/>
    <w:rsid w:val="00B84824"/>
    <w:rsid w:val="00B859F8"/>
    <w:rsid w:val="00B873B3"/>
    <w:rsid w:val="00B90247"/>
    <w:rsid w:val="00B909D6"/>
    <w:rsid w:val="00B943F8"/>
    <w:rsid w:val="00B94A55"/>
    <w:rsid w:val="00B94F2B"/>
    <w:rsid w:val="00B951FE"/>
    <w:rsid w:val="00B953A9"/>
    <w:rsid w:val="00B958CF"/>
    <w:rsid w:val="00B95EF3"/>
    <w:rsid w:val="00B9663A"/>
    <w:rsid w:val="00B9778D"/>
    <w:rsid w:val="00B97DE2"/>
    <w:rsid w:val="00BA0DA7"/>
    <w:rsid w:val="00BA60BC"/>
    <w:rsid w:val="00BA7802"/>
    <w:rsid w:val="00BB369A"/>
    <w:rsid w:val="00BB54A9"/>
    <w:rsid w:val="00BB65F8"/>
    <w:rsid w:val="00BC1211"/>
    <w:rsid w:val="00BC13DF"/>
    <w:rsid w:val="00BC147D"/>
    <w:rsid w:val="00BC2759"/>
    <w:rsid w:val="00BC29FF"/>
    <w:rsid w:val="00BC2B99"/>
    <w:rsid w:val="00BC2E8E"/>
    <w:rsid w:val="00BC345C"/>
    <w:rsid w:val="00BC48D9"/>
    <w:rsid w:val="00BC60C7"/>
    <w:rsid w:val="00BC7073"/>
    <w:rsid w:val="00BD1177"/>
    <w:rsid w:val="00BD1D43"/>
    <w:rsid w:val="00BD2E4B"/>
    <w:rsid w:val="00BD3027"/>
    <w:rsid w:val="00BD3A07"/>
    <w:rsid w:val="00BD4F9C"/>
    <w:rsid w:val="00BD5086"/>
    <w:rsid w:val="00BD6B6F"/>
    <w:rsid w:val="00BE0377"/>
    <w:rsid w:val="00BE1FCF"/>
    <w:rsid w:val="00BE349C"/>
    <w:rsid w:val="00BE34DF"/>
    <w:rsid w:val="00BE3F5A"/>
    <w:rsid w:val="00BE540A"/>
    <w:rsid w:val="00BE5E31"/>
    <w:rsid w:val="00BE677F"/>
    <w:rsid w:val="00BE6862"/>
    <w:rsid w:val="00BF0B59"/>
    <w:rsid w:val="00BF21A2"/>
    <w:rsid w:val="00BF271F"/>
    <w:rsid w:val="00BF38B6"/>
    <w:rsid w:val="00BF69E9"/>
    <w:rsid w:val="00BF71F4"/>
    <w:rsid w:val="00C003D3"/>
    <w:rsid w:val="00C010CC"/>
    <w:rsid w:val="00C010D1"/>
    <w:rsid w:val="00C01B86"/>
    <w:rsid w:val="00C04728"/>
    <w:rsid w:val="00C05210"/>
    <w:rsid w:val="00C06201"/>
    <w:rsid w:val="00C07EAB"/>
    <w:rsid w:val="00C1135E"/>
    <w:rsid w:val="00C12AC0"/>
    <w:rsid w:val="00C138F8"/>
    <w:rsid w:val="00C1415D"/>
    <w:rsid w:val="00C14C3E"/>
    <w:rsid w:val="00C152E5"/>
    <w:rsid w:val="00C158E6"/>
    <w:rsid w:val="00C161AD"/>
    <w:rsid w:val="00C1774F"/>
    <w:rsid w:val="00C20EC7"/>
    <w:rsid w:val="00C2168C"/>
    <w:rsid w:val="00C22227"/>
    <w:rsid w:val="00C22418"/>
    <w:rsid w:val="00C23573"/>
    <w:rsid w:val="00C249C2"/>
    <w:rsid w:val="00C26B85"/>
    <w:rsid w:val="00C27782"/>
    <w:rsid w:val="00C309A1"/>
    <w:rsid w:val="00C30D01"/>
    <w:rsid w:val="00C328C9"/>
    <w:rsid w:val="00C33C74"/>
    <w:rsid w:val="00C36B55"/>
    <w:rsid w:val="00C36C99"/>
    <w:rsid w:val="00C40EDE"/>
    <w:rsid w:val="00C412FD"/>
    <w:rsid w:val="00C4144C"/>
    <w:rsid w:val="00C423C2"/>
    <w:rsid w:val="00C5043F"/>
    <w:rsid w:val="00C5219B"/>
    <w:rsid w:val="00C546DB"/>
    <w:rsid w:val="00C563BC"/>
    <w:rsid w:val="00C570EA"/>
    <w:rsid w:val="00C6038B"/>
    <w:rsid w:val="00C608F6"/>
    <w:rsid w:val="00C612B0"/>
    <w:rsid w:val="00C63580"/>
    <w:rsid w:val="00C644E4"/>
    <w:rsid w:val="00C6577C"/>
    <w:rsid w:val="00C65C04"/>
    <w:rsid w:val="00C66770"/>
    <w:rsid w:val="00C67F1F"/>
    <w:rsid w:val="00C73FB0"/>
    <w:rsid w:val="00C751B5"/>
    <w:rsid w:val="00C77B60"/>
    <w:rsid w:val="00C8079A"/>
    <w:rsid w:val="00C82330"/>
    <w:rsid w:val="00C82BC5"/>
    <w:rsid w:val="00C82EB0"/>
    <w:rsid w:val="00C8402C"/>
    <w:rsid w:val="00C8481D"/>
    <w:rsid w:val="00C87F9D"/>
    <w:rsid w:val="00C9162D"/>
    <w:rsid w:val="00C91B1B"/>
    <w:rsid w:val="00C9240E"/>
    <w:rsid w:val="00C92E02"/>
    <w:rsid w:val="00C94462"/>
    <w:rsid w:val="00C95602"/>
    <w:rsid w:val="00CA0228"/>
    <w:rsid w:val="00CA0AA1"/>
    <w:rsid w:val="00CA0C0F"/>
    <w:rsid w:val="00CA0CEF"/>
    <w:rsid w:val="00CA2C98"/>
    <w:rsid w:val="00CA2D19"/>
    <w:rsid w:val="00CA2DC2"/>
    <w:rsid w:val="00CA3E6A"/>
    <w:rsid w:val="00CA59C9"/>
    <w:rsid w:val="00CA6214"/>
    <w:rsid w:val="00CB1A77"/>
    <w:rsid w:val="00CB1C6B"/>
    <w:rsid w:val="00CB241E"/>
    <w:rsid w:val="00CB3ED4"/>
    <w:rsid w:val="00CB4DDB"/>
    <w:rsid w:val="00CB4E07"/>
    <w:rsid w:val="00CC058A"/>
    <w:rsid w:val="00CC07E3"/>
    <w:rsid w:val="00CC0824"/>
    <w:rsid w:val="00CC3579"/>
    <w:rsid w:val="00CC39C9"/>
    <w:rsid w:val="00CC6A4E"/>
    <w:rsid w:val="00CC6F16"/>
    <w:rsid w:val="00CC758A"/>
    <w:rsid w:val="00CC7730"/>
    <w:rsid w:val="00CD12A5"/>
    <w:rsid w:val="00CD2DE3"/>
    <w:rsid w:val="00CD45E9"/>
    <w:rsid w:val="00CD5DC6"/>
    <w:rsid w:val="00CE0B9E"/>
    <w:rsid w:val="00CE3A52"/>
    <w:rsid w:val="00CE6540"/>
    <w:rsid w:val="00CF07BC"/>
    <w:rsid w:val="00CF0CDA"/>
    <w:rsid w:val="00CF14C0"/>
    <w:rsid w:val="00CF3580"/>
    <w:rsid w:val="00CF4C52"/>
    <w:rsid w:val="00CF4F6C"/>
    <w:rsid w:val="00CF5331"/>
    <w:rsid w:val="00CF5B15"/>
    <w:rsid w:val="00CF6DAC"/>
    <w:rsid w:val="00CF757B"/>
    <w:rsid w:val="00CF7940"/>
    <w:rsid w:val="00D0029A"/>
    <w:rsid w:val="00D002BF"/>
    <w:rsid w:val="00D03C1F"/>
    <w:rsid w:val="00D046DD"/>
    <w:rsid w:val="00D0631F"/>
    <w:rsid w:val="00D10A04"/>
    <w:rsid w:val="00D114FB"/>
    <w:rsid w:val="00D12BDB"/>
    <w:rsid w:val="00D15CAA"/>
    <w:rsid w:val="00D168E0"/>
    <w:rsid w:val="00D2062E"/>
    <w:rsid w:val="00D2068E"/>
    <w:rsid w:val="00D2104C"/>
    <w:rsid w:val="00D21E41"/>
    <w:rsid w:val="00D23E0B"/>
    <w:rsid w:val="00D24BB7"/>
    <w:rsid w:val="00D24F2E"/>
    <w:rsid w:val="00D25959"/>
    <w:rsid w:val="00D25A3A"/>
    <w:rsid w:val="00D26A50"/>
    <w:rsid w:val="00D27CFE"/>
    <w:rsid w:val="00D35531"/>
    <w:rsid w:val="00D368C1"/>
    <w:rsid w:val="00D42293"/>
    <w:rsid w:val="00D44AA4"/>
    <w:rsid w:val="00D4666E"/>
    <w:rsid w:val="00D471B7"/>
    <w:rsid w:val="00D47323"/>
    <w:rsid w:val="00D47FA0"/>
    <w:rsid w:val="00D51590"/>
    <w:rsid w:val="00D54957"/>
    <w:rsid w:val="00D569D9"/>
    <w:rsid w:val="00D57A16"/>
    <w:rsid w:val="00D604CA"/>
    <w:rsid w:val="00D60AA9"/>
    <w:rsid w:val="00D6171E"/>
    <w:rsid w:val="00D61BFB"/>
    <w:rsid w:val="00D61FBA"/>
    <w:rsid w:val="00D621CD"/>
    <w:rsid w:val="00D63ECB"/>
    <w:rsid w:val="00D63F41"/>
    <w:rsid w:val="00D67426"/>
    <w:rsid w:val="00D70F89"/>
    <w:rsid w:val="00D75843"/>
    <w:rsid w:val="00D76182"/>
    <w:rsid w:val="00D8082F"/>
    <w:rsid w:val="00D82D20"/>
    <w:rsid w:val="00D86490"/>
    <w:rsid w:val="00D86F93"/>
    <w:rsid w:val="00D87A3E"/>
    <w:rsid w:val="00D906AA"/>
    <w:rsid w:val="00D939E2"/>
    <w:rsid w:val="00D93EEE"/>
    <w:rsid w:val="00D94C2B"/>
    <w:rsid w:val="00D958F6"/>
    <w:rsid w:val="00D95FBB"/>
    <w:rsid w:val="00D96399"/>
    <w:rsid w:val="00D9713E"/>
    <w:rsid w:val="00D9727B"/>
    <w:rsid w:val="00D97F3B"/>
    <w:rsid w:val="00DA0534"/>
    <w:rsid w:val="00DA2499"/>
    <w:rsid w:val="00DA2956"/>
    <w:rsid w:val="00DA2D01"/>
    <w:rsid w:val="00DA4664"/>
    <w:rsid w:val="00DA5F36"/>
    <w:rsid w:val="00DA6925"/>
    <w:rsid w:val="00DA7BF6"/>
    <w:rsid w:val="00DB0074"/>
    <w:rsid w:val="00DB121D"/>
    <w:rsid w:val="00DB15A7"/>
    <w:rsid w:val="00DB1C00"/>
    <w:rsid w:val="00DB2753"/>
    <w:rsid w:val="00DB3C91"/>
    <w:rsid w:val="00DB4FDC"/>
    <w:rsid w:val="00DB5C30"/>
    <w:rsid w:val="00DB62C0"/>
    <w:rsid w:val="00DB6D5D"/>
    <w:rsid w:val="00DB7DD7"/>
    <w:rsid w:val="00DC1A4C"/>
    <w:rsid w:val="00DC2043"/>
    <w:rsid w:val="00DC505C"/>
    <w:rsid w:val="00DC66AC"/>
    <w:rsid w:val="00DC7004"/>
    <w:rsid w:val="00DC791C"/>
    <w:rsid w:val="00DD1844"/>
    <w:rsid w:val="00DD6220"/>
    <w:rsid w:val="00DE10EB"/>
    <w:rsid w:val="00DE4967"/>
    <w:rsid w:val="00DE4A6D"/>
    <w:rsid w:val="00DE65C3"/>
    <w:rsid w:val="00DE6A9A"/>
    <w:rsid w:val="00DE783A"/>
    <w:rsid w:val="00DE7E04"/>
    <w:rsid w:val="00DF3580"/>
    <w:rsid w:val="00DF3C47"/>
    <w:rsid w:val="00DF7696"/>
    <w:rsid w:val="00DF7DF2"/>
    <w:rsid w:val="00E0000F"/>
    <w:rsid w:val="00E001F9"/>
    <w:rsid w:val="00E01619"/>
    <w:rsid w:val="00E0221B"/>
    <w:rsid w:val="00E02A3C"/>
    <w:rsid w:val="00E056BE"/>
    <w:rsid w:val="00E0616C"/>
    <w:rsid w:val="00E072E1"/>
    <w:rsid w:val="00E073EB"/>
    <w:rsid w:val="00E10287"/>
    <w:rsid w:val="00E13D53"/>
    <w:rsid w:val="00E14CB2"/>
    <w:rsid w:val="00E165D7"/>
    <w:rsid w:val="00E17673"/>
    <w:rsid w:val="00E1775C"/>
    <w:rsid w:val="00E20328"/>
    <w:rsid w:val="00E22BA9"/>
    <w:rsid w:val="00E26ED3"/>
    <w:rsid w:val="00E27A73"/>
    <w:rsid w:val="00E313D3"/>
    <w:rsid w:val="00E31566"/>
    <w:rsid w:val="00E3451D"/>
    <w:rsid w:val="00E34DA5"/>
    <w:rsid w:val="00E356F9"/>
    <w:rsid w:val="00E35A6E"/>
    <w:rsid w:val="00E3743B"/>
    <w:rsid w:val="00E40381"/>
    <w:rsid w:val="00E406C1"/>
    <w:rsid w:val="00E408A3"/>
    <w:rsid w:val="00E40B2D"/>
    <w:rsid w:val="00E40D17"/>
    <w:rsid w:val="00E40F4A"/>
    <w:rsid w:val="00E41D61"/>
    <w:rsid w:val="00E42952"/>
    <w:rsid w:val="00E42F08"/>
    <w:rsid w:val="00E44FF9"/>
    <w:rsid w:val="00E45FE8"/>
    <w:rsid w:val="00E4657F"/>
    <w:rsid w:val="00E47F5A"/>
    <w:rsid w:val="00E51262"/>
    <w:rsid w:val="00E51A86"/>
    <w:rsid w:val="00E53108"/>
    <w:rsid w:val="00E6051D"/>
    <w:rsid w:val="00E613DB"/>
    <w:rsid w:val="00E62CEA"/>
    <w:rsid w:val="00E647EF"/>
    <w:rsid w:val="00E65761"/>
    <w:rsid w:val="00E70511"/>
    <w:rsid w:val="00E709F1"/>
    <w:rsid w:val="00E71357"/>
    <w:rsid w:val="00E71B41"/>
    <w:rsid w:val="00E726AE"/>
    <w:rsid w:val="00E72B29"/>
    <w:rsid w:val="00E7432C"/>
    <w:rsid w:val="00E748EF"/>
    <w:rsid w:val="00E7549B"/>
    <w:rsid w:val="00E7564E"/>
    <w:rsid w:val="00E757AC"/>
    <w:rsid w:val="00E76B18"/>
    <w:rsid w:val="00E778AF"/>
    <w:rsid w:val="00E77F58"/>
    <w:rsid w:val="00E81D06"/>
    <w:rsid w:val="00E824E5"/>
    <w:rsid w:val="00E82D84"/>
    <w:rsid w:val="00E83374"/>
    <w:rsid w:val="00E84B79"/>
    <w:rsid w:val="00E86609"/>
    <w:rsid w:val="00E9056C"/>
    <w:rsid w:val="00E909F3"/>
    <w:rsid w:val="00E91307"/>
    <w:rsid w:val="00E925EC"/>
    <w:rsid w:val="00E93248"/>
    <w:rsid w:val="00E934DC"/>
    <w:rsid w:val="00E959C1"/>
    <w:rsid w:val="00EA61D3"/>
    <w:rsid w:val="00EB08F9"/>
    <w:rsid w:val="00EB20D6"/>
    <w:rsid w:val="00EB707C"/>
    <w:rsid w:val="00EC0778"/>
    <w:rsid w:val="00EC1714"/>
    <w:rsid w:val="00EC29B0"/>
    <w:rsid w:val="00EC447F"/>
    <w:rsid w:val="00ED00FD"/>
    <w:rsid w:val="00ED12EC"/>
    <w:rsid w:val="00ED2085"/>
    <w:rsid w:val="00ED557B"/>
    <w:rsid w:val="00ED693A"/>
    <w:rsid w:val="00ED7CDA"/>
    <w:rsid w:val="00EE19E4"/>
    <w:rsid w:val="00EE250F"/>
    <w:rsid w:val="00EE2818"/>
    <w:rsid w:val="00EE3220"/>
    <w:rsid w:val="00EE610B"/>
    <w:rsid w:val="00EE797C"/>
    <w:rsid w:val="00EF15F7"/>
    <w:rsid w:val="00EF5330"/>
    <w:rsid w:val="00EF6D5C"/>
    <w:rsid w:val="00EF6DBA"/>
    <w:rsid w:val="00F012D4"/>
    <w:rsid w:val="00F015D0"/>
    <w:rsid w:val="00F037C6"/>
    <w:rsid w:val="00F03B42"/>
    <w:rsid w:val="00F12A1E"/>
    <w:rsid w:val="00F1334C"/>
    <w:rsid w:val="00F136AD"/>
    <w:rsid w:val="00F14566"/>
    <w:rsid w:val="00F152A8"/>
    <w:rsid w:val="00F17EB7"/>
    <w:rsid w:val="00F2367A"/>
    <w:rsid w:val="00F27F79"/>
    <w:rsid w:val="00F30314"/>
    <w:rsid w:val="00F3072A"/>
    <w:rsid w:val="00F30775"/>
    <w:rsid w:val="00F35996"/>
    <w:rsid w:val="00F36176"/>
    <w:rsid w:val="00F36BC2"/>
    <w:rsid w:val="00F36DE9"/>
    <w:rsid w:val="00F402A8"/>
    <w:rsid w:val="00F403AA"/>
    <w:rsid w:val="00F4068A"/>
    <w:rsid w:val="00F41E5B"/>
    <w:rsid w:val="00F41FBB"/>
    <w:rsid w:val="00F42D45"/>
    <w:rsid w:val="00F43841"/>
    <w:rsid w:val="00F43B3C"/>
    <w:rsid w:val="00F44F47"/>
    <w:rsid w:val="00F45796"/>
    <w:rsid w:val="00F4716C"/>
    <w:rsid w:val="00F521B5"/>
    <w:rsid w:val="00F54686"/>
    <w:rsid w:val="00F55A2D"/>
    <w:rsid w:val="00F61104"/>
    <w:rsid w:val="00F62526"/>
    <w:rsid w:val="00F62C12"/>
    <w:rsid w:val="00F62CB9"/>
    <w:rsid w:val="00F64584"/>
    <w:rsid w:val="00F674B6"/>
    <w:rsid w:val="00F70769"/>
    <w:rsid w:val="00F714B1"/>
    <w:rsid w:val="00F75F0F"/>
    <w:rsid w:val="00F77340"/>
    <w:rsid w:val="00F77F1F"/>
    <w:rsid w:val="00F810B9"/>
    <w:rsid w:val="00F823A6"/>
    <w:rsid w:val="00F825D3"/>
    <w:rsid w:val="00F8350B"/>
    <w:rsid w:val="00F86333"/>
    <w:rsid w:val="00F86884"/>
    <w:rsid w:val="00F928AD"/>
    <w:rsid w:val="00F961EB"/>
    <w:rsid w:val="00FA0537"/>
    <w:rsid w:val="00FA0EF8"/>
    <w:rsid w:val="00FA197B"/>
    <w:rsid w:val="00FA3538"/>
    <w:rsid w:val="00FA5FC5"/>
    <w:rsid w:val="00FA6562"/>
    <w:rsid w:val="00FA6775"/>
    <w:rsid w:val="00FB111C"/>
    <w:rsid w:val="00FB30BF"/>
    <w:rsid w:val="00FB3405"/>
    <w:rsid w:val="00FB5418"/>
    <w:rsid w:val="00FB5ED1"/>
    <w:rsid w:val="00FB6CC4"/>
    <w:rsid w:val="00FB78CC"/>
    <w:rsid w:val="00FC04F6"/>
    <w:rsid w:val="00FC12D9"/>
    <w:rsid w:val="00FC2483"/>
    <w:rsid w:val="00FC40AA"/>
    <w:rsid w:val="00FC6942"/>
    <w:rsid w:val="00FC757A"/>
    <w:rsid w:val="00FD0D52"/>
    <w:rsid w:val="00FD18B2"/>
    <w:rsid w:val="00FD318B"/>
    <w:rsid w:val="00FD4C78"/>
    <w:rsid w:val="00FD55FA"/>
    <w:rsid w:val="00FD6528"/>
    <w:rsid w:val="00FD6E49"/>
    <w:rsid w:val="00FE1FCB"/>
    <w:rsid w:val="00FE3D5A"/>
    <w:rsid w:val="00FF0866"/>
    <w:rsid w:val="00FF2B45"/>
    <w:rsid w:val="00FF643A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93F58025-A622-4AD7-84CB-6A933709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3F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autoRedefine/>
    <w:qFormat/>
    <w:rsid w:val="00A11FD9"/>
    <w:pPr>
      <w:keepNext/>
      <w:wordWrap/>
      <w:adjustRightInd w:val="0"/>
      <w:spacing w:afterLines="100" w:after="360"/>
      <w:jc w:val="left"/>
      <w:outlineLvl w:val="0"/>
    </w:pPr>
    <w:rPr>
      <w:rFonts w:ascii="Times New Roman"/>
      <w:b/>
      <w:kern w:val="0"/>
      <w:sz w:val="32"/>
      <w:szCs w:val="32"/>
    </w:rPr>
  </w:style>
  <w:style w:type="paragraph" w:styleId="2">
    <w:name w:val="heading 2"/>
    <w:basedOn w:val="a"/>
    <w:next w:val="a"/>
    <w:autoRedefine/>
    <w:qFormat/>
    <w:rsid w:val="00087912"/>
    <w:pPr>
      <w:keepNext/>
      <w:numPr>
        <w:ilvl w:val="1"/>
        <w:numId w:val="3"/>
      </w:numPr>
      <w:spacing w:after="120"/>
      <w:outlineLvl w:val="1"/>
    </w:pPr>
    <w:rPr>
      <w:rFonts w:ascii="Arial" w:eastAsia="돋움" w:hAnsi="Arial" w:cs="Arial"/>
      <w:b/>
      <w:bCs/>
      <w:noProof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CC758A"/>
    <w:pPr>
      <w:keepNext/>
      <w:numPr>
        <w:ilvl w:val="2"/>
        <w:numId w:val="3"/>
      </w:numPr>
      <w:spacing w:after="240"/>
      <w:ind w:left="1145" w:right="-1"/>
      <w:outlineLvl w:val="2"/>
    </w:pPr>
    <w:rPr>
      <w:rFonts w:ascii="Arial" w:hAnsi="Arial"/>
      <w:bCs/>
      <w:sz w:val="24"/>
    </w:rPr>
  </w:style>
  <w:style w:type="paragraph" w:styleId="4">
    <w:name w:val="heading 4"/>
    <w:basedOn w:val="a"/>
    <w:next w:val="a"/>
    <w:autoRedefine/>
    <w:qFormat/>
    <w:pPr>
      <w:keepNext/>
      <w:ind w:leftChars="180" w:left="360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ind w:left="795" w:firstLine="5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ind w:left="795"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ind w:left="1600"/>
      <w:outlineLvl w:val="6"/>
    </w:pPr>
    <w:rPr>
      <w:rFonts w:ascii="Times New Roman"/>
      <w:b/>
      <w:bCs/>
      <w:u w:val="single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rFonts w:ascii="Arial" w:hAnsi="Arial" w:cs="Arial"/>
      <w:b/>
      <w:bCs/>
      <w:sz w:val="18"/>
    </w:rPr>
  </w:style>
  <w:style w:type="paragraph" w:styleId="9">
    <w:name w:val="heading 9"/>
    <w:basedOn w:val="a"/>
    <w:next w:val="a"/>
    <w:qFormat/>
    <w:pPr>
      <w:keepNext/>
      <w:ind w:left="795"/>
      <w:outlineLvl w:val="8"/>
    </w:pPr>
    <w:rPr>
      <w:rFonts w:ascii="Times New Roman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utoSpaceDE/>
      <w:autoSpaceDN/>
    </w:pPr>
    <w:rPr>
      <w:rFonts w:ascii="바탕체" w:eastAsia="바탕체" w:hAnsi="Courier New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20">
    <w:name w:val="toc 2"/>
    <w:basedOn w:val="a"/>
    <w:next w:val="a"/>
    <w:autoRedefine/>
    <w:uiPriority w:val="39"/>
    <w:pPr>
      <w:ind w:leftChars="200" w:left="425"/>
    </w:pPr>
  </w:style>
  <w:style w:type="paragraph" w:styleId="10">
    <w:name w:val="toc 1"/>
    <w:basedOn w:val="a"/>
    <w:next w:val="a"/>
    <w:autoRedefine/>
    <w:uiPriority w:val="39"/>
    <w:pPr>
      <w:tabs>
        <w:tab w:val="right" w:leader="dot" w:pos="8494"/>
      </w:tabs>
    </w:pPr>
    <w:rPr>
      <w:rFonts w:ascii="Times New Roman"/>
      <w:b/>
      <w:noProof/>
      <w:sz w:val="24"/>
      <w:szCs w:val="64"/>
    </w:rPr>
  </w:style>
  <w:style w:type="paragraph" w:styleId="30">
    <w:name w:val="toc 3"/>
    <w:basedOn w:val="a"/>
    <w:next w:val="a"/>
    <w:autoRedefine/>
    <w:uiPriority w:val="39"/>
    <w:pPr>
      <w:tabs>
        <w:tab w:val="right" w:leader="dot" w:pos="8494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pPr>
      <w:ind w:leftChars="600" w:left="1275"/>
    </w:pPr>
  </w:style>
  <w:style w:type="paragraph" w:styleId="50">
    <w:name w:val="toc 5"/>
    <w:basedOn w:val="a"/>
    <w:next w:val="a"/>
    <w:autoRedefine/>
    <w:uiPriority w:val="39"/>
    <w:pPr>
      <w:ind w:leftChars="800" w:left="1700"/>
    </w:pPr>
  </w:style>
  <w:style w:type="paragraph" w:styleId="60">
    <w:name w:val="toc 6"/>
    <w:basedOn w:val="a"/>
    <w:next w:val="a"/>
    <w:autoRedefine/>
    <w:uiPriority w:val="39"/>
    <w:pPr>
      <w:ind w:leftChars="1000" w:left="2125"/>
    </w:pPr>
  </w:style>
  <w:style w:type="paragraph" w:styleId="70">
    <w:name w:val="toc 7"/>
    <w:basedOn w:val="a"/>
    <w:next w:val="a"/>
    <w:autoRedefine/>
    <w:uiPriority w:val="39"/>
    <w:pPr>
      <w:ind w:leftChars="1200" w:left="2550"/>
    </w:pPr>
  </w:style>
  <w:style w:type="paragraph" w:styleId="80">
    <w:name w:val="toc 8"/>
    <w:basedOn w:val="a"/>
    <w:next w:val="a"/>
    <w:autoRedefine/>
    <w:uiPriority w:val="39"/>
    <w:pPr>
      <w:ind w:leftChars="1400" w:left="2975"/>
    </w:pPr>
  </w:style>
  <w:style w:type="paragraph" w:styleId="90">
    <w:name w:val="toc 9"/>
    <w:basedOn w:val="a"/>
    <w:next w:val="a"/>
    <w:autoRedefine/>
    <w:uiPriority w:val="39"/>
    <w:pPr>
      <w:ind w:leftChars="1600" w:left="3400"/>
    </w:p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8">
    <w:name w:val="Body Text Indent"/>
    <w:basedOn w:val="a"/>
    <w:pPr>
      <w:ind w:left="800"/>
    </w:pPr>
    <w:rPr>
      <w:rFonts w:ascii="Times New Roman"/>
    </w:rPr>
  </w:style>
  <w:style w:type="paragraph" w:styleId="21">
    <w:name w:val="Body Text Indent 2"/>
    <w:basedOn w:val="a"/>
    <w:pPr>
      <w:ind w:leftChars="360" w:left="720"/>
    </w:pPr>
    <w:rPr>
      <w:rFonts w:ascii="Times New Roman"/>
      <w:spacing w:val="-10"/>
    </w:rPr>
  </w:style>
  <w:style w:type="character" w:styleId="a9">
    <w:name w:val="Emphasis"/>
    <w:qFormat/>
    <w:rPr>
      <w:i/>
      <w:iCs/>
    </w:rPr>
  </w:style>
  <w:style w:type="character" w:styleId="aa">
    <w:name w:val="FollowedHyperlink"/>
    <w:rPr>
      <w:color w:val="800080"/>
      <w:u w:val="single"/>
    </w:rPr>
  </w:style>
  <w:style w:type="paragraph" w:customStyle="1" w:styleId="ab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customStyle="1" w:styleId="11">
    <w:name w:val="개요 1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customStyle="1" w:styleId="22">
    <w:name w:val="개요 2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1">
    <w:name w:val="개요 3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1">
    <w:name w:val="개요 4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1">
    <w:name w:val="개요 6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1">
    <w:name w:val="개요 7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c">
    <w:name w:val="쪽 번호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d">
    <w:name w:val="머리말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e">
    <w:name w:val="각주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paragraph" w:customStyle="1" w:styleId="af">
    <w:name w:val="그림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0">
    <w:name w:val="표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1">
    <w:name w:val="수식캡션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2">
    <w:name w:val="찾아보기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character" w:styleId="af3">
    <w:name w:val="annotation reference"/>
    <w:semiHidden/>
    <w:rPr>
      <w:sz w:val="18"/>
    </w:rPr>
  </w:style>
  <w:style w:type="paragraph" w:styleId="af4">
    <w:name w:val="annotation text"/>
    <w:basedOn w:val="a"/>
    <w:semiHidden/>
    <w:pPr>
      <w:jc w:val="left"/>
    </w:pPr>
  </w:style>
  <w:style w:type="paragraph" w:styleId="af5">
    <w:name w:val="Balloon Text"/>
    <w:basedOn w:val="a"/>
    <w:semiHidden/>
    <w:rsid w:val="00DB0074"/>
    <w:rPr>
      <w:rFonts w:ascii="Arial" w:eastAsia="돋움" w:hAnsi="Arial"/>
      <w:sz w:val="18"/>
      <w:szCs w:val="18"/>
    </w:rPr>
  </w:style>
  <w:style w:type="table" w:styleId="af6">
    <w:name w:val="Table Grid"/>
    <w:basedOn w:val="a1"/>
    <w:uiPriority w:val="39"/>
    <w:rsid w:val="00A06C9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표글"/>
    <w:basedOn w:val="a"/>
    <w:rsid w:val="00A06C9D"/>
    <w:pPr>
      <w:spacing w:before="60" w:after="60"/>
    </w:pPr>
    <w:rPr>
      <w:rFonts w:ascii="Arial" w:eastAsia="굴림" w:hAnsi="Arial"/>
      <w:szCs w:val="20"/>
    </w:rPr>
  </w:style>
  <w:style w:type="paragraph" w:styleId="af8">
    <w:name w:val="Body Text"/>
    <w:basedOn w:val="a"/>
    <w:link w:val="Char0"/>
    <w:rsid w:val="00A06C9D"/>
    <w:pPr>
      <w:spacing w:after="180"/>
    </w:pPr>
  </w:style>
  <w:style w:type="character" w:customStyle="1" w:styleId="Char0">
    <w:name w:val="본문 Char"/>
    <w:link w:val="af8"/>
    <w:rsid w:val="00A06C9D"/>
    <w:rPr>
      <w:rFonts w:ascii="바탕"/>
      <w:kern w:val="2"/>
      <w:szCs w:val="24"/>
    </w:rPr>
  </w:style>
  <w:style w:type="paragraph" w:styleId="af9">
    <w:name w:val="Normal (Web)"/>
    <w:basedOn w:val="a"/>
    <w:uiPriority w:val="99"/>
    <w:semiHidden/>
    <w:unhideWhenUsed/>
    <w:rsid w:val="00171D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a">
    <w:name w:val="List Paragraph"/>
    <w:basedOn w:val="a"/>
    <w:uiPriority w:val="34"/>
    <w:qFormat/>
    <w:rsid w:val="007D59F6"/>
    <w:pPr>
      <w:ind w:leftChars="400" w:left="800"/>
    </w:pPr>
  </w:style>
  <w:style w:type="character" w:customStyle="1" w:styleId="Char">
    <w:name w:val="머리글 Char"/>
    <w:basedOn w:val="a0"/>
    <w:link w:val="a7"/>
    <w:uiPriority w:val="99"/>
    <w:rsid w:val="003306F6"/>
    <w:rPr>
      <w:rFonts w:ascii="바탕"/>
      <w:kern w:val="2"/>
      <w:szCs w:val="24"/>
    </w:rPr>
  </w:style>
  <w:style w:type="character" w:customStyle="1" w:styleId="3Char">
    <w:name w:val="제목 3 Char"/>
    <w:basedOn w:val="a0"/>
    <w:link w:val="3"/>
    <w:rsid w:val="00CC758A"/>
    <w:rPr>
      <w:rFonts w:ascii="Arial" w:hAnsi="Arial"/>
      <w:bCs/>
      <w:kern w:val="2"/>
      <w:sz w:val="24"/>
      <w:szCs w:val="24"/>
    </w:rPr>
  </w:style>
  <w:style w:type="paragraph" w:styleId="afb">
    <w:name w:val="Normal Indent"/>
    <w:basedOn w:val="a"/>
    <w:rsid w:val="00357871"/>
    <w:pPr>
      <w:autoSpaceDE/>
      <w:autoSpaceDN/>
      <w:ind w:leftChars="400" w:left="800"/>
    </w:pPr>
    <w:rPr>
      <w:rFonts w:ascii="Times New Roman" w:eastAsia="바탕체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7647B-8C19-4BD5-A186-2A9A16399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16949</Words>
  <Characters>96614</Characters>
  <Application>Microsoft Office Word</Application>
  <DocSecurity>0</DocSecurity>
  <Lines>805</Lines>
  <Paragraphs>226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CMF API 정의서</vt:lpstr>
    </vt:vector>
  </TitlesOfParts>
  <Company>원우소프트</Company>
  <LinksUpToDate>false</LinksUpToDate>
  <CharactersWithSpaces>113337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CMF API 정의서</dc:title>
  <dc:creator>대림코퍼레이션</dc:creator>
  <cp:lastModifiedBy>Windows 사용자</cp:lastModifiedBy>
  <cp:revision>2</cp:revision>
  <cp:lastPrinted>2014-10-30T03:26:00Z</cp:lastPrinted>
  <dcterms:created xsi:type="dcterms:W3CDTF">2020-07-20T08:36:00Z</dcterms:created>
  <dcterms:modified xsi:type="dcterms:W3CDTF">2020-07-20T08:36:00Z</dcterms:modified>
</cp:coreProperties>
</file>